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D7B" w:rsidRPr="00146EAD" w:rsidRDefault="00635D7B" w:rsidP="000639B5">
      <w:pPr>
        <w:pStyle w:val="A"/>
        <w:spacing w:afterLines="0" w:after="240"/>
        <w:jc w:val="center"/>
        <w:rPr>
          <w:rFonts w:cs="Calibri"/>
          <w:color w:val="auto"/>
          <w:sz w:val="32"/>
          <w:szCs w:val="32"/>
        </w:rPr>
      </w:pPr>
      <w:r w:rsidRPr="00146EAD">
        <w:rPr>
          <w:rFonts w:cs="Calibri"/>
          <w:color w:val="auto"/>
          <w:sz w:val="32"/>
          <w:szCs w:val="32"/>
        </w:rPr>
        <w:t xml:space="preserve">An Analytical Framework for Measuring Inequality in the Public Opinions on Policing – </w:t>
      </w:r>
    </w:p>
    <w:p w:rsidR="00635D7B" w:rsidRPr="00146EAD" w:rsidRDefault="00635D7B" w:rsidP="00635D7B">
      <w:pPr>
        <w:pStyle w:val="A"/>
        <w:spacing w:afterLines="50" w:after="120"/>
        <w:jc w:val="center"/>
        <w:rPr>
          <w:rFonts w:cs="Calibri"/>
          <w:color w:val="auto"/>
          <w:sz w:val="24"/>
          <w:szCs w:val="24"/>
        </w:rPr>
      </w:pPr>
      <w:r w:rsidRPr="00146EAD">
        <w:rPr>
          <w:rFonts w:cs="Calibri"/>
          <w:color w:val="auto"/>
          <w:sz w:val="24"/>
          <w:szCs w:val="24"/>
        </w:rPr>
        <w:t>Assessing the impacts of COVID-19 Pandemic using Twitter Data</w:t>
      </w:r>
    </w:p>
    <w:p w:rsidR="00635D7B" w:rsidRPr="00146EAD" w:rsidRDefault="00635D7B" w:rsidP="00635D7B">
      <w:pPr>
        <w:spacing w:afterLines="100" w:after="240"/>
        <w:jc w:val="center"/>
        <w:rPr>
          <w:rFonts w:asciiTheme="majorHAnsi" w:hAnsiTheme="majorHAnsi"/>
          <w:b/>
          <w:sz w:val="24"/>
          <w:szCs w:val="24"/>
          <w:vertAlign w:val="superscript"/>
          <w:lang w:eastAsia="zh-CN"/>
        </w:rPr>
      </w:pPr>
      <w:r w:rsidRPr="00146EAD">
        <w:rPr>
          <w:rFonts w:asciiTheme="majorHAnsi" w:hAnsiTheme="majorHAnsi"/>
          <w:b/>
          <w:bCs/>
          <w:sz w:val="24"/>
          <w:szCs w:val="24"/>
          <w:lang w:eastAsia="zh-CN"/>
        </w:rPr>
        <w:t>Adepeju Monsuru</w:t>
      </w:r>
      <w:r w:rsidRPr="00146EAD">
        <w:rPr>
          <w:rFonts w:asciiTheme="majorHAnsi" w:hAnsiTheme="majorHAnsi"/>
          <w:b/>
          <w:bCs/>
          <w:sz w:val="24"/>
          <w:szCs w:val="24"/>
          <w:vertAlign w:val="superscript"/>
          <w:lang w:eastAsia="zh-CN"/>
        </w:rPr>
        <w:t>1</w:t>
      </w:r>
      <w:r w:rsidRPr="00146EAD">
        <w:rPr>
          <w:rFonts w:asciiTheme="majorHAnsi" w:hAnsiTheme="majorHAnsi"/>
          <w:b/>
          <w:bCs/>
          <w:sz w:val="24"/>
          <w:szCs w:val="24"/>
          <w:lang w:eastAsia="zh-CN"/>
        </w:rPr>
        <w:t>, Fatai Jimoh</w:t>
      </w:r>
      <w:r w:rsidRPr="00146EAD">
        <w:rPr>
          <w:rFonts w:asciiTheme="majorHAnsi" w:hAnsiTheme="majorHAnsi"/>
          <w:b/>
          <w:bCs/>
          <w:sz w:val="24"/>
          <w:szCs w:val="24"/>
          <w:vertAlign w:val="superscript"/>
          <w:lang w:eastAsia="zh-CN"/>
        </w:rPr>
        <w:t>2</w:t>
      </w:r>
    </w:p>
    <w:p w:rsidR="00635D7B" w:rsidRPr="00146EAD" w:rsidRDefault="00635D7B" w:rsidP="00635D7B">
      <w:pPr>
        <w:autoSpaceDE w:val="0"/>
        <w:autoSpaceDN w:val="0"/>
        <w:adjustRightInd w:val="0"/>
        <w:snapToGrid w:val="0"/>
        <w:ind w:rightChars="100" w:right="200"/>
        <w:jc w:val="center"/>
        <w:rPr>
          <w:rFonts w:ascii="Cambria" w:hAnsi="Cambria"/>
          <w:lang w:val="en-GB" w:eastAsia="zh-CN"/>
        </w:rPr>
      </w:pPr>
      <w:r w:rsidRPr="00146EAD">
        <w:rPr>
          <w:rFonts w:ascii="Cambria" w:hAnsi="Cambria"/>
          <w:vertAlign w:val="superscript"/>
          <w:lang w:val="en-GB" w:eastAsia="zh-CN"/>
        </w:rPr>
        <w:t>1</w:t>
      </w:r>
      <w:r w:rsidRPr="00146EAD">
        <w:rPr>
          <w:rFonts w:ascii="Cambria" w:hAnsi="Cambria"/>
          <w:lang w:val="en-GB" w:eastAsia="zh-CN"/>
        </w:rPr>
        <w:t>Crime and Well-Being Big Data Centre, Manchester Metropolitan University, United Kingdom</w:t>
      </w:r>
    </w:p>
    <w:p w:rsidR="00635D7B" w:rsidRPr="00146EAD" w:rsidRDefault="00635D7B" w:rsidP="00635D7B">
      <w:pPr>
        <w:autoSpaceDE w:val="0"/>
        <w:autoSpaceDN w:val="0"/>
        <w:adjustRightInd w:val="0"/>
        <w:snapToGrid w:val="0"/>
        <w:ind w:rightChars="100" w:right="200"/>
        <w:jc w:val="center"/>
        <w:rPr>
          <w:rFonts w:ascii="Cambria" w:hAnsi="Cambria"/>
          <w:lang w:val="en-GB" w:eastAsia="zh-CN"/>
        </w:rPr>
      </w:pPr>
      <w:r w:rsidRPr="00146EAD">
        <w:rPr>
          <w:rFonts w:ascii="Cambria" w:hAnsi="Cambria"/>
          <w:vertAlign w:val="superscript"/>
          <w:lang w:val="en-GB" w:eastAsia="zh-CN"/>
        </w:rPr>
        <w:t>2</w:t>
      </w:r>
      <w:r w:rsidRPr="00146EAD">
        <w:rPr>
          <w:rFonts w:ascii="Cambria" w:hAnsi="Cambria"/>
          <w:lang w:val="en-GB" w:eastAsia="zh-CN"/>
        </w:rPr>
        <w:t>School of Science, Engineering and Environment, University of Salford, United Kingdom.</w:t>
      </w:r>
    </w:p>
    <w:p w:rsidR="00635D7B" w:rsidRPr="00146EAD" w:rsidRDefault="00BA4406" w:rsidP="00BA4406">
      <w:pPr>
        <w:autoSpaceDE w:val="0"/>
        <w:autoSpaceDN w:val="0"/>
        <w:adjustRightInd w:val="0"/>
        <w:snapToGrid w:val="0"/>
        <w:ind w:rightChars="100" w:right="200"/>
        <w:jc w:val="center"/>
        <w:rPr>
          <w:rFonts w:ascii="Cambria" w:hAnsi="Cambria"/>
          <w:lang w:val="en-GB" w:eastAsia="zh-CN"/>
        </w:rPr>
      </w:pPr>
      <w:r w:rsidRPr="00146EAD">
        <w:rPr>
          <w:rFonts w:ascii="Cambria" w:hAnsi="Cambria"/>
          <w:lang w:val="en-GB" w:eastAsia="zh-CN"/>
        </w:rPr>
        <w:t>E</w:t>
      </w:r>
      <w:r w:rsidR="00635D7B" w:rsidRPr="00146EAD">
        <w:rPr>
          <w:rFonts w:ascii="Cambria" w:hAnsi="Cambria"/>
          <w:lang w:val="en-GB" w:eastAsia="zh-CN"/>
        </w:rPr>
        <w:t xml:space="preserve">mail: </w:t>
      </w:r>
      <w:r w:rsidRPr="00146EAD">
        <w:rPr>
          <w:rFonts w:ascii="Cambria" w:hAnsi="Cambria"/>
          <w:lang w:val="en-GB" w:eastAsia="zh-CN"/>
        </w:rPr>
        <w:t>m.adepeju@mmu.ac.uk</w:t>
      </w:r>
    </w:p>
    <w:p w:rsidR="00D5226C" w:rsidRPr="00146EAD" w:rsidRDefault="00D5226C" w:rsidP="00BA4406">
      <w:pPr>
        <w:autoSpaceDE w:val="0"/>
        <w:autoSpaceDN w:val="0"/>
        <w:adjustRightInd w:val="0"/>
        <w:snapToGrid w:val="0"/>
        <w:ind w:rightChars="100" w:right="200"/>
        <w:jc w:val="center"/>
        <w:rPr>
          <w:rFonts w:ascii="Cambria" w:hAnsi="Cambria"/>
        </w:rPr>
      </w:pPr>
    </w:p>
    <w:p w:rsidR="00635D7B" w:rsidRPr="00146EAD" w:rsidRDefault="00635D7B" w:rsidP="00635D7B">
      <w:pPr>
        <w:spacing w:after="360"/>
        <w:jc w:val="center"/>
        <w:rPr>
          <w:rFonts w:ascii="Cambria" w:hAnsi="Cambria"/>
          <w:lang w:val="en-GB" w:eastAsia="zh-CN"/>
        </w:rPr>
      </w:pPr>
      <w:r w:rsidRPr="00146EAD">
        <w:rPr>
          <w:rFonts w:ascii="Cambria" w:hAnsi="Cambria"/>
          <w:lang w:val="en-GB" w:eastAsia="zh-CN"/>
        </w:rPr>
        <w:t xml:space="preserve">Keywords: </w:t>
      </w:r>
      <w:r w:rsidR="00B81234" w:rsidRPr="00146EAD">
        <w:rPr>
          <w:rFonts w:ascii="Cambria" w:hAnsi="Cambria"/>
          <w:lang w:val="en-GB" w:eastAsia="zh-CN"/>
        </w:rPr>
        <w:t xml:space="preserve">Inequality, </w:t>
      </w:r>
      <w:r w:rsidRPr="00146EAD">
        <w:rPr>
          <w:rFonts w:ascii="Cambria" w:hAnsi="Cambria"/>
          <w:lang w:val="en-GB" w:eastAsia="zh-CN"/>
        </w:rPr>
        <w:t xml:space="preserve">Policing, COVID-19 Pandemic, </w:t>
      </w:r>
      <w:del w:id="0" w:author="Monsuru Adepeju" w:date="2021-02-05T15:49:00Z">
        <w:r w:rsidRPr="00146EAD" w:rsidDel="00C34B3E">
          <w:rPr>
            <w:rFonts w:ascii="Cambria" w:hAnsi="Cambria"/>
            <w:lang w:val="en-GB" w:eastAsia="zh-CN"/>
          </w:rPr>
          <w:delText xml:space="preserve">Sentiment </w:delText>
        </w:r>
      </w:del>
      <w:ins w:id="1" w:author="Monsuru Adepeju" w:date="2021-02-05T15:49:00Z">
        <w:r w:rsidR="00C34B3E">
          <w:rPr>
            <w:rFonts w:ascii="Cambria" w:hAnsi="Cambria"/>
            <w:lang w:val="en-GB" w:eastAsia="zh-CN"/>
          </w:rPr>
          <w:t>Opinion</w:t>
        </w:r>
        <w:r w:rsidR="00C34B3E" w:rsidRPr="00146EAD">
          <w:rPr>
            <w:rFonts w:ascii="Cambria" w:hAnsi="Cambria"/>
            <w:lang w:val="en-GB" w:eastAsia="zh-CN"/>
          </w:rPr>
          <w:t xml:space="preserve"> </w:t>
        </w:r>
      </w:ins>
      <w:r w:rsidRPr="00146EAD">
        <w:rPr>
          <w:rFonts w:ascii="Cambria" w:hAnsi="Cambria"/>
          <w:lang w:val="en-GB" w:eastAsia="zh-CN"/>
        </w:rPr>
        <w:t>Analysis, Visualization.</w:t>
      </w:r>
    </w:p>
    <w:p w:rsidR="00635D7B" w:rsidRPr="00146EAD" w:rsidRDefault="00635D7B" w:rsidP="00E14D52">
      <w:pPr>
        <w:pStyle w:val="1"/>
        <w:spacing w:beforeLines="50" w:before="120" w:afterLines="100" w:after="240"/>
        <w:ind w:leftChars="0" w:left="0"/>
        <w:jc w:val="left"/>
        <w:rPr>
          <w:color w:val="auto"/>
        </w:rPr>
      </w:pPr>
      <w:r w:rsidRPr="00146EAD">
        <w:rPr>
          <w:color w:val="auto"/>
        </w:rPr>
        <w:t>Abstract</w:t>
      </w:r>
    </w:p>
    <w:p w:rsidR="00635D7B" w:rsidRPr="00146EAD" w:rsidRDefault="00635D7B" w:rsidP="00E14D52">
      <w:pPr>
        <w:pStyle w:val="1"/>
        <w:spacing w:beforeLines="0" w:afterLines="0" w:after="240" w:line="300" w:lineRule="exact"/>
        <w:ind w:leftChars="0" w:left="0"/>
        <w:rPr>
          <w:rFonts w:ascii="Minion Pro Capt" w:hAnsi="Minion Pro Capt" w:cs="Times New Roman"/>
          <w:b w:val="0"/>
          <w:color w:val="auto"/>
          <w:sz w:val="20"/>
          <w:szCs w:val="20"/>
          <w:lang w:val="en-GB"/>
        </w:rPr>
      </w:pPr>
      <w:r w:rsidRPr="00146EAD">
        <w:rPr>
          <w:rFonts w:ascii="Minion Pro Capt" w:hAnsi="Minion Pro Capt" w:cs="Times New Roman"/>
          <w:b w:val="0"/>
          <w:color w:val="auto"/>
          <w:sz w:val="20"/>
          <w:szCs w:val="20"/>
          <w:lang w:val="en-GB"/>
        </w:rPr>
        <w:t xml:space="preserve">As the COVID-19 pandemic sweeps across the globe, police forces are charged with new roles as they engage and enforce new policies and laws governing societal behaviours. However, how the police exercise these powers are an important factor in shaping public opinion and confidence concerning their activities across space and time. This research developed an analytical framework for measuring the inequality in the public opinion towards policing efforts </w:t>
      </w:r>
      <w:r w:rsidR="00F10B81" w:rsidRPr="00146EAD">
        <w:rPr>
          <w:rFonts w:ascii="Minion Pro Capt" w:hAnsi="Minion Pro Capt" w:cs="Times New Roman"/>
          <w:b w:val="0"/>
          <w:color w:val="auto"/>
          <w:sz w:val="20"/>
          <w:szCs w:val="20"/>
          <w:lang w:val="en-GB"/>
        </w:rPr>
        <w:t xml:space="preserve">during the pandemic </w:t>
      </w:r>
      <w:r w:rsidRPr="00146EAD">
        <w:rPr>
          <w:rFonts w:ascii="Minion Pro Capt" w:hAnsi="Minion Pro Capt" w:cs="Times New Roman"/>
          <w:b w:val="0"/>
          <w:color w:val="auto"/>
          <w:sz w:val="20"/>
          <w:szCs w:val="20"/>
          <w:lang w:val="en-GB"/>
        </w:rPr>
        <w:t>using Twitter data. We demonstrate the utility of our framework using 3-months of tweets across 42 police force areas (</w:t>
      </w:r>
      <w:del w:id="2" w:author="Monsuru Adepeju" w:date="2021-02-05T11:52:00Z">
        <w:r w:rsidRPr="00146EAD" w:rsidDel="00826F1E">
          <w:rPr>
            <w:rFonts w:ascii="Minion Pro Capt" w:hAnsi="Minion Pro Capt" w:cs="Times New Roman"/>
            <w:b w:val="0"/>
            <w:color w:val="auto"/>
            <w:sz w:val="20"/>
            <w:szCs w:val="20"/>
            <w:lang w:val="en-GB"/>
          </w:rPr>
          <w:delText>PFA</w:delText>
        </w:r>
      </w:del>
      <w:ins w:id="3" w:author="Monsuru Adepeju" w:date="2021-02-05T11:52:00Z">
        <w:r w:rsidR="00826F1E" w:rsidRPr="00826F1E">
          <w:t xml:space="preserve"> </w:t>
        </w:r>
        <w:r w:rsidR="00826F1E" w:rsidRPr="00826F1E">
          <w:rPr>
            <w:rFonts w:ascii="Minion Pro Capt" w:hAnsi="Minion Pro Capt" w:cs="Times New Roman"/>
            <w:b w:val="0"/>
            <w:color w:val="auto"/>
            <w:sz w:val="20"/>
            <w:szCs w:val="20"/>
            <w:lang w:val="en-GB"/>
          </w:rPr>
          <w:t>Pfa</w:t>
        </w:r>
      </w:ins>
      <w:r w:rsidRPr="00146EAD">
        <w:rPr>
          <w:rFonts w:ascii="Minion Pro Capt" w:hAnsi="Minion Pro Capt" w:cs="Times New Roman"/>
          <w:b w:val="0"/>
          <w:color w:val="auto"/>
          <w:sz w:val="20"/>
          <w:szCs w:val="20"/>
          <w:lang w:val="en-GB"/>
        </w:rPr>
        <w:t xml:space="preserve">s) of England and Wales (UK). The results reveal that public opinions on policing is overwhelmingly negative across space and time, and that these opinions have been most exacerbated by the COVID-19 pandemic in three specific </w:t>
      </w:r>
      <w:del w:id="4" w:author="Monsuru Adepeju" w:date="2021-02-05T11:52:00Z">
        <w:r w:rsidRPr="00146EAD" w:rsidDel="00826F1E">
          <w:rPr>
            <w:rFonts w:ascii="Minion Pro Capt" w:hAnsi="Minion Pro Capt" w:cs="Times New Roman"/>
            <w:b w:val="0"/>
            <w:color w:val="auto"/>
            <w:sz w:val="20"/>
            <w:szCs w:val="20"/>
            <w:lang w:val="en-GB"/>
          </w:rPr>
          <w:delText>PFA</w:delText>
        </w:r>
      </w:del>
      <w:ins w:id="5" w:author="Monsuru Adepeju" w:date="2021-02-05T11:52:00Z">
        <w:r w:rsidR="00826F1E" w:rsidRPr="00826F1E">
          <w:t xml:space="preserve"> </w:t>
        </w:r>
        <w:r w:rsidR="00826F1E" w:rsidRPr="00826F1E">
          <w:rPr>
            <w:rFonts w:ascii="Minion Pro Capt" w:hAnsi="Minion Pro Capt" w:cs="Times New Roman"/>
            <w:b w:val="0"/>
            <w:color w:val="auto"/>
            <w:sz w:val="20"/>
            <w:szCs w:val="20"/>
            <w:lang w:val="en-GB"/>
          </w:rPr>
          <w:t>Pfa</w:t>
        </w:r>
      </w:ins>
      <w:r w:rsidRPr="00146EAD">
        <w:rPr>
          <w:rFonts w:ascii="Minion Pro Capt" w:hAnsi="Minion Pro Capt" w:cs="Times New Roman"/>
          <w:b w:val="0"/>
          <w:color w:val="auto"/>
          <w:sz w:val="20"/>
          <w:szCs w:val="20"/>
          <w:lang w:val="en-GB"/>
        </w:rPr>
        <w:t>s, namely Staffordshire, Thames Valley, and North Wales. We provided the link to the open-source script by which this research could be replicated and adapted to other study areas. This research has the potential to help law enforcement understand the dynamics of public confidence and trust in policing and facilitate action towards improved police services.</w:t>
      </w:r>
    </w:p>
    <w:p w:rsidR="00635D7B" w:rsidRPr="00146EAD" w:rsidRDefault="00635D7B" w:rsidP="00635D7B">
      <w:pPr>
        <w:pStyle w:val="1"/>
        <w:spacing w:before="240" w:afterLines="150" w:after="360"/>
        <w:ind w:leftChars="0" w:left="0"/>
        <w:rPr>
          <w:color w:val="auto"/>
        </w:rPr>
      </w:pPr>
      <w:r w:rsidRPr="00146EAD">
        <w:rPr>
          <w:color w:val="auto"/>
        </w:rPr>
        <w:t>1. Introduction</w:t>
      </w:r>
    </w:p>
    <w:p w:rsidR="00635D7B" w:rsidRPr="00146EAD" w:rsidRDefault="00635D7B"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r w:rsidRPr="00146EAD">
        <w:rPr>
          <w:rFonts w:ascii="Minion Pro Capt" w:hAnsi="Minion Pro Capt" w:cs="Times New Roman"/>
          <w:b w:val="0"/>
          <w:color w:val="auto"/>
          <w:sz w:val="20"/>
          <w:szCs w:val="20"/>
          <w:lang w:val="en-GB"/>
        </w:rPr>
        <w:t>For decades, the process of measuring outcomes of policing efforts – how those efforts have impacted public trust and confidence in the police - have depended largely on traditional data acquisition techniques, such as surveys and interviews</w:t>
      </w:r>
      <w:ins w:id="6" w:author="Monsuru Adepeju" w:date="2021-02-05T14:56:00Z">
        <w:r w:rsidR="009063CB">
          <w:rPr>
            <w:rFonts w:ascii="Minion Pro Capt" w:hAnsi="Minion Pro Capt" w:cs="Times New Roman"/>
            <w:b w:val="0"/>
            <w:color w:val="auto"/>
            <w:sz w:val="20"/>
            <w:szCs w:val="20"/>
            <w:lang w:val="en-GB"/>
          </w:rPr>
          <w:t>[1][2][3]</w:t>
        </w:r>
      </w:ins>
      <w:r w:rsidRPr="00146EAD">
        <w:rPr>
          <w:rFonts w:ascii="Minion Pro Capt" w:hAnsi="Minion Pro Capt" w:cs="Times New Roman"/>
          <w:b w:val="0"/>
          <w:color w:val="auto"/>
          <w:sz w:val="20"/>
          <w:szCs w:val="20"/>
          <w:lang w:val="en-GB"/>
        </w:rPr>
        <w:t>. However, the recent advent of social media systems, such as the Twitter, has not only heralded enormous data opportunities, but also new advances in the opinion mining of natural language texts. Because a key function of social media is to allow people to share their views and sentiments more widely, opinion mining is right at the centre of research and the application of social media itself</w:t>
      </w:r>
      <w:ins w:id="7" w:author="Monsuru Adepeju" w:date="2021-02-05T14:58:00Z">
        <w:r w:rsidR="009063CB">
          <w:rPr>
            <w:rFonts w:ascii="Minion Pro Capt" w:hAnsi="Minion Pro Capt" w:cs="Times New Roman"/>
            <w:b w:val="0"/>
            <w:color w:val="auto"/>
            <w:sz w:val="20"/>
            <w:szCs w:val="20"/>
            <w:lang w:val="en-GB"/>
          </w:rPr>
          <w:t xml:space="preserve"> [4]</w:t>
        </w:r>
      </w:ins>
      <w:r w:rsidRPr="00146EAD">
        <w:rPr>
          <w:rFonts w:ascii="Minion Pro Capt" w:hAnsi="Minion Pro Capt" w:cs="Times New Roman"/>
          <w:b w:val="0"/>
          <w:color w:val="auto"/>
          <w:sz w:val="20"/>
          <w:szCs w:val="20"/>
          <w:lang w:val="en-GB"/>
        </w:rPr>
        <w:t xml:space="preserve">. Opinion mining is the technique of extracting sentiment from social media data using computational </w:t>
      </w:r>
      <w:r w:rsidRPr="00A2558D">
        <w:rPr>
          <w:rFonts w:ascii="Minion Pro Capt" w:hAnsi="Minion Pro Capt" w:cs="Times New Roman"/>
          <w:b w:val="0"/>
          <w:color w:val="auto"/>
          <w:sz w:val="20"/>
          <w:szCs w:val="20"/>
          <w:lang w:val="en-GB"/>
        </w:rPr>
        <w:t>methods</w:t>
      </w:r>
      <w:ins w:id="8" w:author="Monsuru Adepeju" w:date="2021-02-05T14:59:00Z">
        <w:r w:rsidR="009063CB">
          <w:rPr>
            <w:rFonts w:ascii="Minion Pro Capt" w:hAnsi="Minion Pro Capt" w:cs="Times New Roman"/>
            <w:b w:val="0"/>
            <w:color w:val="auto"/>
            <w:sz w:val="20"/>
            <w:szCs w:val="20"/>
            <w:lang w:val="en-GB"/>
          </w:rPr>
          <w:t xml:space="preserve"> [5][6]</w:t>
        </w:r>
      </w:ins>
      <w:del w:id="9" w:author="Monsuru Adepeju" w:date="2021-02-05T14:59:00Z">
        <w:r w:rsidR="002F10DE" w:rsidRPr="00A2558D" w:rsidDel="009063CB">
          <w:rPr>
            <w:rFonts w:ascii="Minion Pro Capt" w:hAnsi="Minion Pro Capt" w:cs="Times New Roman"/>
            <w:color w:val="auto"/>
            <w:sz w:val="20"/>
            <w:szCs w:val="20"/>
            <w:lang w:val="en-GB"/>
          </w:rPr>
          <w:delText xml:space="preserve"> </w:delText>
        </w:r>
      </w:del>
      <w:r w:rsidRPr="00A2558D">
        <w:rPr>
          <w:rFonts w:ascii="Minion Pro Capt" w:hAnsi="Minion Pro Capt" w:cs="Times New Roman"/>
          <w:color w:val="auto"/>
          <w:sz w:val="20"/>
          <w:szCs w:val="20"/>
          <w:lang w:val="en-GB"/>
        </w:rPr>
        <w:t>.</w:t>
      </w:r>
      <w:r w:rsidRPr="00A2558D">
        <w:rPr>
          <w:rFonts w:ascii="Minion Pro Capt" w:hAnsi="Minion Pro Capt" w:cs="Times New Roman"/>
          <w:b w:val="0"/>
          <w:color w:val="auto"/>
          <w:sz w:val="20"/>
          <w:szCs w:val="20"/>
          <w:lang w:val="en-GB"/>
        </w:rPr>
        <w:t xml:space="preserve"> </w:t>
      </w:r>
      <w:r w:rsidRPr="00146EAD">
        <w:rPr>
          <w:rFonts w:ascii="Minion Pro Capt" w:hAnsi="Minion Pro Capt" w:cs="Times New Roman"/>
          <w:b w:val="0"/>
          <w:color w:val="auto"/>
          <w:sz w:val="20"/>
          <w:szCs w:val="20"/>
          <w:lang w:val="en-GB"/>
        </w:rPr>
        <w:t>The technique has gained growing interest across a wide range of application domains, including law enforcement</w:t>
      </w:r>
      <w:ins w:id="10" w:author="Monsuru Adepeju" w:date="2021-02-05T14:59:00Z">
        <w:r w:rsidR="009063CB">
          <w:rPr>
            <w:rFonts w:ascii="Minion Pro Capt" w:hAnsi="Minion Pro Capt" w:cs="Times New Roman"/>
            <w:b w:val="0"/>
            <w:color w:val="auto"/>
            <w:sz w:val="20"/>
            <w:szCs w:val="20"/>
            <w:lang w:val="en-GB"/>
          </w:rPr>
          <w:t xml:space="preserve"> [7][8]</w:t>
        </w:r>
      </w:ins>
      <w:r w:rsidRPr="00146EAD">
        <w:rPr>
          <w:rFonts w:ascii="Minion Pro Capt" w:hAnsi="Minion Pro Capt" w:cs="Times New Roman"/>
          <w:b w:val="0"/>
          <w:color w:val="auto"/>
          <w:sz w:val="20"/>
          <w:szCs w:val="20"/>
          <w:lang w:val="en-GB"/>
        </w:rPr>
        <w:t>. The technique mainly focusses on sentiments that express or imply positive or negative views. In this study, we introduce an analytical framework, based on an opinion mining technique, which allows the inequality in public opinions concerning policing to be measured and monitored systematically during the COVID-19 pandemic.</w:t>
      </w:r>
    </w:p>
    <w:p w:rsidR="00635D7B" w:rsidRPr="00146EAD" w:rsidRDefault="00635D7B"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r w:rsidRPr="00146EAD">
        <w:rPr>
          <w:rFonts w:ascii="Minion Pro Capt" w:hAnsi="Minion Pro Capt" w:cs="Times New Roman"/>
          <w:b w:val="0"/>
          <w:color w:val="auto"/>
          <w:sz w:val="20"/>
          <w:szCs w:val="20"/>
          <w:lang w:val="en-GB"/>
        </w:rPr>
        <w:t>Through the analysis of publicly available Twitter data, it is possible to identify issues of greatest concern to the public. Since the start of 2020, the COVID-19 pandemic is the most consequential issue to the general public, as well as to many organisations, including law enforcement. Police forces are having to respond to and assist in a public health crisis, enforcing new regulations and by-laws in order to help manage the spread of the pandemic</w:t>
      </w:r>
      <w:ins w:id="11" w:author="Monsuru Adepeju" w:date="2021-02-05T14:59:00Z">
        <w:r w:rsidR="009063CB">
          <w:rPr>
            <w:rFonts w:ascii="Minion Pro Capt" w:hAnsi="Minion Pro Capt" w:cs="Times New Roman"/>
            <w:b w:val="0"/>
            <w:color w:val="auto"/>
            <w:sz w:val="20"/>
            <w:szCs w:val="20"/>
            <w:lang w:val="en-GB"/>
          </w:rPr>
          <w:t xml:space="preserve"> [9]</w:t>
        </w:r>
      </w:ins>
      <w:r w:rsidRPr="00146EAD">
        <w:rPr>
          <w:rFonts w:ascii="Minion Pro Capt" w:hAnsi="Minion Pro Capt" w:cs="Times New Roman"/>
          <w:b w:val="0"/>
          <w:color w:val="auto"/>
          <w:sz w:val="20"/>
          <w:szCs w:val="20"/>
          <w:lang w:val="en-GB"/>
        </w:rPr>
        <w:t>. Although only a small proportion of citizens have direct face-to-face contact with a police officer</w:t>
      </w:r>
      <w:ins w:id="12" w:author="Monsuru Adepeju" w:date="2021-02-05T14:59:00Z">
        <w:r w:rsidR="009063CB">
          <w:rPr>
            <w:rFonts w:ascii="Minion Pro Capt" w:hAnsi="Minion Pro Capt" w:cs="Times New Roman"/>
            <w:b w:val="0"/>
            <w:color w:val="auto"/>
            <w:sz w:val="20"/>
            <w:szCs w:val="20"/>
            <w:lang w:val="en-GB"/>
          </w:rPr>
          <w:t xml:space="preserve"> [1]</w:t>
        </w:r>
      </w:ins>
      <w:r w:rsidRPr="00146EAD">
        <w:rPr>
          <w:rFonts w:ascii="Minion Pro Capt" w:hAnsi="Minion Pro Capt" w:cs="Times New Roman"/>
          <w:b w:val="0"/>
          <w:color w:val="auto"/>
          <w:sz w:val="20"/>
          <w:szCs w:val="20"/>
          <w:lang w:val="en-GB"/>
        </w:rPr>
        <w:t xml:space="preserve">, many citizens, may have gained certain opinions concerning police activities during the pandemic.  Social media systems such as Twitter serve as platforms by which such opinions can be made known to the public, often with a specific </w:t>
      </w:r>
      <w:r w:rsidRPr="00146EAD">
        <w:rPr>
          <w:rFonts w:ascii="Minion Pro Capt" w:hAnsi="Minion Pro Capt" w:cs="Times New Roman"/>
          <w:b w:val="0"/>
          <w:color w:val="auto"/>
          <w:sz w:val="20"/>
          <w:szCs w:val="20"/>
          <w:lang w:val="en-GB"/>
        </w:rPr>
        <w:lastRenderedPageBreak/>
        <w:t>hashtag to indicate the context of the post</w:t>
      </w:r>
      <w:ins w:id="13" w:author="Monsuru Adepeju" w:date="2021-02-05T15:00:00Z">
        <w:r w:rsidR="009063CB">
          <w:rPr>
            <w:rFonts w:ascii="Minion Pro Capt" w:hAnsi="Minion Pro Capt" w:cs="Times New Roman"/>
            <w:b w:val="0"/>
            <w:color w:val="auto"/>
            <w:sz w:val="20"/>
            <w:szCs w:val="20"/>
            <w:lang w:val="en-GB"/>
          </w:rPr>
          <w:t xml:space="preserve"> [10] [11]</w:t>
        </w:r>
      </w:ins>
      <w:r w:rsidRPr="00146EAD">
        <w:rPr>
          <w:rFonts w:ascii="Minion Pro Capt" w:hAnsi="Minion Pro Capt" w:cs="Times New Roman"/>
          <w:b w:val="0"/>
          <w:color w:val="auto"/>
          <w:sz w:val="20"/>
          <w:szCs w:val="20"/>
          <w:lang w:val="en-GB"/>
        </w:rPr>
        <w:t xml:space="preserve">. Through the analysis of this information, it is possible to measure the impact of the context on the subject matter. Yet, no studies have examined how the COVID-19 pandemic may have exacerbated or decelerated the orientation of public opinions concerning the police and/or policing in space and time. Addressing this research gap is the first major contribution of our study. </w:t>
      </w:r>
    </w:p>
    <w:p w:rsidR="00635D7B" w:rsidRPr="00146EAD" w:rsidRDefault="00635D7B"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r w:rsidRPr="00146EAD">
        <w:rPr>
          <w:rFonts w:ascii="Minion Pro Capt" w:hAnsi="Minion Pro Capt" w:cs="Times New Roman"/>
          <w:b w:val="0"/>
          <w:color w:val="auto"/>
          <w:sz w:val="20"/>
          <w:szCs w:val="20"/>
          <w:lang w:val="en-GB"/>
        </w:rPr>
        <w:t>To date, most studies focussing on the analysis of public opinions on policing have examined the study area as a whole, rather than different local subdivisions of an area. To many police forces, understanding how different local areas perceive police operations is crucial for evaluation purposes. Previous attempts to remedy this research gap used geo-tagged tweets</w:t>
      </w:r>
      <w:r w:rsidRPr="009063CB">
        <w:rPr>
          <w:b w:val="0"/>
          <w:color w:val="auto"/>
          <w:sz w:val="20"/>
          <w:szCs w:val="20"/>
          <w:vertAlign w:val="superscript"/>
        </w:rPr>
        <w:footnoteReference w:id="1"/>
      </w:r>
      <w:r w:rsidRPr="00146EAD">
        <w:rPr>
          <w:rFonts w:ascii="Minion Pro Capt" w:hAnsi="Minion Pro Capt" w:cs="Times New Roman"/>
          <w:b w:val="0"/>
          <w:color w:val="auto"/>
          <w:sz w:val="20"/>
          <w:szCs w:val="20"/>
          <w:lang w:val="en-GB"/>
        </w:rPr>
        <w:t xml:space="preserve"> </w:t>
      </w:r>
      <w:ins w:id="14" w:author="Monsuru Adepeju" w:date="2021-02-05T15:00:00Z">
        <w:r w:rsidR="009063CB">
          <w:rPr>
            <w:rFonts w:ascii="Minion Pro Capt" w:hAnsi="Minion Pro Capt" w:cs="Times New Roman"/>
            <w:b w:val="0"/>
            <w:color w:val="auto"/>
            <w:sz w:val="20"/>
            <w:szCs w:val="20"/>
            <w:lang w:val="en-GB"/>
          </w:rPr>
          <w:t>[12][13]</w:t>
        </w:r>
      </w:ins>
      <w:r w:rsidRPr="00146EAD">
        <w:rPr>
          <w:rFonts w:ascii="Minion Pro Capt" w:hAnsi="Minion Pro Capt" w:cs="Times New Roman"/>
          <w:b w:val="0"/>
          <w:color w:val="auto"/>
          <w:sz w:val="20"/>
          <w:szCs w:val="20"/>
          <w:lang w:val="en-GB"/>
        </w:rPr>
        <w:t xml:space="preserve"> in order to identify different local areas in which the tweets originate. However, the percentage of geo-tagged tweets within a stream of tweets is estimated to be around 1-2% </w:t>
      </w:r>
      <w:ins w:id="15" w:author="Monsuru Adepeju" w:date="2021-02-05T15:00:00Z">
        <w:r w:rsidR="009063CB">
          <w:rPr>
            <w:rFonts w:ascii="Minion Pro Capt" w:hAnsi="Minion Pro Capt" w:cs="Times New Roman"/>
            <w:b w:val="0"/>
            <w:color w:val="auto"/>
            <w:sz w:val="20"/>
            <w:szCs w:val="20"/>
            <w:lang w:val="en-GB"/>
          </w:rPr>
          <w:t>[14][15]</w:t>
        </w:r>
        <w:r w:rsidR="009063CB" w:rsidDel="009063CB">
          <w:rPr>
            <w:rFonts w:ascii="Minion Pro Capt" w:hAnsi="Minion Pro Capt" w:cs="Times New Roman"/>
            <w:b w:val="0"/>
            <w:color w:val="auto"/>
            <w:sz w:val="20"/>
            <w:szCs w:val="20"/>
            <w:lang w:val="en-GB"/>
          </w:rPr>
          <w:t xml:space="preserve"> </w:t>
        </w:r>
      </w:ins>
      <w:r w:rsidRPr="00146EAD">
        <w:rPr>
          <w:rFonts w:ascii="Minion Pro Capt" w:hAnsi="Minion Pro Capt" w:cs="Times New Roman"/>
          <w:b w:val="0"/>
          <w:color w:val="auto"/>
          <w:sz w:val="20"/>
          <w:szCs w:val="20"/>
          <w:lang w:val="en-GB"/>
        </w:rPr>
        <w:t>. This has raised concerns regarding the adequacy and robustness of geo-tagged tweets for any meaningful analysis. We addressed this research challenge in our own study by extracting the location information from the user’s profile to geocode the tweets accordingly. We achieved a 92% geocoding accuracy based on this approach, a significant improvement over the ‘geo-tag’ information. This approach creates a unique opportunity to analyse inequality in public opinions a</w:t>
      </w:r>
      <w:ins w:id="16" w:author="Monsuru Adepeju" w:date="2021-02-05T10:11:00Z">
        <w:r w:rsidR="00146EAD">
          <w:rPr>
            <w:rFonts w:ascii="Minion Pro Capt" w:hAnsi="Minion Pro Capt" w:cs="Times New Roman"/>
            <w:b w:val="0"/>
            <w:color w:val="auto"/>
            <w:sz w:val="20"/>
            <w:szCs w:val="20"/>
            <w:lang w:val="en-GB"/>
          </w:rPr>
          <w:t>z</w:t>
        </w:r>
      </w:ins>
      <w:r w:rsidRPr="00146EAD">
        <w:rPr>
          <w:rFonts w:ascii="Minion Pro Capt" w:hAnsi="Minion Pro Capt" w:cs="Times New Roman"/>
          <w:b w:val="0"/>
          <w:color w:val="auto"/>
          <w:sz w:val="20"/>
          <w:szCs w:val="20"/>
          <w:lang w:val="en-GB"/>
        </w:rPr>
        <w:t>cross space using Twitter data.</w:t>
      </w:r>
    </w:p>
    <w:p w:rsidR="00635D7B" w:rsidRPr="00826F1E" w:rsidRDefault="00635D7B"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r w:rsidRPr="00146EAD">
        <w:rPr>
          <w:rFonts w:ascii="Minion Pro Capt" w:hAnsi="Minion Pro Capt" w:cs="Times New Roman"/>
          <w:b w:val="0"/>
          <w:color w:val="auto"/>
          <w:sz w:val="20"/>
          <w:szCs w:val="20"/>
          <w:lang w:val="en-GB"/>
        </w:rPr>
        <w:t>As public opinion varies geographically, so does it vary temporally</w:t>
      </w:r>
      <w:ins w:id="17" w:author="Monsuru Adepeju" w:date="2021-02-05T15:01:00Z">
        <w:r w:rsidR="009063CB">
          <w:rPr>
            <w:rFonts w:ascii="Minion Pro Capt" w:hAnsi="Minion Pro Capt" w:cs="Times New Roman"/>
            <w:b w:val="0"/>
            <w:color w:val="auto"/>
            <w:sz w:val="20"/>
            <w:szCs w:val="20"/>
            <w:lang w:val="en-GB"/>
          </w:rPr>
          <w:t xml:space="preserve"> [16]</w:t>
        </w:r>
      </w:ins>
      <w:r w:rsidRPr="00146EAD">
        <w:rPr>
          <w:rFonts w:ascii="Minion Pro Capt" w:hAnsi="Minion Pro Capt" w:cs="Times New Roman"/>
          <w:b w:val="0"/>
          <w:color w:val="auto"/>
          <w:sz w:val="20"/>
          <w:szCs w:val="20"/>
          <w:lang w:val="en-GB"/>
        </w:rPr>
        <w:t xml:space="preserve">. To the best of our knowledge, no studies have examined both the spatial and temporal </w:t>
      </w:r>
      <w:r w:rsidR="00435A57" w:rsidRPr="00146EAD">
        <w:rPr>
          <w:rFonts w:ascii="Minion Pro Capt" w:hAnsi="Minion Pro Capt" w:cs="Times New Roman"/>
          <w:b w:val="0"/>
          <w:color w:val="auto"/>
          <w:sz w:val="20"/>
          <w:szCs w:val="20"/>
          <w:lang w:val="en-GB"/>
        </w:rPr>
        <w:t xml:space="preserve">inequalities </w:t>
      </w:r>
      <w:r w:rsidRPr="00146EAD">
        <w:rPr>
          <w:rFonts w:ascii="Minion Pro Capt" w:hAnsi="Minion Pro Capt" w:cs="Times New Roman"/>
          <w:b w:val="0"/>
          <w:color w:val="auto"/>
          <w:sz w:val="20"/>
          <w:szCs w:val="20"/>
          <w:lang w:val="en-GB"/>
        </w:rPr>
        <w:t>in public opinion on policing with respect to the pandemic using the Twitter data. People’s opinions on policing is not static, but changes over time. These changes can be measured and monitored across space and time. In this study, we utilize the police f</w:t>
      </w:r>
      <w:r w:rsidRPr="00FE5A64">
        <w:rPr>
          <w:rFonts w:ascii="Minion Pro Capt" w:hAnsi="Minion Pro Capt" w:cs="Times New Roman"/>
          <w:b w:val="0"/>
          <w:color w:val="auto"/>
          <w:sz w:val="20"/>
          <w:szCs w:val="20"/>
          <w:lang w:val="en-GB"/>
        </w:rPr>
        <w:t>orce area (</w:t>
      </w:r>
      <w:ins w:id="18" w:author="Monsuru Adepeju" w:date="2021-02-05T11:54:00Z">
        <w:r w:rsidR="00826F1E" w:rsidRPr="00826F1E">
          <w:rPr>
            <w:rFonts w:ascii="Minion Pro Capt" w:hAnsi="Minion Pro Capt" w:cs="Times New Roman"/>
            <w:b w:val="0"/>
            <w:color w:val="auto"/>
            <w:sz w:val="20"/>
            <w:szCs w:val="20"/>
            <w:lang w:val="en-GB"/>
          </w:rPr>
          <w:t>Pfa</w:t>
        </w:r>
      </w:ins>
      <w:del w:id="19" w:author="Monsuru Adepeju" w:date="2021-02-05T11:54:00Z">
        <w:r w:rsidRPr="00FE5A64" w:rsidDel="00826F1E">
          <w:rPr>
            <w:rFonts w:ascii="Minion Pro Capt" w:hAnsi="Minion Pro Capt" w:cs="Times New Roman"/>
            <w:b w:val="0"/>
            <w:color w:val="auto"/>
            <w:sz w:val="20"/>
            <w:szCs w:val="20"/>
            <w:lang w:val="en-GB"/>
          </w:rPr>
          <w:delText>PFA</w:delText>
        </w:r>
      </w:del>
      <w:r w:rsidRPr="00FE5A64">
        <w:rPr>
          <w:rFonts w:ascii="Minion Pro Capt" w:hAnsi="Minion Pro Capt" w:cs="Times New Roman"/>
          <w:b w:val="0"/>
          <w:color w:val="auto"/>
          <w:sz w:val="20"/>
          <w:szCs w:val="20"/>
          <w:lang w:val="en-GB"/>
        </w:rPr>
        <w:t>) which represents the operational units of police forces in England and Wales as our spatial unit and a monthly time bin as the temporal unit of analysis. Thus, the analysis of public opinions on policing in relation to the pandemic, simulta</w:t>
      </w:r>
      <w:r w:rsidRPr="00810063">
        <w:rPr>
          <w:rFonts w:ascii="Minion Pro Capt" w:hAnsi="Minion Pro Capt" w:cs="Times New Roman"/>
          <w:b w:val="0"/>
          <w:color w:val="auto"/>
          <w:sz w:val="20"/>
          <w:szCs w:val="20"/>
          <w:lang w:val="en-GB"/>
        </w:rPr>
        <w:t>neously in space and time, is the second major contribution of our study.</w:t>
      </w:r>
    </w:p>
    <w:p w:rsidR="00635D7B" w:rsidRPr="00826F1E" w:rsidRDefault="00635D7B"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r w:rsidRPr="00826F1E">
        <w:rPr>
          <w:rFonts w:ascii="Minion Pro Capt" w:hAnsi="Minion Pro Capt" w:cs="Times New Roman"/>
          <w:b w:val="0"/>
          <w:color w:val="auto"/>
          <w:sz w:val="20"/>
          <w:szCs w:val="20"/>
          <w:lang w:val="en-GB"/>
        </w:rPr>
        <w:t>An important aspect of opinion analysis is the representation of the results.</w:t>
      </w:r>
      <w:r w:rsidR="008D468C" w:rsidRPr="00826F1E">
        <w:rPr>
          <w:rFonts w:ascii="Minion Pro Capt" w:hAnsi="Minion Pro Capt" w:cs="Times New Roman"/>
          <w:b w:val="0"/>
          <w:color w:val="auto"/>
          <w:sz w:val="20"/>
          <w:szCs w:val="20"/>
          <w:lang w:val="en-GB"/>
        </w:rPr>
        <w:t xml:space="preserve"> </w:t>
      </w:r>
      <w:ins w:id="20" w:author="Monsuru Adepeju" w:date="2021-02-05T12:08:00Z">
        <w:r w:rsidR="0084451B">
          <w:rPr>
            <w:rFonts w:ascii="Minion Pro Capt" w:hAnsi="Minion Pro Capt" w:cs="Times New Roman"/>
            <w:b w:val="0"/>
            <w:color w:val="auto"/>
            <w:sz w:val="20"/>
            <w:szCs w:val="20"/>
            <w:lang w:val="en-GB"/>
          </w:rPr>
          <w:t>Kucher et al.</w:t>
        </w:r>
      </w:ins>
      <w:ins w:id="21" w:author="Monsuru Adepeju" w:date="2021-02-05T15:01:00Z">
        <w:r w:rsidR="009063CB">
          <w:rPr>
            <w:rFonts w:ascii="Minion Pro Capt" w:hAnsi="Minion Pro Capt" w:cs="Times New Roman"/>
            <w:b w:val="0"/>
            <w:color w:val="auto"/>
            <w:sz w:val="20"/>
            <w:szCs w:val="20"/>
            <w:lang w:val="en-GB"/>
          </w:rPr>
          <w:t xml:space="preserve"> [17]</w:t>
        </w:r>
      </w:ins>
      <w:r w:rsidRPr="00146EAD">
        <w:rPr>
          <w:rFonts w:ascii="Minion Pro Capt" w:hAnsi="Minion Pro Capt" w:cs="Times New Roman"/>
          <w:b w:val="0"/>
          <w:color w:val="auto"/>
          <w:sz w:val="20"/>
          <w:szCs w:val="20"/>
          <w:lang w:val="en-GB"/>
        </w:rPr>
        <w:t xml:space="preserve"> provides an overview of a wide range of visualization methods that have been employed in previous research. These range from basic  tools such as pie or bar charts (used to represent a simple summary for the proportion of positive/negative sentiment) to advance groups involving self-organizing term association maps (used for</w:t>
      </w:r>
      <w:r w:rsidRPr="00FE5A64">
        <w:rPr>
          <w:rFonts w:ascii="Minion Pro Capt" w:hAnsi="Minion Pro Capt" w:cs="Times New Roman"/>
          <w:b w:val="0"/>
          <w:color w:val="auto"/>
          <w:sz w:val="20"/>
          <w:szCs w:val="20"/>
          <w:lang w:val="en-GB"/>
        </w:rPr>
        <w:t xml:space="preserve"> representing complex multi</w:t>
      </w:r>
      <w:r w:rsidRPr="00810063">
        <w:rPr>
          <w:rFonts w:ascii="Minion Pro Capt" w:hAnsi="Minion Pro Capt" w:cs="Times New Roman"/>
          <w:b w:val="0"/>
          <w:color w:val="auto"/>
          <w:sz w:val="20"/>
          <w:szCs w:val="20"/>
          <w:lang w:val="en-GB"/>
        </w:rPr>
        <w:t>-dimension geospatial sentiment information). Mostly, the choice of visualization tool depends on the actual aspects of the measured opinion being represented. For example, a basic line graph is effective for time series plot, wh</w:t>
      </w:r>
      <w:r w:rsidRPr="00826F1E">
        <w:rPr>
          <w:rFonts w:ascii="Minion Pro Capt" w:hAnsi="Minion Pro Capt" w:cs="Times New Roman"/>
          <w:b w:val="0"/>
          <w:color w:val="auto"/>
          <w:sz w:val="20"/>
          <w:szCs w:val="20"/>
          <w:lang w:val="en-GB"/>
        </w:rPr>
        <w:t xml:space="preserve">ile sequential geospatial maps are effective for revealing spatial patterning and clustering of opinion across the space. In this study, we employ simple graphical tools, such as the radar charts and sequential geospatial maps. </w:t>
      </w:r>
    </w:p>
    <w:p w:rsidR="00635D7B" w:rsidRPr="0084451B" w:rsidRDefault="00635D7B"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r w:rsidRPr="00826F1E">
        <w:rPr>
          <w:rFonts w:ascii="Minion Pro Capt" w:hAnsi="Minion Pro Capt" w:cs="Times New Roman"/>
          <w:b w:val="0"/>
          <w:color w:val="auto"/>
          <w:sz w:val="20"/>
          <w:szCs w:val="20"/>
          <w:lang w:val="en-GB"/>
        </w:rPr>
        <w:t>The structure of this paper is as follows: Firstly, we provide a brief overview of related work, focussing on the opinion analysis, henceforth referred to as ‘sentiment analysis’, as well as its applications in two relevant fields – law enforcement and the pandemic. We discuss the development of our systematic framework for measuring the inequality in public opinion towards policing, spatially and temporally. We then present the case study, results and discussion sections. We conclude by explaining the sign</w:t>
      </w:r>
      <w:r w:rsidRPr="00305A89">
        <w:rPr>
          <w:rFonts w:ascii="Minion Pro Capt" w:hAnsi="Minion Pro Capt" w:cs="Times New Roman"/>
          <w:b w:val="0"/>
          <w:color w:val="auto"/>
          <w:sz w:val="20"/>
          <w:szCs w:val="20"/>
          <w:lang w:val="en-GB"/>
        </w:rPr>
        <w:t xml:space="preserve">ificance of our study and plans for future research. </w:t>
      </w:r>
    </w:p>
    <w:p w:rsidR="00635D7B" w:rsidRPr="00146EAD" w:rsidRDefault="00635D7B" w:rsidP="00635D7B">
      <w:pPr>
        <w:pStyle w:val="2"/>
        <w:spacing w:before="240" w:after="120"/>
        <w:ind w:leftChars="0" w:left="0"/>
        <w:rPr>
          <w:color w:val="auto"/>
          <w:rPrChange w:id="22" w:author="Monsuru Adepeju" w:date="2021-02-05T10:06:00Z">
            <w:rPr/>
          </w:rPrChange>
        </w:rPr>
      </w:pPr>
      <w:r w:rsidRPr="00146EAD">
        <w:rPr>
          <w:color w:val="auto"/>
          <w:rPrChange w:id="23" w:author="Monsuru Adepeju" w:date="2021-02-05T10:06:00Z">
            <w:rPr/>
          </w:rPrChange>
        </w:rPr>
        <w:t>1.1</w:t>
      </w:r>
      <w:r w:rsidRPr="00146EAD">
        <w:rPr>
          <w:color w:val="auto"/>
          <w:rPrChange w:id="24" w:author="Monsuru Adepeju" w:date="2021-02-05T10:06:00Z">
            <w:rPr/>
          </w:rPrChange>
        </w:rPr>
        <w:tab/>
        <w:t>Aim and Research Questions</w:t>
      </w:r>
    </w:p>
    <w:p w:rsidR="00635D7B" w:rsidRPr="00FE5A64" w:rsidRDefault="00635D7B"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r w:rsidRPr="00146EAD">
        <w:rPr>
          <w:rFonts w:ascii="Minion Pro Capt" w:hAnsi="Minion Pro Capt" w:cs="Times New Roman"/>
          <w:b w:val="0"/>
          <w:color w:val="auto"/>
          <w:sz w:val="20"/>
          <w:szCs w:val="20"/>
          <w:lang w:val="en-GB"/>
        </w:rPr>
        <w:t xml:space="preserve">The primary aim of this study is to assess the impacts of COVID-19 pandemic (tweets) on the orientation of public opinion concerning policing across England and Wales, over a period of three months. Our research strategy is to develop an analytical framework that will allow the collection of tweets relating to policing, from which the subset </w:t>
      </w:r>
      <w:r w:rsidRPr="00146EAD">
        <w:rPr>
          <w:rFonts w:ascii="Minion Pro Capt" w:hAnsi="Minion Pro Capt" w:cs="Times New Roman"/>
          <w:b w:val="0"/>
          <w:color w:val="auto"/>
          <w:sz w:val="20"/>
          <w:szCs w:val="20"/>
          <w:lang w:val="en-GB"/>
        </w:rPr>
        <w:lastRenderedPageBreak/>
        <w:t>on COVID-19 pandemic can be isolated for assessment. Specifically, we plan to answe</w:t>
      </w:r>
      <w:r w:rsidRPr="00F01607">
        <w:rPr>
          <w:rFonts w:ascii="Minion Pro Capt" w:hAnsi="Minion Pro Capt" w:cs="Times New Roman"/>
          <w:b w:val="0"/>
          <w:color w:val="auto"/>
          <w:sz w:val="20"/>
          <w:szCs w:val="20"/>
          <w:lang w:val="en-GB"/>
        </w:rPr>
        <w:t>r the following research question:</w:t>
      </w:r>
    </w:p>
    <w:p w:rsidR="00635D7B" w:rsidRPr="0084451B" w:rsidRDefault="00635D7B" w:rsidP="000639B5">
      <w:pPr>
        <w:pStyle w:val="1"/>
        <w:spacing w:beforeLines="0" w:afterLines="0" w:after="240" w:line="300" w:lineRule="exact"/>
        <w:ind w:leftChars="0" w:left="567"/>
        <w:rPr>
          <w:rFonts w:ascii="Minion Pro Capt" w:hAnsi="Minion Pro Capt" w:cs="Times New Roman"/>
          <w:b w:val="0"/>
          <w:color w:val="auto"/>
          <w:sz w:val="20"/>
          <w:szCs w:val="20"/>
          <w:lang w:val="en-GB"/>
        </w:rPr>
      </w:pPr>
      <w:r w:rsidRPr="00305A89">
        <w:rPr>
          <w:rFonts w:ascii="Minion Pro Capt" w:hAnsi="Minion Pro Capt" w:cs="Times New Roman"/>
          <w:b w:val="0"/>
          <w:color w:val="auto"/>
          <w:sz w:val="20"/>
          <w:szCs w:val="20"/>
          <w:lang w:val="en-GB"/>
        </w:rPr>
        <w:t xml:space="preserve">Q1: What are the orientations of public opinion concerning policing efforts across space over time? </w:t>
      </w:r>
    </w:p>
    <w:p w:rsidR="00635D7B" w:rsidRPr="00A2558D" w:rsidRDefault="00635D7B" w:rsidP="000639B5">
      <w:pPr>
        <w:pStyle w:val="1"/>
        <w:spacing w:beforeLines="0" w:afterLines="0" w:after="240" w:line="300" w:lineRule="exact"/>
        <w:ind w:leftChars="0" w:left="567"/>
        <w:rPr>
          <w:rFonts w:ascii="Minion Pro Capt" w:hAnsi="Minion Pro Capt" w:cs="Times New Roman"/>
          <w:b w:val="0"/>
          <w:color w:val="auto"/>
          <w:sz w:val="20"/>
          <w:szCs w:val="20"/>
          <w:lang w:val="en-GB"/>
        </w:rPr>
      </w:pPr>
      <w:r w:rsidRPr="00A2558D">
        <w:rPr>
          <w:rFonts w:ascii="Minion Pro Capt" w:hAnsi="Minion Pro Capt" w:cs="Times New Roman"/>
          <w:b w:val="0"/>
          <w:color w:val="auto"/>
          <w:sz w:val="20"/>
          <w:szCs w:val="20"/>
          <w:lang w:val="en-GB"/>
        </w:rPr>
        <w:t xml:space="preserve">Q2: How has the COVID-19 pandemic impacted the orientations of public opinions in Q1? Are there spatial and temporal patterning and/or clustering to the policing-COVID-19-pandemic interactions in Q2? </w:t>
      </w:r>
    </w:p>
    <w:p w:rsidR="00635D7B" w:rsidRPr="00146EAD" w:rsidRDefault="00635D7B" w:rsidP="00635D7B">
      <w:pPr>
        <w:pStyle w:val="1"/>
        <w:spacing w:before="240" w:after="120"/>
        <w:ind w:leftChars="0" w:left="0"/>
        <w:jc w:val="left"/>
        <w:rPr>
          <w:color w:val="auto"/>
          <w:rPrChange w:id="25" w:author="Monsuru Adepeju" w:date="2021-02-05T10:06:00Z">
            <w:rPr/>
          </w:rPrChange>
        </w:rPr>
      </w:pPr>
      <w:r w:rsidRPr="00146EAD">
        <w:rPr>
          <w:color w:val="auto"/>
          <w:rPrChange w:id="26" w:author="Monsuru Adepeju" w:date="2021-02-05T10:06:00Z">
            <w:rPr/>
          </w:rPrChange>
        </w:rPr>
        <w:t>2. Related Work</w:t>
      </w:r>
    </w:p>
    <w:p w:rsidR="00635D7B" w:rsidRPr="00146EAD" w:rsidRDefault="00635D7B" w:rsidP="00635D7B">
      <w:pPr>
        <w:pStyle w:val="1"/>
        <w:spacing w:before="240" w:after="120"/>
        <w:ind w:leftChars="-7" w:left="-14"/>
        <w:jc w:val="left"/>
        <w:rPr>
          <w:rFonts w:ascii="Minion Pro Capt" w:hAnsi="Minion Pro Capt" w:cs="Times New Roman"/>
          <w:b w:val="0"/>
          <w:color w:val="auto"/>
          <w:sz w:val="20"/>
          <w:szCs w:val="20"/>
          <w:lang w:val="en-GB"/>
        </w:rPr>
      </w:pPr>
      <w:r w:rsidRPr="00146EAD">
        <w:rPr>
          <w:rFonts w:ascii="Minion Pro Capt" w:hAnsi="Minion Pro Capt" w:cs="Times New Roman"/>
          <w:b w:val="0"/>
          <w:color w:val="auto"/>
          <w:sz w:val="20"/>
          <w:szCs w:val="20"/>
          <w:lang w:val="en-GB"/>
        </w:rPr>
        <w:t xml:space="preserve">We provide a brief overview of related work </w:t>
      </w:r>
      <w:r w:rsidR="00481BDB" w:rsidRPr="00146EAD">
        <w:rPr>
          <w:rFonts w:ascii="Minion Pro Capt" w:hAnsi="Minion Pro Capt" w:cs="Times New Roman"/>
          <w:b w:val="0"/>
          <w:color w:val="auto"/>
          <w:sz w:val="20"/>
          <w:szCs w:val="20"/>
          <w:lang w:val="en-GB"/>
        </w:rPr>
        <w:t xml:space="preserve">in </w:t>
      </w:r>
      <w:r w:rsidRPr="00146EAD">
        <w:rPr>
          <w:rFonts w:ascii="Minion Pro Capt" w:hAnsi="Minion Pro Capt" w:cs="Times New Roman"/>
          <w:b w:val="0"/>
          <w:color w:val="auto"/>
          <w:sz w:val="20"/>
          <w:szCs w:val="20"/>
          <w:lang w:val="en-GB"/>
        </w:rPr>
        <w:t>the following section.</w:t>
      </w:r>
    </w:p>
    <w:p w:rsidR="00635D7B" w:rsidRPr="00146EAD" w:rsidRDefault="00635D7B" w:rsidP="00635D7B">
      <w:pPr>
        <w:pStyle w:val="1"/>
        <w:spacing w:before="240" w:after="120"/>
        <w:ind w:leftChars="-7" w:left="-14"/>
        <w:rPr>
          <w:rFonts w:cs="Times New Roman"/>
          <w:color w:val="auto"/>
          <w:sz w:val="22"/>
          <w:szCs w:val="22"/>
          <w:rPrChange w:id="27" w:author="Monsuru Adepeju" w:date="2021-02-05T10:06:00Z">
            <w:rPr>
              <w:rFonts w:cs="Times New Roman"/>
              <w:sz w:val="22"/>
              <w:szCs w:val="22"/>
            </w:rPr>
          </w:rPrChange>
        </w:rPr>
      </w:pPr>
      <w:r w:rsidRPr="00146EAD">
        <w:rPr>
          <w:rFonts w:cs="Times New Roman"/>
          <w:color w:val="auto"/>
          <w:sz w:val="22"/>
          <w:szCs w:val="22"/>
          <w:rPrChange w:id="28" w:author="Monsuru Adepeju" w:date="2021-02-05T10:06:00Z">
            <w:rPr>
              <w:rFonts w:cs="Times New Roman"/>
              <w:sz w:val="22"/>
              <w:szCs w:val="22"/>
            </w:rPr>
          </w:rPrChange>
        </w:rPr>
        <w:t>2.</w:t>
      </w:r>
      <w:r w:rsidR="00043B44" w:rsidRPr="00146EAD">
        <w:rPr>
          <w:rFonts w:cs="Times New Roman"/>
          <w:color w:val="auto"/>
          <w:sz w:val="22"/>
          <w:szCs w:val="22"/>
          <w:rPrChange w:id="29" w:author="Monsuru Adepeju" w:date="2021-02-05T10:06:00Z">
            <w:rPr>
              <w:rFonts w:cs="Times New Roman"/>
              <w:sz w:val="22"/>
              <w:szCs w:val="22"/>
            </w:rPr>
          </w:rPrChange>
        </w:rPr>
        <w:t>1</w:t>
      </w:r>
      <w:r w:rsidRPr="00146EAD">
        <w:rPr>
          <w:rFonts w:cs="Times New Roman"/>
          <w:color w:val="auto"/>
          <w:sz w:val="22"/>
          <w:szCs w:val="22"/>
          <w:rPrChange w:id="30" w:author="Monsuru Adepeju" w:date="2021-02-05T10:06:00Z">
            <w:rPr>
              <w:rFonts w:cs="Times New Roman"/>
              <w:sz w:val="22"/>
              <w:szCs w:val="22"/>
            </w:rPr>
          </w:rPrChange>
        </w:rPr>
        <w:t xml:space="preserve"> Applications</w:t>
      </w:r>
      <w:r w:rsidR="00E95953" w:rsidRPr="00146EAD">
        <w:rPr>
          <w:rFonts w:cs="Times New Roman"/>
          <w:color w:val="auto"/>
          <w:sz w:val="22"/>
          <w:szCs w:val="22"/>
          <w:rPrChange w:id="31" w:author="Monsuru Adepeju" w:date="2021-02-05T10:06:00Z">
            <w:rPr>
              <w:rFonts w:cs="Times New Roman"/>
              <w:sz w:val="22"/>
              <w:szCs w:val="22"/>
            </w:rPr>
          </w:rPrChange>
        </w:rPr>
        <w:t xml:space="preserve"> of </w:t>
      </w:r>
      <w:del w:id="32" w:author="Monsuru Adepeju" w:date="2021-02-05T10:26:00Z">
        <w:r w:rsidR="00E95953" w:rsidRPr="00146EAD" w:rsidDel="002F10DE">
          <w:rPr>
            <w:rFonts w:cs="Times New Roman"/>
            <w:color w:val="auto"/>
            <w:sz w:val="22"/>
            <w:szCs w:val="22"/>
            <w:rPrChange w:id="33" w:author="Monsuru Adepeju" w:date="2021-02-05T10:06:00Z">
              <w:rPr>
                <w:rFonts w:cs="Times New Roman"/>
                <w:sz w:val="22"/>
                <w:szCs w:val="22"/>
              </w:rPr>
            </w:rPrChange>
          </w:rPr>
          <w:delText xml:space="preserve">Sentiment </w:delText>
        </w:r>
      </w:del>
      <w:ins w:id="34" w:author="Monsuru Adepeju" w:date="2021-02-05T10:26:00Z">
        <w:r w:rsidR="002F10DE">
          <w:rPr>
            <w:rFonts w:cs="Times New Roman"/>
            <w:color w:val="auto"/>
            <w:sz w:val="22"/>
            <w:szCs w:val="22"/>
          </w:rPr>
          <w:t>Opinion</w:t>
        </w:r>
        <w:r w:rsidR="002F10DE" w:rsidRPr="00146EAD">
          <w:rPr>
            <w:rFonts w:cs="Times New Roman"/>
            <w:color w:val="auto"/>
            <w:sz w:val="22"/>
            <w:szCs w:val="22"/>
            <w:rPrChange w:id="35" w:author="Monsuru Adepeju" w:date="2021-02-05T10:06:00Z">
              <w:rPr>
                <w:rFonts w:cs="Times New Roman"/>
                <w:sz w:val="22"/>
                <w:szCs w:val="22"/>
              </w:rPr>
            </w:rPrChange>
          </w:rPr>
          <w:t xml:space="preserve"> </w:t>
        </w:r>
      </w:ins>
      <w:r w:rsidR="00E95953" w:rsidRPr="00146EAD">
        <w:rPr>
          <w:rFonts w:cs="Times New Roman"/>
          <w:color w:val="auto"/>
          <w:sz w:val="22"/>
          <w:szCs w:val="22"/>
          <w:rPrChange w:id="36" w:author="Monsuru Adepeju" w:date="2021-02-05T10:06:00Z">
            <w:rPr>
              <w:rFonts w:cs="Times New Roman"/>
              <w:sz w:val="22"/>
              <w:szCs w:val="22"/>
            </w:rPr>
          </w:rPrChange>
        </w:rPr>
        <w:t>Analysis</w:t>
      </w:r>
      <w:r w:rsidRPr="00146EAD">
        <w:rPr>
          <w:rFonts w:cs="Times New Roman"/>
          <w:color w:val="auto"/>
          <w:sz w:val="22"/>
          <w:szCs w:val="22"/>
          <w:rPrChange w:id="37" w:author="Monsuru Adepeju" w:date="2021-02-05T10:06:00Z">
            <w:rPr>
              <w:rFonts w:cs="Times New Roman"/>
              <w:sz w:val="22"/>
              <w:szCs w:val="22"/>
            </w:rPr>
          </w:rPrChange>
        </w:rPr>
        <w:t xml:space="preserve"> in Policing and </w:t>
      </w:r>
      <w:r w:rsidR="004277C6" w:rsidRPr="00146EAD">
        <w:rPr>
          <w:rFonts w:cs="Times New Roman"/>
          <w:color w:val="auto"/>
          <w:sz w:val="22"/>
          <w:szCs w:val="22"/>
          <w:rPrChange w:id="38" w:author="Monsuru Adepeju" w:date="2021-02-05T10:06:00Z">
            <w:rPr>
              <w:rFonts w:cs="Times New Roman"/>
              <w:sz w:val="22"/>
              <w:szCs w:val="22"/>
            </w:rPr>
          </w:rPrChange>
        </w:rPr>
        <w:t>P</w:t>
      </w:r>
      <w:r w:rsidRPr="00146EAD">
        <w:rPr>
          <w:rFonts w:cs="Times New Roman"/>
          <w:color w:val="auto"/>
          <w:sz w:val="22"/>
          <w:szCs w:val="22"/>
          <w:rPrChange w:id="39" w:author="Monsuru Adepeju" w:date="2021-02-05T10:06:00Z">
            <w:rPr>
              <w:rFonts w:cs="Times New Roman"/>
              <w:sz w:val="22"/>
              <w:szCs w:val="22"/>
            </w:rPr>
          </w:rPrChange>
        </w:rPr>
        <w:t>andemic</w:t>
      </w:r>
    </w:p>
    <w:p w:rsidR="00635D7B" w:rsidRPr="00146EAD" w:rsidRDefault="00E95953"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del w:id="40" w:author="Monsuru Adepeju" w:date="2021-02-05T10:24:00Z">
        <w:r w:rsidRPr="00146EAD" w:rsidDel="002F10DE">
          <w:rPr>
            <w:rFonts w:ascii="Minion Pro Capt" w:hAnsi="Minion Pro Capt" w:cs="Times New Roman"/>
            <w:b w:val="0"/>
            <w:color w:val="auto"/>
            <w:sz w:val="20"/>
            <w:szCs w:val="20"/>
            <w:lang w:val="en-GB"/>
          </w:rPr>
          <w:delText>Sentiment analysis is a natural language processing task, which involves the detection of opinion and classification of attitudes in texts</w:delText>
        </w:r>
      </w:del>
      <w:del w:id="41" w:author="Monsuru Adepeju" w:date="2021-02-05T15:12:00Z">
        <w:r w:rsidR="008E6047" w:rsidDel="008E6047">
          <w:rPr>
            <w:rFonts w:ascii="Minion Pro Capt" w:hAnsi="Minion Pro Capt" w:cs="Times New Roman"/>
            <w:b w:val="0"/>
            <w:color w:val="auto"/>
            <w:sz w:val="20"/>
            <w:szCs w:val="20"/>
            <w:lang w:val="en-GB"/>
          </w:rPr>
          <w:delText xml:space="preserve"> [16][17]</w:delText>
        </w:r>
      </w:del>
      <w:ins w:id="42" w:author="Monsuru Adepeju" w:date="2021-02-05T15:12:00Z">
        <w:r w:rsidR="008E6047">
          <w:rPr>
            <w:rFonts w:ascii="Minion Pro Capt" w:hAnsi="Minion Pro Capt" w:cs="Times New Roman"/>
            <w:b w:val="0"/>
            <w:color w:val="auto"/>
            <w:sz w:val="20"/>
            <w:szCs w:val="20"/>
            <w:lang w:val="en-GB"/>
          </w:rPr>
          <w:t xml:space="preserve">. </w:t>
        </w:r>
      </w:ins>
      <w:del w:id="43" w:author="Monsuru Adepeju" w:date="2021-02-05T10:25:00Z">
        <w:r w:rsidRPr="00146EAD" w:rsidDel="002F10DE">
          <w:rPr>
            <w:rFonts w:ascii="Minion Pro Capt" w:hAnsi="Minion Pro Capt" w:cs="Times New Roman"/>
            <w:b w:val="0"/>
            <w:color w:val="auto"/>
            <w:sz w:val="20"/>
            <w:szCs w:val="20"/>
            <w:lang w:val="en-GB"/>
          </w:rPr>
          <w:delText xml:space="preserve"> </w:delText>
        </w:r>
        <w:r w:rsidR="00635D7B" w:rsidRPr="00146EAD" w:rsidDel="002F10DE">
          <w:rPr>
            <w:rFonts w:ascii="Minion Pro Capt" w:hAnsi="Minion Pro Capt" w:cs="Times New Roman"/>
            <w:b w:val="0"/>
            <w:color w:val="auto"/>
            <w:sz w:val="20"/>
            <w:szCs w:val="20"/>
            <w:lang w:val="en-GB"/>
          </w:rPr>
          <w:delText>The sentiment analysis of Twitter data has gained widespread interest across a variety of domains. However, s</w:delText>
        </w:r>
      </w:del>
      <w:ins w:id="44" w:author="Monsuru Adepeju" w:date="2021-02-05T10:25:00Z">
        <w:r w:rsidR="002F10DE">
          <w:rPr>
            <w:rFonts w:ascii="Minion Pro Capt" w:hAnsi="Minion Pro Capt" w:cs="Times New Roman"/>
            <w:b w:val="0"/>
            <w:color w:val="auto"/>
            <w:sz w:val="20"/>
            <w:szCs w:val="20"/>
            <w:lang w:val="en-GB"/>
          </w:rPr>
          <w:t>S</w:t>
        </w:r>
      </w:ins>
      <w:r w:rsidR="00635D7B" w:rsidRPr="00146EAD">
        <w:rPr>
          <w:rFonts w:ascii="Minion Pro Capt" w:hAnsi="Minion Pro Capt" w:cs="Times New Roman"/>
          <w:b w:val="0"/>
          <w:color w:val="auto"/>
          <w:sz w:val="20"/>
          <w:szCs w:val="20"/>
          <w:lang w:val="en-GB"/>
        </w:rPr>
        <w:t>ome of the most recent applications</w:t>
      </w:r>
      <w:ins w:id="45" w:author="Monsuru Adepeju" w:date="2021-02-05T10:26:00Z">
        <w:r w:rsidR="002F10DE">
          <w:rPr>
            <w:rFonts w:ascii="Minion Pro Capt" w:hAnsi="Minion Pro Capt" w:cs="Times New Roman"/>
            <w:b w:val="0"/>
            <w:color w:val="auto"/>
            <w:sz w:val="20"/>
            <w:szCs w:val="20"/>
            <w:lang w:val="en-GB"/>
          </w:rPr>
          <w:t xml:space="preserve"> of opinion analysis</w:t>
        </w:r>
      </w:ins>
      <w:r w:rsidR="00635D7B" w:rsidRPr="00146EAD">
        <w:rPr>
          <w:rFonts w:ascii="Minion Pro Capt" w:hAnsi="Minion Pro Capt" w:cs="Times New Roman"/>
          <w:b w:val="0"/>
          <w:color w:val="auto"/>
          <w:sz w:val="20"/>
          <w:szCs w:val="20"/>
          <w:lang w:val="en-GB"/>
        </w:rPr>
        <w:t xml:space="preserve"> can be seen in the study of COVID-19 pandemic. For example, </w:t>
      </w:r>
      <w:ins w:id="46" w:author="Monsuru Adepeju" w:date="2021-02-05T15:01:00Z">
        <w:r w:rsidR="009063CB">
          <w:rPr>
            <w:rFonts w:ascii="Minion Pro Capt" w:hAnsi="Minion Pro Capt" w:cs="Times New Roman"/>
            <w:b w:val="0"/>
            <w:color w:val="auto"/>
            <w:sz w:val="20"/>
            <w:szCs w:val="20"/>
            <w:lang w:val="en-GB"/>
          </w:rPr>
          <w:t>[18]</w:t>
        </w:r>
      </w:ins>
      <w:r w:rsidR="00635D7B" w:rsidRPr="00146EAD">
        <w:rPr>
          <w:rFonts w:ascii="Minion Pro Capt" w:hAnsi="Minion Pro Capt" w:cs="Times New Roman"/>
          <w:b w:val="0"/>
          <w:color w:val="auto"/>
          <w:sz w:val="20"/>
          <w:szCs w:val="20"/>
          <w:lang w:val="en-GB"/>
        </w:rPr>
        <w:t xml:space="preserve"> showed in their work that tweets regarding COVID-19 could produce a misleading outcome. This is evident in their results, where on one hand the largest proportion of retweets analysed between January 2019 and March 2020 were either neutral or negative, while on the other hand, those analysed between December 2019 and May 2020 showed larger proportion of positive opinions. Other related studies include</w:t>
      </w:r>
      <w:ins w:id="47" w:author="Monsuru Adepeju" w:date="2021-02-05T15:01:00Z">
        <w:r w:rsidR="009063CB">
          <w:rPr>
            <w:rFonts w:ascii="Minion Pro Capt" w:hAnsi="Minion Pro Capt" w:cs="Times New Roman"/>
            <w:b w:val="0"/>
            <w:color w:val="auto"/>
            <w:sz w:val="20"/>
            <w:szCs w:val="20"/>
            <w:lang w:val="en-GB"/>
          </w:rPr>
          <w:t xml:space="preserve"> [19][20]</w:t>
        </w:r>
      </w:ins>
      <w:r w:rsidR="00635D7B" w:rsidRPr="00146EAD">
        <w:rPr>
          <w:rFonts w:ascii="Minion Pro Capt" w:hAnsi="Minion Pro Capt" w:cs="Times New Roman"/>
          <w:b w:val="0"/>
          <w:color w:val="auto"/>
          <w:sz w:val="20"/>
          <w:szCs w:val="20"/>
          <w:lang w:val="en-GB"/>
        </w:rPr>
        <w:t xml:space="preserve">. </w:t>
      </w:r>
    </w:p>
    <w:p w:rsidR="00635D7B" w:rsidRPr="00826F1E" w:rsidRDefault="00635D7B"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r w:rsidRPr="00146EAD">
        <w:rPr>
          <w:rFonts w:ascii="Minion Pro Capt" w:hAnsi="Minion Pro Capt" w:cs="Times New Roman"/>
          <w:b w:val="0"/>
          <w:color w:val="auto"/>
          <w:sz w:val="20"/>
          <w:szCs w:val="20"/>
          <w:lang w:val="en-GB"/>
        </w:rPr>
        <w:t>In law enforcement, only one paper has examine the COVID-19-crime association, using Twitter data</w:t>
      </w:r>
      <w:ins w:id="48" w:author="Monsuru Adepeju" w:date="2021-02-05T15:01:00Z">
        <w:r w:rsidR="009063CB">
          <w:rPr>
            <w:rFonts w:ascii="Minion Pro Capt" w:hAnsi="Minion Pro Capt" w:cs="Times New Roman"/>
            <w:b w:val="0"/>
            <w:color w:val="auto"/>
            <w:sz w:val="20"/>
            <w:szCs w:val="20"/>
            <w:lang w:val="en-GB"/>
          </w:rPr>
          <w:t xml:space="preserve"> [21]</w:t>
        </w:r>
      </w:ins>
      <w:r w:rsidRPr="00146EAD">
        <w:rPr>
          <w:rFonts w:ascii="Minion Pro Capt" w:hAnsi="Minion Pro Capt" w:cs="Times New Roman"/>
          <w:b w:val="0"/>
          <w:color w:val="auto"/>
          <w:sz w:val="20"/>
          <w:szCs w:val="20"/>
          <w:lang w:val="en-GB"/>
        </w:rPr>
        <w:t xml:space="preserve">. In their study, </w:t>
      </w:r>
      <w:ins w:id="49" w:author="Monsuru Adepeju" w:date="2021-02-05T15:04:00Z">
        <w:r w:rsidR="009063CB">
          <w:rPr>
            <w:rFonts w:ascii="Minion Pro Capt" w:hAnsi="Minion Pro Capt" w:cs="Times New Roman"/>
            <w:b w:val="0"/>
            <w:color w:val="auto"/>
            <w:sz w:val="20"/>
            <w:szCs w:val="20"/>
            <w:lang w:val="en-GB"/>
          </w:rPr>
          <w:t>Nikolovska</w:t>
        </w:r>
      </w:ins>
      <w:ins w:id="50" w:author="Monsuru Adepeju" w:date="2021-02-05T15:02:00Z">
        <w:r w:rsidR="009063CB">
          <w:rPr>
            <w:rFonts w:ascii="Minion Pro Capt" w:hAnsi="Minion Pro Capt" w:cs="Times New Roman"/>
            <w:b w:val="0"/>
            <w:color w:val="auto"/>
            <w:sz w:val="20"/>
            <w:szCs w:val="20"/>
            <w:lang w:val="en-GB"/>
          </w:rPr>
          <w:t xml:space="preserve"> et al. [21]</w:t>
        </w:r>
      </w:ins>
      <w:r w:rsidR="00340407" w:rsidRPr="00146EAD">
        <w:rPr>
          <w:rFonts w:ascii="Minion Pro Capt" w:hAnsi="Minion Pro Capt" w:cs="Times New Roman"/>
          <w:b w:val="0"/>
          <w:color w:val="auto"/>
          <w:sz w:val="20"/>
          <w:szCs w:val="20"/>
          <w:lang w:val="en-GB"/>
        </w:rPr>
        <w:t xml:space="preserve"> </w:t>
      </w:r>
      <w:r w:rsidRPr="00146EAD">
        <w:rPr>
          <w:rFonts w:ascii="Minion Pro Capt" w:hAnsi="Minion Pro Capt" w:cs="Times New Roman"/>
          <w:b w:val="0"/>
          <w:color w:val="auto"/>
          <w:sz w:val="20"/>
          <w:szCs w:val="20"/>
          <w:lang w:val="en-GB"/>
        </w:rPr>
        <w:t>employed the qualitative approach called thematic analysis</w:t>
      </w:r>
      <w:ins w:id="51" w:author="Monsuru Adepeju" w:date="2021-02-05T15:05:00Z">
        <w:r w:rsidR="009063CB">
          <w:rPr>
            <w:rFonts w:ascii="Minion Pro Capt" w:hAnsi="Minion Pro Capt" w:cs="Times New Roman"/>
            <w:b w:val="0"/>
            <w:color w:val="auto"/>
            <w:sz w:val="20"/>
            <w:szCs w:val="20"/>
            <w:lang w:val="en-GB"/>
          </w:rPr>
          <w:t xml:space="preserve"> [22][23][24]</w:t>
        </w:r>
      </w:ins>
      <w:r w:rsidR="00340407" w:rsidRPr="00146EAD">
        <w:rPr>
          <w:rFonts w:ascii="Minion Pro Capt" w:hAnsi="Minion Pro Capt" w:cs="Times New Roman"/>
          <w:b w:val="0"/>
          <w:color w:val="auto"/>
          <w:sz w:val="20"/>
          <w:szCs w:val="20"/>
          <w:lang w:val="en-GB"/>
        </w:rPr>
        <w:t>,</w:t>
      </w:r>
      <w:r w:rsidRPr="00146EAD">
        <w:rPr>
          <w:rFonts w:ascii="Minion Pro Capt" w:hAnsi="Minion Pro Capt" w:cs="Times New Roman"/>
          <w:b w:val="0"/>
          <w:color w:val="auto"/>
          <w:sz w:val="20"/>
          <w:szCs w:val="20"/>
          <w:lang w:val="en-GB"/>
        </w:rPr>
        <w:t xml:space="preserve"> rather than using the </w:t>
      </w:r>
      <w:del w:id="52" w:author="Monsuru Adepeju" w:date="2021-02-05T12:27:00Z">
        <w:r w:rsidRPr="00146EAD" w:rsidDel="002D3BB7">
          <w:rPr>
            <w:rFonts w:ascii="Minion Pro Capt" w:hAnsi="Minion Pro Capt" w:cs="Times New Roman"/>
            <w:b w:val="0"/>
            <w:color w:val="auto"/>
            <w:sz w:val="20"/>
            <w:szCs w:val="20"/>
            <w:lang w:val="en-GB"/>
          </w:rPr>
          <w:delText xml:space="preserve">sentiment </w:delText>
        </w:r>
      </w:del>
      <w:ins w:id="53" w:author="Monsuru Adepeju" w:date="2021-02-05T12:27:00Z">
        <w:r w:rsidR="002D3BB7">
          <w:rPr>
            <w:rFonts w:ascii="Minion Pro Capt" w:hAnsi="Minion Pro Capt" w:cs="Times New Roman"/>
            <w:b w:val="0"/>
            <w:color w:val="auto"/>
            <w:sz w:val="20"/>
            <w:szCs w:val="20"/>
            <w:lang w:val="en-GB"/>
          </w:rPr>
          <w:t>opinion</w:t>
        </w:r>
        <w:r w:rsidR="002D3BB7" w:rsidRPr="00146EAD">
          <w:rPr>
            <w:rFonts w:ascii="Minion Pro Capt" w:hAnsi="Minion Pro Capt" w:cs="Times New Roman"/>
            <w:b w:val="0"/>
            <w:color w:val="auto"/>
            <w:sz w:val="20"/>
            <w:szCs w:val="20"/>
            <w:lang w:val="en-GB"/>
          </w:rPr>
          <w:t xml:space="preserve"> </w:t>
        </w:r>
      </w:ins>
      <w:r w:rsidRPr="00146EAD">
        <w:rPr>
          <w:rFonts w:ascii="Minion Pro Capt" w:hAnsi="Minion Pro Capt" w:cs="Times New Roman"/>
          <w:b w:val="0"/>
          <w:color w:val="auto"/>
          <w:sz w:val="20"/>
          <w:szCs w:val="20"/>
          <w:lang w:val="en-GB"/>
        </w:rPr>
        <w:t>analysis. They showed that most of the law enforcement tweets were not crime-focused, but centred instead on encouraging the public to comply with governm</w:t>
      </w:r>
      <w:r w:rsidRPr="00F01607">
        <w:rPr>
          <w:rFonts w:ascii="Minion Pro Capt" w:hAnsi="Minion Pro Capt" w:cs="Times New Roman"/>
          <w:b w:val="0"/>
          <w:color w:val="auto"/>
          <w:sz w:val="20"/>
          <w:szCs w:val="20"/>
          <w:lang w:val="en-GB"/>
        </w:rPr>
        <w:t xml:space="preserve">ent guidance about behaviour during the pandemic or concerned general policing. </w:t>
      </w:r>
      <w:ins w:id="54" w:author="Monsuru Adepeju" w:date="2021-02-05T12:30:00Z">
        <w:r w:rsidR="002D3BB7">
          <w:rPr>
            <w:rFonts w:ascii="Minion Pro Capt" w:hAnsi="Minion Pro Capt" w:cs="Times New Roman"/>
            <w:b w:val="0"/>
            <w:color w:val="auto"/>
            <w:sz w:val="20"/>
            <w:szCs w:val="20"/>
            <w:lang w:val="en-GB"/>
          </w:rPr>
          <w:t xml:space="preserve">Moreover, </w:t>
        </w:r>
      </w:ins>
      <w:del w:id="55" w:author="Monsuru Adepeju" w:date="2021-02-05T12:30:00Z">
        <w:r w:rsidRPr="00F01607" w:rsidDel="002D3BB7">
          <w:rPr>
            <w:rFonts w:ascii="Minion Pro Capt" w:hAnsi="Minion Pro Capt" w:cs="Times New Roman"/>
            <w:b w:val="0"/>
            <w:color w:val="auto"/>
            <w:sz w:val="20"/>
            <w:szCs w:val="20"/>
            <w:lang w:val="en-GB"/>
          </w:rPr>
          <w:delText xml:space="preserve">However, </w:delText>
        </w:r>
      </w:del>
      <w:r w:rsidRPr="00F01607">
        <w:rPr>
          <w:rFonts w:ascii="Minion Pro Capt" w:hAnsi="Minion Pro Capt" w:cs="Times New Roman"/>
          <w:b w:val="0"/>
          <w:color w:val="auto"/>
          <w:sz w:val="20"/>
          <w:szCs w:val="20"/>
          <w:lang w:val="en-GB"/>
        </w:rPr>
        <w:t xml:space="preserve">their study does not focus specifically on the subject of policing in relation to the pandemic. Therefore, to the best of our knowledge, no study has </w:t>
      </w:r>
      <w:del w:id="56" w:author="Monsuru Adepeju" w:date="2021-02-05T12:29:00Z">
        <w:r w:rsidRPr="00F01607" w:rsidDel="002D3BB7">
          <w:rPr>
            <w:rFonts w:ascii="Minion Pro Capt" w:hAnsi="Minion Pro Capt" w:cs="Times New Roman"/>
            <w:b w:val="0"/>
            <w:color w:val="auto"/>
            <w:sz w:val="20"/>
            <w:szCs w:val="20"/>
            <w:lang w:val="en-GB"/>
          </w:rPr>
          <w:delText xml:space="preserve">used </w:delText>
        </w:r>
      </w:del>
      <w:ins w:id="57" w:author="Monsuru Adepeju" w:date="2021-02-05T12:29:00Z">
        <w:r w:rsidR="002D3BB7">
          <w:rPr>
            <w:rFonts w:ascii="Minion Pro Capt" w:hAnsi="Minion Pro Capt" w:cs="Times New Roman"/>
            <w:b w:val="0"/>
            <w:color w:val="auto"/>
            <w:sz w:val="20"/>
            <w:szCs w:val="20"/>
            <w:lang w:val="en-GB"/>
          </w:rPr>
          <w:t>deployed the opinion analysis of</w:t>
        </w:r>
        <w:r w:rsidR="002D3BB7" w:rsidRPr="00F01607">
          <w:rPr>
            <w:rFonts w:ascii="Minion Pro Capt" w:hAnsi="Minion Pro Capt" w:cs="Times New Roman"/>
            <w:b w:val="0"/>
            <w:color w:val="auto"/>
            <w:sz w:val="20"/>
            <w:szCs w:val="20"/>
            <w:lang w:val="en-GB"/>
          </w:rPr>
          <w:t xml:space="preserve"> </w:t>
        </w:r>
      </w:ins>
      <w:r w:rsidRPr="00F01607">
        <w:rPr>
          <w:rFonts w:ascii="Minion Pro Capt" w:hAnsi="Minion Pro Capt" w:cs="Times New Roman"/>
          <w:b w:val="0"/>
          <w:color w:val="auto"/>
          <w:sz w:val="20"/>
          <w:szCs w:val="20"/>
          <w:lang w:val="en-GB"/>
        </w:rPr>
        <w:t>Twitter data to examine the</w:t>
      </w:r>
      <w:r w:rsidRPr="00FE5A64">
        <w:rPr>
          <w:rFonts w:ascii="Minion Pro Capt" w:hAnsi="Minion Pro Capt" w:cs="Times New Roman"/>
          <w:b w:val="0"/>
          <w:color w:val="auto"/>
          <w:sz w:val="20"/>
          <w:szCs w:val="20"/>
          <w:lang w:val="en-GB"/>
        </w:rPr>
        <w:t xml:space="preserve"> policing-COVID-19-pandemic association during the pandemic. In particular, there has not been any studies that examine how the COVID-19 pandemic may have exacerbated or decelerated the orientations of public opinions towards policing based </w:t>
      </w:r>
      <w:r w:rsidRPr="00810063">
        <w:rPr>
          <w:rFonts w:ascii="Minion Pro Capt" w:hAnsi="Minion Pro Capt" w:cs="Times New Roman"/>
          <w:b w:val="0"/>
          <w:color w:val="auto"/>
          <w:sz w:val="20"/>
          <w:szCs w:val="20"/>
          <w:lang w:val="en-GB"/>
        </w:rPr>
        <w:t xml:space="preserve">on sentiment analysis. Furthermore, the majority of existing studies have focussed solely on the analysis of the textual components of the tweets, and paid little attention to how sentiments or opinions may vary across smaller regions within a wider study </w:t>
      </w:r>
      <w:r w:rsidRPr="00826F1E">
        <w:rPr>
          <w:rFonts w:ascii="Minion Pro Capt" w:hAnsi="Minion Pro Capt" w:cs="Times New Roman"/>
          <w:b w:val="0"/>
          <w:color w:val="auto"/>
          <w:sz w:val="20"/>
          <w:szCs w:val="20"/>
          <w:lang w:val="en-GB"/>
        </w:rPr>
        <w:t>area, over time. In the remainder of this article, we lay out the strategy to fill this research gap in the form of an analytical framework and provide a case study demonstration to highlight the utility of our solution.</w:t>
      </w:r>
    </w:p>
    <w:p w:rsidR="00635D7B" w:rsidRPr="00146EAD" w:rsidRDefault="00635D7B" w:rsidP="00635D7B">
      <w:pPr>
        <w:pStyle w:val="1"/>
        <w:spacing w:before="240" w:after="120"/>
        <w:ind w:leftChars="0" w:left="0"/>
        <w:rPr>
          <w:color w:val="auto"/>
          <w:rPrChange w:id="58" w:author="Monsuru Adepeju" w:date="2021-02-05T10:06:00Z">
            <w:rPr/>
          </w:rPrChange>
        </w:rPr>
      </w:pPr>
      <w:r w:rsidRPr="00146EAD">
        <w:rPr>
          <w:color w:val="auto"/>
          <w:rPrChange w:id="59" w:author="Monsuru Adepeju" w:date="2021-02-05T10:06:00Z">
            <w:rPr/>
          </w:rPrChange>
        </w:rPr>
        <w:t xml:space="preserve">3. Developing the Context-based Spatial and Temporal Framework </w:t>
      </w:r>
    </w:p>
    <w:p w:rsidR="00635D7B" w:rsidRDefault="00635D7B" w:rsidP="000639B5">
      <w:pPr>
        <w:pStyle w:val="1"/>
        <w:spacing w:beforeLines="0" w:afterLines="0" w:after="240" w:line="300" w:lineRule="exact"/>
        <w:ind w:leftChars="0" w:left="-28"/>
        <w:rPr>
          <w:ins w:id="60" w:author="Monsuru Adepeju" w:date="2021-02-05T22:33:00Z"/>
          <w:rFonts w:ascii="Minion Pro Capt" w:hAnsi="Minion Pro Capt" w:cs="Times New Roman"/>
          <w:b w:val="0"/>
          <w:color w:val="auto"/>
          <w:sz w:val="20"/>
          <w:szCs w:val="20"/>
          <w:lang w:val="en-GB"/>
        </w:rPr>
      </w:pPr>
      <w:r w:rsidRPr="00146EAD">
        <w:rPr>
          <w:rFonts w:ascii="Minion Pro Capt" w:hAnsi="Minion Pro Capt" w:cs="Times New Roman"/>
          <w:b w:val="0"/>
          <w:color w:val="auto"/>
          <w:sz w:val="20"/>
          <w:szCs w:val="20"/>
          <w:lang w:val="en-GB"/>
        </w:rPr>
        <w:t>Figure 1 is the schematic of our analytical framework for measuring and monitoring public opinions concerning policing in relation to the COVID-19 pandemic. The framework consists of three components, namely; the Data Acquisition, the Opinion (or Sentiment)  Analytics, and the Sequential Visualization. In the following sub-sections, we give a detailed description of each of these components.</w:t>
      </w:r>
    </w:p>
    <w:p w:rsidR="00C41053" w:rsidRPr="00146EAD" w:rsidRDefault="00C41053"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p>
    <w:p w:rsidR="00635D7B" w:rsidRPr="00C41053" w:rsidRDefault="00C41053" w:rsidP="00C41053">
      <w:pPr>
        <w:pStyle w:val="1"/>
        <w:spacing w:beforeLines="0" w:afterLines="0" w:after="240" w:line="300" w:lineRule="exact"/>
        <w:ind w:leftChars="0" w:left="0"/>
        <w:jc w:val="left"/>
        <w:rPr>
          <w:rFonts w:ascii="Minion Pro Capt" w:hAnsi="Minion Pro Capt" w:cs="Times New Roman"/>
          <w:b w:val="0"/>
          <w:color w:val="auto"/>
          <w:sz w:val="20"/>
          <w:szCs w:val="20"/>
          <w:lang w:val="en-GB"/>
        </w:rPr>
      </w:pPr>
      <w:r>
        <w:rPr>
          <w:rFonts w:ascii="Minion Pro Capt" w:hAnsi="Minion Pro Capt" w:cs="Times New Roman"/>
          <w:b w:val="0"/>
          <w:color w:val="auto"/>
          <w:sz w:val="20"/>
          <w:szCs w:val="20"/>
          <w:lang w:val="en-GB"/>
        </w:rPr>
        <w:t>[</w:t>
      </w:r>
      <w:r w:rsidRPr="00BC1105">
        <w:rPr>
          <w:rFonts w:ascii="Minion Pro Capt" w:hAnsi="Minion Pro Capt" w:cs="Times New Roman"/>
          <w:color w:val="auto"/>
          <w:sz w:val="20"/>
          <w:szCs w:val="20"/>
          <w:lang w:val="en-GB"/>
        </w:rPr>
        <w:t>INSERT FIGURE 1 HERE</w:t>
      </w:r>
      <w:r>
        <w:rPr>
          <w:rFonts w:ascii="Minion Pro Capt" w:hAnsi="Minion Pro Capt" w:cs="Times New Roman"/>
          <w:b w:val="0"/>
          <w:color w:val="auto"/>
          <w:sz w:val="20"/>
          <w:szCs w:val="20"/>
          <w:lang w:val="en-GB"/>
        </w:rPr>
        <w:t>]</w:t>
      </w:r>
    </w:p>
    <w:p w:rsidR="00635D7B" w:rsidRPr="00146EAD" w:rsidRDefault="00635D7B" w:rsidP="000639B5">
      <w:pPr>
        <w:pStyle w:val="2"/>
        <w:spacing w:before="240" w:after="120"/>
        <w:ind w:leftChars="0" w:left="0"/>
        <w:jc w:val="left"/>
        <w:rPr>
          <w:rFonts w:ascii="Minion Pro Capt" w:hAnsi="Minion Pro Capt"/>
          <w:b w:val="0"/>
          <w:color w:val="auto"/>
          <w:spacing w:val="-1"/>
          <w:sz w:val="20"/>
          <w:szCs w:val="20"/>
          <w:lang w:eastAsia="en-US"/>
        </w:rPr>
      </w:pPr>
      <w:r w:rsidRPr="006143AE">
        <w:rPr>
          <w:color w:val="auto"/>
          <w:sz w:val="20"/>
          <w:szCs w:val="20"/>
        </w:rPr>
        <w:t>Figure 1</w:t>
      </w:r>
      <w:r w:rsidRPr="00146EAD">
        <w:rPr>
          <w:rFonts w:ascii="Minion Pro Capt" w:hAnsi="Minion Pro Capt"/>
          <w:b w:val="0"/>
          <w:color w:val="auto"/>
          <w:spacing w:val="-1"/>
          <w:sz w:val="20"/>
          <w:szCs w:val="20"/>
          <w:lang w:eastAsia="en-US"/>
        </w:rPr>
        <w:t>. Systematic Framework for measuring public opinion spatially and temporally</w:t>
      </w:r>
    </w:p>
    <w:p w:rsidR="000639B5" w:rsidRPr="00146EAD" w:rsidRDefault="000639B5" w:rsidP="00635D7B">
      <w:pPr>
        <w:pStyle w:val="2"/>
        <w:spacing w:before="240" w:after="120"/>
        <w:ind w:leftChars="7" w:left="14"/>
        <w:rPr>
          <w:color w:val="auto"/>
          <w:rPrChange w:id="61" w:author="Monsuru Adepeju" w:date="2021-02-05T10:06:00Z">
            <w:rPr/>
          </w:rPrChange>
        </w:rPr>
      </w:pPr>
    </w:p>
    <w:p w:rsidR="00635D7B" w:rsidRPr="00146EAD" w:rsidRDefault="00635D7B" w:rsidP="00635D7B">
      <w:pPr>
        <w:pStyle w:val="2"/>
        <w:spacing w:before="240" w:after="120"/>
        <w:ind w:leftChars="7" w:left="14"/>
        <w:rPr>
          <w:color w:val="auto"/>
          <w:rPrChange w:id="62" w:author="Monsuru Adepeju" w:date="2021-02-05T10:06:00Z">
            <w:rPr/>
          </w:rPrChange>
        </w:rPr>
      </w:pPr>
      <w:r w:rsidRPr="00146EAD">
        <w:rPr>
          <w:color w:val="auto"/>
          <w:rPrChange w:id="63" w:author="Monsuru Adepeju" w:date="2021-02-05T10:06:00Z">
            <w:rPr/>
          </w:rPrChange>
        </w:rPr>
        <w:t>3.1. Data Acquisition</w:t>
      </w:r>
    </w:p>
    <w:p w:rsidR="00635D7B" w:rsidRPr="00146EAD" w:rsidRDefault="00635D7B" w:rsidP="00635D7B">
      <w:pPr>
        <w:widowControl w:val="0"/>
        <w:adjustRightInd w:val="0"/>
        <w:snapToGrid w:val="0"/>
        <w:spacing w:after="120" w:line="300" w:lineRule="exact"/>
        <w:rPr>
          <w:rFonts w:ascii="Minion Pro Capt" w:hAnsi="Minion Pro Capt"/>
          <w:b/>
          <w:spacing w:val="-1"/>
        </w:rPr>
      </w:pPr>
      <w:r w:rsidRPr="00146EAD">
        <w:rPr>
          <w:rFonts w:ascii="Minion Pro Capt" w:hAnsi="Minion Pro Capt"/>
          <w:b/>
          <w:spacing w:val="-1"/>
        </w:rPr>
        <w:t>(a) Data Download</w:t>
      </w:r>
    </w:p>
    <w:p w:rsidR="00635D7B" w:rsidRPr="00FE5A64" w:rsidRDefault="00635D7B"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r w:rsidRPr="00FE5A64">
        <w:rPr>
          <w:rFonts w:ascii="Minion Pro Capt" w:hAnsi="Minion Pro Capt" w:cs="Times New Roman"/>
          <w:b w:val="0"/>
          <w:color w:val="auto"/>
          <w:sz w:val="20"/>
          <w:szCs w:val="20"/>
          <w:lang w:val="en-GB"/>
        </w:rPr>
        <w:t>The Twitter API is utilized to download the publicly available tweets for this study. The API is a programmable tool that provides public access to Twitter data that users have chosen to share with the world. However, the APIs pulls data (tweets) randomly from different locations ar</w:t>
      </w:r>
      <w:r w:rsidRPr="00826F1E">
        <w:rPr>
          <w:rFonts w:ascii="Minion Pro Capt" w:hAnsi="Minion Pro Capt" w:cs="Times New Roman"/>
          <w:b w:val="0"/>
          <w:color w:val="auto"/>
          <w:sz w:val="20"/>
          <w:szCs w:val="20"/>
          <w:lang w:val="en-GB"/>
        </w:rPr>
        <w:t>ound the world, leading to a spurious database. We disrupt this default process by restricting the API to a narrow geography. Essentially, we define geographical coverage in the form of a circle from which tweets must originate. This is process is achieved</w:t>
      </w:r>
      <w:r w:rsidRPr="00A2558D">
        <w:rPr>
          <w:rFonts w:ascii="Minion Pro Capt" w:hAnsi="Minion Pro Capt" w:cs="Times New Roman"/>
          <w:b w:val="0"/>
          <w:color w:val="auto"/>
          <w:sz w:val="20"/>
          <w:szCs w:val="20"/>
          <w:lang w:val="en-GB"/>
        </w:rPr>
        <w:t xml:space="preserve"> by using the ‘search_tweets()’ function of the ‘rtweet’ package in R language</w:t>
      </w:r>
      <w:ins w:id="64" w:author="Monsuru Adepeju" w:date="2021-02-05T15:05:00Z">
        <w:r w:rsidR="009063CB">
          <w:rPr>
            <w:rFonts w:ascii="Minion Pro Capt" w:hAnsi="Minion Pro Capt" w:cs="Times New Roman"/>
            <w:b w:val="0"/>
            <w:color w:val="auto"/>
            <w:sz w:val="20"/>
            <w:szCs w:val="20"/>
            <w:lang w:val="en-GB"/>
          </w:rPr>
          <w:t xml:space="preserve"> [25]</w:t>
        </w:r>
      </w:ins>
      <w:r w:rsidRPr="00146EAD">
        <w:rPr>
          <w:rFonts w:ascii="Minion Pro Capt" w:hAnsi="Minion Pro Capt" w:cs="Times New Roman"/>
          <w:b w:val="0"/>
          <w:color w:val="auto"/>
          <w:sz w:val="20"/>
          <w:szCs w:val="20"/>
          <w:lang w:val="en-GB"/>
        </w:rPr>
        <w:t xml:space="preserve">.  The API is customised to search for tweets that contain any of the specified keywords or the hashtags relating to the police or policing. These keywords include ‘police’, ‘policing’, and ‘law enforcement(s)’.  </w:t>
      </w:r>
    </w:p>
    <w:p w:rsidR="00635D7B" w:rsidRPr="00826F1E" w:rsidRDefault="00635D7B" w:rsidP="00635D7B">
      <w:pPr>
        <w:widowControl w:val="0"/>
        <w:adjustRightInd w:val="0"/>
        <w:snapToGrid w:val="0"/>
        <w:spacing w:after="120" w:line="300" w:lineRule="exact"/>
        <w:rPr>
          <w:rFonts w:ascii="Minion Pro Capt" w:hAnsi="Minion Pro Capt"/>
          <w:b/>
          <w:spacing w:val="-1"/>
          <w:lang w:val="en-GB"/>
        </w:rPr>
      </w:pPr>
      <w:r w:rsidRPr="00826F1E">
        <w:rPr>
          <w:rFonts w:ascii="Minion Pro Capt" w:hAnsi="Minion Pro Capt"/>
          <w:b/>
          <w:spacing w:val="-1"/>
          <w:lang w:val="en-GB"/>
        </w:rPr>
        <w:t>(b) Geocoding</w:t>
      </w:r>
    </w:p>
    <w:p w:rsidR="00306F72" w:rsidRDefault="00635D7B" w:rsidP="000639B5">
      <w:pPr>
        <w:pStyle w:val="1"/>
        <w:spacing w:beforeLines="0" w:afterLines="0" w:after="240" w:line="300" w:lineRule="exact"/>
        <w:ind w:leftChars="0" w:left="-28"/>
        <w:rPr>
          <w:ins w:id="65" w:author="Monsuru Adepeju" w:date="2021-02-05T11:31:00Z"/>
          <w:rFonts w:ascii="Minion Pro Capt" w:hAnsi="Minion Pro Capt" w:cs="Times New Roman"/>
          <w:b w:val="0"/>
          <w:color w:val="auto"/>
          <w:sz w:val="20"/>
          <w:szCs w:val="20"/>
          <w:lang w:val="en-GB"/>
        </w:rPr>
      </w:pPr>
      <w:r w:rsidRPr="00A2558D">
        <w:rPr>
          <w:rFonts w:ascii="Minion Pro Capt" w:hAnsi="Minion Pro Capt" w:cs="Times New Roman"/>
          <w:b w:val="0"/>
          <w:color w:val="auto"/>
          <w:sz w:val="20"/>
          <w:szCs w:val="20"/>
          <w:lang w:val="en-GB"/>
        </w:rPr>
        <w:t>Following the data download, we geocoded each tweet to its respective spatial unit of analysis using the user’s profile location. The chosen spatial unit of analysis is the actual operational units of police forces in the UK, called the Police Force Areas, henceforth referred to as ‘</w:t>
      </w:r>
      <w:del w:id="66" w:author="Monsuru Adepeju" w:date="2021-02-05T11:54:00Z">
        <w:r w:rsidRPr="00A2558D" w:rsidDel="00826F1E">
          <w:rPr>
            <w:rFonts w:ascii="Minion Pro Capt" w:hAnsi="Minion Pro Capt" w:cs="Times New Roman"/>
            <w:b w:val="0"/>
            <w:color w:val="auto"/>
            <w:sz w:val="20"/>
            <w:szCs w:val="20"/>
            <w:lang w:val="en-GB"/>
          </w:rPr>
          <w:delText>PFA</w:delText>
        </w:r>
      </w:del>
      <w:ins w:id="67" w:author="Monsuru Adepeju" w:date="2021-02-05T11:54:00Z">
        <w:r w:rsidR="00826F1E" w:rsidRPr="00826F1E">
          <w:rPr>
            <w:rFonts w:ascii="Minion Pro Capt" w:hAnsi="Minion Pro Capt" w:cs="Times New Roman"/>
            <w:b w:val="0"/>
            <w:color w:val="auto"/>
            <w:sz w:val="20"/>
            <w:szCs w:val="20"/>
            <w:lang w:val="en-GB"/>
          </w:rPr>
          <w:t>Pfa</w:t>
        </w:r>
      </w:ins>
      <w:r w:rsidRPr="00826F1E">
        <w:rPr>
          <w:rFonts w:ascii="Minion Pro Capt" w:hAnsi="Minion Pro Capt" w:cs="Times New Roman"/>
          <w:b w:val="0"/>
          <w:color w:val="auto"/>
          <w:sz w:val="20"/>
          <w:szCs w:val="20"/>
          <w:lang w:val="en-GB"/>
        </w:rPr>
        <w:t>s’. For the geocoding, we created a ‘</w:t>
      </w:r>
      <w:ins w:id="68" w:author="Monsuru Adepeju" w:date="2021-02-05T11:54:00Z">
        <w:r w:rsidR="00826F1E" w:rsidRPr="00826F1E">
          <w:rPr>
            <w:rFonts w:ascii="Minion Pro Capt" w:hAnsi="Minion Pro Capt" w:cs="Times New Roman"/>
            <w:b w:val="0"/>
            <w:color w:val="auto"/>
            <w:sz w:val="20"/>
            <w:szCs w:val="20"/>
            <w:lang w:val="en-GB"/>
          </w:rPr>
          <w:t>Pfa</w:t>
        </w:r>
      </w:ins>
      <w:del w:id="69" w:author="Monsuru Adepeju" w:date="2021-02-05T11:54:00Z">
        <w:r w:rsidRPr="00826F1E" w:rsidDel="00826F1E">
          <w:rPr>
            <w:rFonts w:ascii="Minion Pro Capt" w:hAnsi="Minion Pro Capt" w:cs="Times New Roman"/>
            <w:b w:val="0"/>
            <w:color w:val="auto"/>
            <w:sz w:val="20"/>
            <w:szCs w:val="20"/>
            <w:lang w:val="en-GB"/>
          </w:rPr>
          <w:delText>PFA</w:delText>
        </w:r>
      </w:del>
      <w:r w:rsidRPr="00826F1E">
        <w:rPr>
          <w:rFonts w:ascii="Minion Pro Capt" w:hAnsi="Minion Pro Capt" w:cs="Times New Roman"/>
          <w:b w:val="0"/>
          <w:color w:val="auto"/>
          <w:sz w:val="20"/>
          <w:szCs w:val="20"/>
          <w:lang w:val="en-GB"/>
        </w:rPr>
        <w:t xml:space="preserve">-location-lookup’ table, which allow each tweet to be assigned to its respective </w:t>
      </w:r>
      <w:ins w:id="70" w:author="Monsuru Adepeju" w:date="2021-02-05T11:54:00Z">
        <w:r w:rsidR="00826F1E" w:rsidRPr="00826F1E">
          <w:rPr>
            <w:rFonts w:ascii="Minion Pro Capt" w:hAnsi="Minion Pro Capt" w:cs="Times New Roman"/>
            <w:b w:val="0"/>
            <w:color w:val="auto"/>
            <w:sz w:val="20"/>
            <w:szCs w:val="20"/>
            <w:lang w:val="en-GB"/>
          </w:rPr>
          <w:t>Pfa</w:t>
        </w:r>
      </w:ins>
      <w:del w:id="71" w:author="Monsuru Adepeju" w:date="2021-02-05T11:54:00Z">
        <w:r w:rsidRPr="00826F1E" w:rsidDel="00826F1E">
          <w:rPr>
            <w:rFonts w:ascii="Minion Pro Capt" w:hAnsi="Minion Pro Capt" w:cs="Times New Roman"/>
            <w:b w:val="0"/>
            <w:color w:val="auto"/>
            <w:sz w:val="20"/>
            <w:szCs w:val="20"/>
            <w:lang w:val="en-GB"/>
          </w:rPr>
          <w:delText>PFA</w:delText>
        </w:r>
      </w:del>
      <w:r w:rsidRPr="00826F1E">
        <w:rPr>
          <w:rFonts w:ascii="Minion Pro Capt" w:hAnsi="Minion Pro Capt" w:cs="Times New Roman"/>
          <w:b w:val="0"/>
          <w:color w:val="auto"/>
          <w:sz w:val="20"/>
          <w:szCs w:val="20"/>
          <w:lang w:val="en-GB"/>
        </w:rPr>
        <w:t>. The ‘</w:t>
      </w:r>
      <w:ins w:id="72" w:author="Monsuru Adepeju" w:date="2021-02-05T11:54:00Z">
        <w:r w:rsidR="00826F1E" w:rsidRPr="00826F1E">
          <w:rPr>
            <w:rFonts w:ascii="Minion Pro Capt" w:hAnsi="Minion Pro Capt" w:cs="Times New Roman"/>
            <w:b w:val="0"/>
            <w:color w:val="auto"/>
            <w:sz w:val="20"/>
            <w:szCs w:val="20"/>
            <w:lang w:val="en-GB"/>
          </w:rPr>
          <w:t>Pfa</w:t>
        </w:r>
      </w:ins>
      <w:del w:id="73" w:author="Monsuru Adepeju" w:date="2021-02-05T11:54:00Z">
        <w:r w:rsidRPr="00826F1E" w:rsidDel="00826F1E">
          <w:rPr>
            <w:rFonts w:ascii="Minion Pro Capt" w:hAnsi="Minion Pro Capt" w:cs="Times New Roman"/>
            <w:b w:val="0"/>
            <w:color w:val="auto"/>
            <w:sz w:val="20"/>
            <w:szCs w:val="20"/>
            <w:lang w:val="en-GB"/>
          </w:rPr>
          <w:delText>PFA</w:delText>
        </w:r>
      </w:del>
      <w:r w:rsidRPr="00826F1E">
        <w:rPr>
          <w:rFonts w:ascii="Minion Pro Capt" w:hAnsi="Minion Pro Capt" w:cs="Times New Roman"/>
          <w:b w:val="0"/>
          <w:color w:val="auto"/>
          <w:sz w:val="20"/>
          <w:szCs w:val="20"/>
          <w:lang w:val="en-GB"/>
        </w:rPr>
        <w:t>-location-lookup’ table contains names of all cities, towns and villages across England and Wales. We created this table based on UK Office of National Statistics location gazette</w:t>
      </w:r>
      <w:ins w:id="74" w:author="Monsuru Adepeju" w:date="2021-02-05T15:06:00Z">
        <w:r w:rsidR="009063CB">
          <w:rPr>
            <w:rFonts w:ascii="Minion Pro Capt" w:hAnsi="Minion Pro Capt" w:cs="Times New Roman"/>
            <w:b w:val="0"/>
            <w:color w:val="auto"/>
            <w:sz w:val="20"/>
            <w:szCs w:val="20"/>
            <w:lang w:val="en-GB"/>
          </w:rPr>
          <w:t xml:space="preserve"> [26]</w:t>
        </w:r>
      </w:ins>
      <w:r w:rsidRPr="00146EAD">
        <w:rPr>
          <w:rFonts w:ascii="Minion Pro Capt" w:hAnsi="Minion Pro Capt" w:cs="Times New Roman"/>
          <w:b w:val="0"/>
          <w:color w:val="auto"/>
          <w:sz w:val="20"/>
          <w:szCs w:val="20"/>
          <w:lang w:val="en-GB"/>
        </w:rPr>
        <w:t>. In total, there are 35,604 unique location names in our ‘</w:t>
      </w:r>
      <w:ins w:id="75" w:author="Monsuru Adepeju" w:date="2021-02-05T11:55:00Z">
        <w:r w:rsidR="00826F1E" w:rsidRPr="00826F1E">
          <w:rPr>
            <w:rFonts w:ascii="Minion Pro Capt" w:hAnsi="Minion Pro Capt" w:cs="Times New Roman"/>
            <w:b w:val="0"/>
            <w:color w:val="auto"/>
            <w:sz w:val="20"/>
            <w:szCs w:val="20"/>
            <w:lang w:val="en-GB"/>
          </w:rPr>
          <w:t>Pfa</w:t>
        </w:r>
      </w:ins>
      <w:del w:id="76" w:author="Monsuru Adepeju" w:date="2021-02-05T11:55:00Z">
        <w:r w:rsidRPr="00146EAD" w:rsidDel="00826F1E">
          <w:rPr>
            <w:rFonts w:ascii="Minion Pro Capt" w:hAnsi="Minion Pro Capt" w:cs="Times New Roman"/>
            <w:b w:val="0"/>
            <w:color w:val="auto"/>
            <w:sz w:val="20"/>
            <w:szCs w:val="20"/>
            <w:lang w:val="en-GB"/>
          </w:rPr>
          <w:delText>PFA</w:delText>
        </w:r>
      </w:del>
      <w:r w:rsidRPr="00146EAD">
        <w:rPr>
          <w:rFonts w:ascii="Minion Pro Capt" w:hAnsi="Minion Pro Capt" w:cs="Times New Roman"/>
          <w:b w:val="0"/>
          <w:color w:val="auto"/>
          <w:sz w:val="20"/>
          <w:szCs w:val="20"/>
          <w:lang w:val="en-GB"/>
        </w:rPr>
        <w:t xml:space="preserve">-location-lookup’ table. </w:t>
      </w:r>
      <w:ins w:id="77" w:author="Monsuru Adepeju" w:date="2021-02-05T10:52:00Z">
        <w:r w:rsidR="00FE5A64">
          <w:rPr>
            <w:rFonts w:ascii="Minion Pro Capt" w:hAnsi="Minion Pro Capt" w:cs="Times New Roman"/>
            <w:b w:val="0"/>
            <w:color w:val="auto"/>
            <w:sz w:val="20"/>
            <w:szCs w:val="20"/>
            <w:lang w:val="en-GB"/>
          </w:rPr>
          <w:t>Geographically, questions of uncertainty can be raised about the representativeness of Twitter as a source for opinion mining.</w:t>
        </w:r>
      </w:ins>
      <w:ins w:id="78" w:author="Monsuru Adepeju" w:date="2021-02-05T11:22:00Z">
        <w:r w:rsidR="00961C41">
          <w:rPr>
            <w:rFonts w:ascii="Minion Pro Capt" w:hAnsi="Minion Pro Capt" w:cs="Times New Roman"/>
            <w:b w:val="0"/>
            <w:color w:val="auto"/>
            <w:sz w:val="20"/>
            <w:szCs w:val="20"/>
            <w:lang w:val="en-GB"/>
          </w:rPr>
          <w:t xml:space="preserve"> In </w:t>
        </w:r>
      </w:ins>
      <w:ins w:id="79" w:author="Monsuru Adepeju" w:date="2021-02-05T11:24:00Z">
        <w:r w:rsidR="00306F72">
          <w:rPr>
            <w:rFonts w:ascii="Minion Pro Capt" w:hAnsi="Minion Pro Capt" w:cs="Times New Roman"/>
            <w:b w:val="0"/>
            <w:color w:val="auto"/>
            <w:sz w:val="20"/>
            <w:szCs w:val="20"/>
            <w:lang w:val="en-GB"/>
          </w:rPr>
          <w:t xml:space="preserve">38 out of 42 </w:t>
        </w:r>
      </w:ins>
      <w:ins w:id="80" w:author="Monsuru Adepeju" w:date="2021-02-05T11:55:00Z">
        <w:r w:rsidR="00826F1E" w:rsidRPr="00826F1E">
          <w:rPr>
            <w:rFonts w:ascii="Minion Pro Capt" w:hAnsi="Minion Pro Capt" w:cs="Times New Roman"/>
            <w:b w:val="0"/>
            <w:color w:val="auto"/>
            <w:sz w:val="20"/>
            <w:szCs w:val="20"/>
            <w:lang w:val="en-GB"/>
          </w:rPr>
          <w:t>Pfa</w:t>
        </w:r>
      </w:ins>
      <w:ins w:id="81" w:author="Monsuru Adepeju" w:date="2021-02-05T11:25:00Z">
        <w:r w:rsidR="00306F72">
          <w:rPr>
            <w:rFonts w:ascii="Minion Pro Capt" w:hAnsi="Minion Pro Capt" w:cs="Times New Roman"/>
            <w:b w:val="0"/>
            <w:color w:val="auto"/>
            <w:sz w:val="20"/>
            <w:szCs w:val="20"/>
            <w:lang w:val="en-GB"/>
          </w:rPr>
          <w:t>s</w:t>
        </w:r>
      </w:ins>
      <w:ins w:id="82" w:author="Monsuru Adepeju" w:date="2021-02-05T11:22:00Z">
        <w:r w:rsidR="00961C41">
          <w:rPr>
            <w:rFonts w:ascii="Minion Pro Capt" w:hAnsi="Minion Pro Capt" w:cs="Times New Roman"/>
            <w:b w:val="0"/>
            <w:color w:val="auto"/>
            <w:sz w:val="20"/>
            <w:szCs w:val="20"/>
            <w:lang w:val="en-GB"/>
          </w:rPr>
          <w:t xml:space="preserve">, </w:t>
        </w:r>
      </w:ins>
      <w:ins w:id="83" w:author="Monsuru Adepeju" w:date="2021-02-05T11:24:00Z">
        <w:r w:rsidR="00306F72">
          <w:rPr>
            <w:rFonts w:ascii="Minion Pro Capt" w:hAnsi="Minion Pro Capt" w:cs="Times New Roman"/>
            <w:b w:val="0"/>
            <w:color w:val="auto"/>
            <w:sz w:val="20"/>
            <w:szCs w:val="20"/>
            <w:lang w:val="en-GB"/>
          </w:rPr>
          <w:t xml:space="preserve">the median </w:t>
        </w:r>
      </w:ins>
      <w:ins w:id="84" w:author="Monsuru Adepeju" w:date="2021-02-05T11:27:00Z">
        <w:r w:rsidR="00306F72">
          <w:rPr>
            <w:rFonts w:ascii="Minion Pro Capt" w:hAnsi="Minion Pro Capt" w:cs="Times New Roman"/>
            <w:b w:val="0"/>
            <w:color w:val="auto"/>
            <w:sz w:val="20"/>
            <w:szCs w:val="20"/>
            <w:lang w:val="en-GB"/>
          </w:rPr>
          <w:t xml:space="preserve">and the third quantile </w:t>
        </w:r>
      </w:ins>
      <w:ins w:id="85" w:author="Monsuru Adepeju" w:date="2021-02-05T11:24:00Z">
        <w:r w:rsidR="00306F72">
          <w:rPr>
            <w:rFonts w:ascii="Minion Pro Capt" w:hAnsi="Minion Pro Capt" w:cs="Times New Roman"/>
            <w:b w:val="0"/>
            <w:color w:val="auto"/>
            <w:sz w:val="20"/>
            <w:szCs w:val="20"/>
            <w:lang w:val="en-GB"/>
          </w:rPr>
          <w:t>value</w:t>
        </w:r>
      </w:ins>
      <w:ins w:id="86" w:author="Monsuru Adepeju" w:date="2021-02-05T11:31:00Z">
        <w:r w:rsidR="00306F72">
          <w:rPr>
            <w:rFonts w:ascii="Minion Pro Capt" w:hAnsi="Minion Pro Capt" w:cs="Times New Roman"/>
            <w:b w:val="0"/>
            <w:color w:val="auto"/>
            <w:sz w:val="20"/>
            <w:szCs w:val="20"/>
            <w:lang w:val="en-GB"/>
          </w:rPr>
          <w:t>s</w:t>
        </w:r>
      </w:ins>
      <w:ins w:id="87" w:author="Monsuru Adepeju" w:date="2021-02-05T11:24:00Z">
        <w:r w:rsidR="00306F72">
          <w:rPr>
            <w:rFonts w:ascii="Minion Pro Capt" w:hAnsi="Minion Pro Capt" w:cs="Times New Roman"/>
            <w:b w:val="0"/>
            <w:color w:val="auto"/>
            <w:sz w:val="20"/>
            <w:szCs w:val="20"/>
            <w:lang w:val="en-GB"/>
          </w:rPr>
          <w:t xml:space="preserve"> of the number of tweets </w:t>
        </w:r>
      </w:ins>
      <w:ins w:id="88" w:author="Monsuru Adepeju" w:date="2021-02-05T11:26:00Z">
        <w:r w:rsidR="00306F72">
          <w:rPr>
            <w:rFonts w:ascii="Minion Pro Capt" w:hAnsi="Minion Pro Capt" w:cs="Times New Roman"/>
            <w:b w:val="0"/>
            <w:color w:val="auto"/>
            <w:sz w:val="20"/>
            <w:szCs w:val="20"/>
            <w:lang w:val="en-GB"/>
          </w:rPr>
          <w:t xml:space="preserve">that express opinion concerning policing </w:t>
        </w:r>
      </w:ins>
      <w:ins w:id="89" w:author="Monsuru Adepeju" w:date="2021-02-05T11:28:00Z">
        <w:r w:rsidR="00306F72">
          <w:rPr>
            <w:rFonts w:ascii="Minion Pro Capt" w:hAnsi="Minion Pro Capt" w:cs="Times New Roman"/>
            <w:b w:val="0"/>
            <w:color w:val="auto"/>
            <w:sz w:val="20"/>
            <w:szCs w:val="20"/>
            <w:lang w:val="en-GB"/>
          </w:rPr>
          <w:t xml:space="preserve">are 1 and </w:t>
        </w:r>
      </w:ins>
      <w:ins w:id="90" w:author="Monsuru Adepeju" w:date="2021-02-05T11:24:00Z">
        <w:r w:rsidR="00306F72">
          <w:rPr>
            <w:rFonts w:ascii="Minion Pro Capt" w:hAnsi="Minion Pro Capt" w:cs="Times New Roman"/>
            <w:b w:val="0"/>
            <w:color w:val="auto"/>
            <w:sz w:val="20"/>
            <w:szCs w:val="20"/>
            <w:lang w:val="en-GB"/>
          </w:rPr>
          <w:t>3, respectively. This indicate</w:t>
        </w:r>
      </w:ins>
      <w:ins w:id="91" w:author="Monsuru Adepeju" w:date="2021-02-05T11:29:00Z">
        <w:r w:rsidR="00306F72">
          <w:rPr>
            <w:rFonts w:ascii="Minion Pro Capt" w:hAnsi="Minion Pro Capt" w:cs="Times New Roman"/>
            <w:b w:val="0"/>
            <w:color w:val="auto"/>
            <w:sz w:val="20"/>
            <w:szCs w:val="20"/>
            <w:lang w:val="en-GB"/>
          </w:rPr>
          <w:t>s</w:t>
        </w:r>
      </w:ins>
      <w:ins w:id="92" w:author="Monsuru Adepeju" w:date="2021-02-05T11:24:00Z">
        <w:r w:rsidR="00306F72">
          <w:rPr>
            <w:rFonts w:ascii="Minion Pro Capt" w:hAnsi="Minion Pro Capt" w:cs="Times New Roman"/>
            <w:b w:val="0"/>
            <w:color w:val="auto"/>
            <w:sz w:val="20"/>
            <w:szCs w:val="20"/>
            <w:lang w:val="en-GB"/>
          </w:rPr>
          <w:t xml:space="preserve"> that prolific expression of opinion </w:t>
        </w:r>
      </w:ins>
      <w:ins w:id="93" w:author="Monsuru Adepeju" w:date="2021-02-05T11:32:00Z">
        <w:r w:rsidR="002C772D">
          <w:rPr>
            <w:rFonts w:ascii="Minion Pro Capt" w:hAnsi="Minion Pro Capt" w:cs="Times New Roman"/>
            <w:b w:val="0"/>
            <w:color w:val="auto"/>
            <w:sz w:val="20"/>
            <w:szCs w:val="20"/>
            <w:lang w:val="en-GB"/>
          </w:rPr>
          <w:t xml:space="preserve">amongst the Twitter users </w:t>
        </w:r>
      </w:ins>
      <w:ins w:id="94" w:author="Monsuru Adepeju" w:date="2021-02-05T11:34:00Z">
        <w:r w:rsidR="006027F7">
          <w:rPr>
            <w:rFonts w:ascii="Minion Pro Capt" w:hAnsi="Minion Pro Capt" w:cs="Times New Roman"/>
            <w:b w:val="0"/>
            <w:color w:val="auto"/>
            <w:sz w:val="20"/>
            <w:szCs w:val="20"/>
            <w:lang w:val="en-GB"/>
          </w:rPr>
          <w:t xml:space="preserve">in our study </w:t>
        </w:r>
      </w:ins>
      <w:ins w:id="95" w:author="Monsuru Adepeju" w:date="2021-02-05T11:24:00Z">
        <w:r w:rsidR="00306F72">
          <w:rPr>
            <w:rFonts w:ascii="Minion Pro Capt" w:hAnsi="Minion Pro Capt" w:cs="Times New Roman"/>
            <w:b w:val="0"/>
            <w:color w:val="auto"/>
            <w:sz w:val="20"/>
            <w:szCs w:val="20"/>
            <w:lang w:val="en-GB"/>
          </w:rPr>
          <w:t>is minimal</w:t>
        </w:r>
      </w:ins>
      <w:ins w:id="96" w:author="Monsuru Adepeju" w:date="2021-02-05T11:32:00Z">
        <w:r w:rsidR="002C772D">
          <w:rPr>
            <w:rFonts w:ascii="Minion Pro Capt" w:hAnsi="Minion Pro Capt" w:cs="Times New Roman"/>
            <w:b w:val="0"/>
            <w:color w:val="auto"/>
            <w:sz w:val="20"/>
            <w:szCs w:val="20"/>
            <w:lang w:val="en-GB"/>
          </w:rPr>
          <w:t>. Th</w:t>
        </w:r>
      </w:ins>
      <w:ins w:id="97" w:author="Monsuru Adepeju" w:date="2021-02-05T11:34:00Z">
        <w:r w:rsidR="006027F7">
          <w:rPr>
            <w:rFonts w:ascii="Minion Pro Capt" w:hAnsi="Minion Pro Capt" w:cs="Times New Roman"/>
            <w:b w:val="0"/>
            <w:color w:val="auto"/>
            <w:sz w:val="20"/>
            <w:szCs w:val="20"/>
            <w:lang w:val="en-GB"/>
          </w:rPr>
          <w:t>erefore</w:t>
        </w:r>
      </w:ins>
      <w:ins w:id="98" w:author="Monsuru Adepeju" w:date="2021-02-05T11:32:00Z">
        <w:r w:rsidR="002C772D">
          <w:rPr>
            <w:rFonts w:ascii="Minion Pro Capt" w:hAnsi="Minion Pro Capt" w:cs="Times New Roman"/>
            <w:b w:val="0"/>
            <w:color w:val="auto"/>
            <w:sz w:val="20"/>
            <w:szCs w:val="20"/>
            <w:lang w:val="en-GB"/>
          </w:rPr>
          <w:t xml:space="preserve">, our Twitter datasets represent </w:t>
        </w:r>
      </w:ins>
      <w:ins w:id="99" w:author="Monsuru Adepeju" w:date="2021-02-05T11:24:00Z">
        <w:r w:rsidR="00306F72">
          <w:rPr>
            <w:rFonts w:ascii="Minion Pro Capt" w:hAnsi="Minion Pro Capt" w:cs="Times New Roman"/>
            <w:b w:val="0"/>
            <w:color w:val="auto"/>
            <w:sz w:val="20"/>
            <w:szCs w:val="20"/>
            <w:lang w:val="en-GB"/>
          </w:rPr>
          <w:t xml:space="preserve">a good </w:t>
        </w:r>
      </w:ins>
      <w:ins w:id="100" w:author="Monsuru Adepeju" w:date="2021-02-05T11:31:00Z">
        <w:r w:rsidR="00306F72">
          <w:rPr>
            <w:rFonts w:ascii="Minion Pro Capt" w:hAnsi="Minion Pro Capt" w:cs="Times New Roman"/>
            <w:b w:val="0"/>
            <w:color w:val="auto"/>
            <w:sz w:val="20"/>
            <w:szCs w:val="20"/>
            <w:lang w:val="en-GB"/>
          </w:rPr>
          <w:t>sample of the population.</w:t>
        </w:r>
      </w:ins>
    </w:p>
    <w:p w:rsidR="00635D7B" w:rsidRPr="00146EAD" w:rsidRDefault="00635D7B" w:rsidP="00635D7B">
      <w:pPr>
        <w:pStyle w:val="2"/>
        <w:spacing w:before="240" w:after="120"/>
        <w:ind w:leftChars="7" w:left="14"/>
        <w:rPr>
          <w:color w:val="auto"/>
          <w:rPrChange w:id="101" w:author="Monsuru Adepeju" w:date="2021-02-05T10:06:00Z">
            <w:rPr/>
          </w:rPrChange>
        </w:rPr>
      </w:pPr>
      <w:r w:rsidRPr="00961C41">
        <w:rPr>
          <w:color w:val="auto"/>
        </w:rPr>
        <w:t xml:space="preserve">3.2. </w:t>
      </w:r>
      <w:del w:id="102" w:author="Monsuru Adepeju" w:date="2021-02-05T10:30:00Z">
        <w:r w:rsidR="002F10DE" w:rsidDel="002F10DE">
          <w:rPr>
            <w:color w:val="auto"/>
          </w:rPr>
          <w:delText xml:space="preserve">Sentiment </w:delText>
        </w:r>
      </w:del>
      <w:ins w:id="103" w:author="Monsuru Adepeju" w:date="2021-02-05T10:30:00Z">
        <w:r w:rsidR="002F10DE">
          <w:rPr>
            <w:color w:val="auto"/>
          </w:rPr>
          <w:t xml:space="preserve">Opinion </w:t>
        </w:r>
      </w:ins>
      <w:r w:rsidRPr="00146EAD">
        <w:rPr>
          <w:color w:val="auto"/>
          <w:rPrChange w:id="104" w:author="Monsuru Adepeju" w:date="2021-02-05T10:06:00Z">
            <w:rPr/>
          </w:rPrChange>
        </w:rPr>
        <w:t xml:space="preserve">Analysis </w:t>
      </w:r>
    </w:p>
    <w:p w:rsidR="00635D7B" w:rsidRPr="002F10DE" w:rsidRDefault="002F10DE" w:rsidP="000639B5">
      <w:pPr>
        <w:pStyle w:val="1"/>
        <w:spacing w:beforeLines="0" w:afterLines="0" w:after="240" w:line="300" w:lineRule="exact"/>
        <w:ind w:leftChars="0" w:left="-28"/>
        <w:rPr>
          <w:rFonts w:ascii="Minion Pro Capt" w:hAnsi="Minion Pro Capt" w:cs="Times New Roman"/>
          <w:b w:val="0"/>
          <w:color w:val="auto"/>
          <w:sz w:val="20"/>
          <w:szCs w:val="20"/>
          <w:lang w:val="en-GB"/>
        </w:rPr>
      </w:pPr>
      <w:del w:id="105" w:author="Monsuru Adepeju" w:date="2021-02-05T10:30:00Z">
        <w:r w:rsidDel="002F10DE">
          <w:rPr>
            <w:rFonts w:ascii="Minion Pro Capt" w:hAnsi="Minion Pro Capt" w:cs="Times New Roman"/>
            <w:b w:val="0"/>
            <w:color w:val="auto"/>
            <w:sz w:val="20"/>
            <w:szCs w:val="20"/>
            <w:lang w:val="en-GB"/>
          </w:rPr>
          <w:delText>Sentiment</w:delText>
        </w:r>
        <w:r w:rsidRPr="00146EAD" w:rsidDel="002F10DE">
          <w:rPr>
            <w:rFonts w:ascii="Minion Pro Capt" w:hAnsi="Minion Pro Capt" w:cs="Times New Roman"/>
            <w:b w:val="0"/>
            <w:color w:val="auto"/>
            <w:sz w:val="20"/>
            <w:szCs w:val="20"/>
            <w:lang w:val="en-GB"/>
          </w:rPr>
          <w:delText xml:space="preserve"> </w:delText>
        </w:r>
      </w:del>
      <w:ins w:id="106" w:author="Monsuru Adepeju" w:date="2021-02-05T10:30:00Z">
        <w:r>
          <w:rPr>
            <w:rFonts w:ascii="Minion Pro Capt" w:hAnsi="Minion Pro Capt" w:cs="Times New Roman"/>
            <w:b w:val="0"/>
            <w:color w:val="auto"/>
            <w:sz w:val="20"/>
            <w:szCs w:val="20"/>
            <w:lang w:val="en-GB"/>
          </w:rPr>
          <w:t>Opinion</w:t>
        </w:r>
        <w:r w:rsidRPr="00146EAD">
          <w:rPr>
            <w:rFonts w:ascii="Minion Pro Capt" w:hAnsi="Minion Pro Capt" w:cs="Times New Roman"/>
            <w:b w:val="0"/>
            <w:color w:val="auto"/>
            <w:sz w:val="20"/>
            <w:szCs w:val="20"/>
            <w:lang w:val="en-GB"/>
          </w:rPr>
          <w:t xml:space="preserve"> </w:t>
        </w:r>
      </w:ins>
      <w:r w:rsidR="00635D7B" w:rsidRPr="00146EAD">
        <w:rPr>
          <w:rFonts w:ascii="Minion Pro Capt" w:hAnsi="Minion Pro Capt" w:cs="Times New Roman"/>
          <w:b w:val="0"/>
          <w:color w:val="auto"/>
          <w:sz w:val="20"/>
          <w:szCs w:val="20"/>
          <w:lang w:val="en-GB"/>
        </w:rPr>
        <w:t xml:space="preserve">analysis is a text mining technique for computationally classifying opinions from a piece of text data into </w:t>
      </w:r>
      <w:r w:rsidR="00635D7B" w:rsidRPr="002F10DE">
        <w:rPr>
          <w:rFonts w:ascii="Minion Pro Capt" w:hAnsi="Minion Pro Capt" w:cs="Times New Roman"/>
          <w:b w:val="0"/>
          <w:color w:val="auto"/>
          <w:sz w:val="20"/>
          <w:szCs w:val="20"/>
          <w:lang w:val="en-GB"/>
        </w:rPr>
        <w:t>positive or negative sentiments, or some other more nuanced emotion like surprise, fear or disgust. In order to aid easy transfer of data across different data science R packages used, we transformed each tweet document into a tidy format</w:t>
      </w:r>
      <w:ins w:id="107" w:author="Monsuru Adepeju" w:date="2021-02-05T15:06:00Z">
        <w:r w:rsidR="009063CB">
          <w:rPr>
            <w:rFonts w:ascii="Minion Pro Capt" w:hAnsi="Minion Pro Capt" w:cs="Times New Roman"/>
            <w:b w:val="0"/>
            <w:color w:val="auto"/>
            <w:sz w:val="20"/>
            <w:szCs w:val="20"/>
            <w:lang w:val="en-GB"/>
          </w:rPr>
          <w:t xml:space="preserve"> [27]</w:t>
        </w:r>
      </w:ins>
      <w:r w:rsidR="00635D7B" w:rsidRPr="00146EAD">
        <w:rPr>
          <w:rFonts w:ascii="Minion Pro Capt" w:hAnsi="Minion Pro Capt" w:cs="Times New Roman"/>
          <w:b w:val="0"/>
          <w:color w:val="auto"/>
          <w:sz w:val="20"/>
          <w:szCs w:val="20"/>
          <w:lang w:val="en-GB"/>
        </w:rPr>
        <w:t>. In our study, we employ the AFINN lexicon</w:t>
      </w:r>
      <w:ins w:id="108" w:author="Monsuru Adepeju" w:date="2021-02-05T15:06:00Z">
        <w:r w:rsidR="009063CB">
          <w:rPr>
            <w:rFonts w:ascii="Minion Pro Capt" w:hAnsi="Minion Pro Capt" w:cs="Times New Roman"/>
            <w:b w:val="0"/>
            <w:color w:val="auto"/>
            <w:sz w:val="20"/>
            <w:szCs w:val="20"/>
            <w:lang w:val="en-GB"/>
          </w:rPr>
          <w:t xml:space="preserve"> [28] </w:t>
        </w:r>
      </w:ins>
      <w:r w:rsidR="00305E84" w:rsidRPr="00146EAD">
        <w:rPr>
          <w:rFonts w:ascii="Minion Pro Capt" w:hAnsi="Minion Pro Capt" w:cs="Times New Roman"/>
          <w:b w:val="0"/>
          <w:color w:val="auto"/>
          <w:sz w:val="20"/>
          <w:szCs w:val="20"/>
          <w:lang w:val="en-GB"/>
        </w:rPr>
        <w:t>(coined from the author</w:t>
      </w:r>
      <w:r w:rsidR="00305E84" w:rsidRPr="002F10DE">
        <w:rPr>
          <w:rFonts w:ascii="Minion Pro Capt" w:hAnsi="Minion Pro Capt" w:cs="Times New Roman"/>
          <w:b w:val="0"/>
          <w:color w:val="auto"/>
          <w:sz w:val="20"/>
          <w:szCs w:val="20"/>
          <w:lang w:val="en-GB"/>
        </w:rPr>
        <w:t>’s name, Finn Ärup Nielsen),</w:t>
      </w:r>
      <w:r w:rsidR="008E30C0" w:rsidRPr="002F10DE">
        <w:rPr>
          <w:rFonts w:ascii="Minion Pro Capt" w:hAnsi="Minion Pro Capt" w:cs="Times New Roman"/>
          <w:b w:val="0"/>
          <w:color w:val="auto"/>
          <w:sz w:val="20"/>
          <w:szCs w:val="20"/>
          <w:lang w:val="en-GB"/>
        </w:rPr>
        <w:t xml:space="preserve"> </w:t>
      </w:r>
      <w:r w:rsidR="00635D7B" w:rsidRPr="002F10DE">
        <w:rPr>
          <w:rFonts w:ascii="Minion Pro Capt" w:hAnsi="Minion Pro Capt" w:cs="Times New Roman"/>
          <w:b w:val="0"/>
          <w:color w:val="auto"/>
          <w:sz w:val="20"/>
          <w:szCs w:val="20"/>
          <w:lang w:val="en-GB"/>
        </w:rPr>
        <w:t>which provide a more nuance positive/negative classification by assigning a sentiment score indicating the degree of the sentiment orientation. The scores range from 5 (extremely positive) to -5 (extremely negative). The AFINN lexicon is used as oppose to ‘BING’ lexicon</w:t>
      </w:r>
      <w:ins w:id="109" w:author="Monsuru Adepeju" w:date="2021-02-05T15:06:00Z">
        <w:r w:rsidR="009063CB">
          <w:rPr>
            <w:rFonts w:ascii="Minion Pro Capt" w:hAnsi="Minion Pro Capt" w:cs="Times New Roman"/>
            <w:b w:val="0"/>
            <w:color w:val="auto"/>
            <w:sz w:val="20"/>
            <w:szCs w:val="20"/>
            <w:lang w:val="en-GB"/>
          </w:rPr>
          <w:t xml:space="preserve"> [29]</w:t>
        </w:r>
      </w:ins>
      <w:r w:rsidR="00635D7B" w:rsidRPr="00146EAD">
        <w:rPr>
          <w:rFonts w:ascii="Minion Pro Capt" w:hAnsi="Minion Pro Capt" w:cs="Times New Roman"/>
          <w:b w:val="0"/>
          <w:color w:val="auto"/>
          <w:sz w:val="20"/>
          <w:szCs w:val="20"/>
          <w:lang w:val="en-GB"/>
        </w:rPr>
        <w:t>, which gives an outright positive/negative classification, because the nuances provided by the former add more context to the classification. The final opinion classification (i.e. as a negative or positive sentiment) for a tweet is calculated by adding up all the sentiment scores from the tweet. Also, in order to add more context to our classification, we consider bi-grams (i.e. scoring of two consecutive words) classification in cases where a sentiment word</w:t>
      </w:r>
      <w:r w:rsidR="00635D7B" w:rsidRPr="002F10DE">
        <w:rPr>
          <w:rFonts w:ascii="Minion Pro Capt" w:hAnsi="Minion Pro Capt" w:cs="Times New Roman"/>
          <w:b w:val="0"/>
          <w:color w:val="auto"/>
          <w:sz w:val="20"/>
          <w:szCs w:val="20"/>
          <w:lang w:val="en-GB"/>
        </w:rPr>
        <w:t xml:space="preserve"> is preceded by a negation word, such as ‘not’, ‘never’, ‘no’, or ‘without’. The score of such a sentiment word is the score in the opposite direction of the original word. For example, if the word ‘good’ which is scored as +3 based on AFINN lexicon is preceded by a negation word, such as ‘not’ (as in ‘not good’), then the sentiment score becomes -3. Those tweets with a net zero score or that contain no sentiment words are considered neutral (non-subjective) and therefore removed from the documents.</w:t>
      </w:r>
    </w:p>
    <w:p w:rsidR="00635D7B" w:rsidRPr="00A2558D" w:rsidRDefault="00635D7B" w:rsidP="00635D7B">
      <w:pPr>
        <w:rPr>
          <w:lang w:eastAsia="zh-CN"/>
        </w:rPr>
      </w:pPr>
    </w:p>
    <w:p w:rsidR="00635D7B" w:rsidRPr="00A2558D" w:rsidRDefault="00635D7B" w:rsidP="00635D7B">
      <w:pPr>
        <w:pStyle w:val="NormalWeb"/>
        <w:shd w:val="clear" w:color="auto" w:fill="FFFFFF"/>
        <w:spacing w:before="0" w:beforeAutospacing="0"/>
        <w:rPr>
          <w:rFonts w:ascii="Minion Pro Capt" w:eastAsia="SimSun" w:hAnsi="Minion Pro Capt"/>
          <w:b/>
          <w:sz w:val="20"/>
          <w:szCs w:val="20"/>
          <w:lang w:eastAsia="zh-CN"/>
        </w:rPr>
      </w:pPr>
      <w:r w:rsidRPr="00A2558D">
        <w:rPr>
          <w:rFonts w:ascii="Minion Pro Capt" w:eastAsia="SimSun" w:hAnsi="Minion Pro Capt"/>
          <w:b/>
          <w:sz w:val="20"/>
          <w:szCs w:val="20"/>
          <w:lang w:eastAsia="zh-CN"/>
        </w:rPr>
        <w:t>(a) Observed Opinion Scores</w:t>
      </w:r>
    </w:p>
    <w:p w:rsidR="00635D7B" w:rsidRPr="00146EAD" w:rsidRDefault="00211A1D" w:rsidP="00635D7B">
      <w:pPr>
        <w:pStyle w:val="NormalWeb"/>
        <w:shd w:val="clear" w:color="auto" w:fill="FFFFFF"/>
        <w:spacing w:before="0" w:beforeAutospacing="0" w:after="360" w:afterAutospacing="0" w:line="300" w:lineRule="exact"/>
        <w:rPr>
          <w:rFonts w:ascii="Minion Pro Capt" w:eastAsia="SimSun" w:hAnsi="Minion Pro Capt"/>
          <w:sz w:val="20"/>
          <w:szCs w:val="20"/>
          <w:lang w:eastAsia="zh-CN"/>
        </w:rPr>
      </w:pPr>
      <w:r w:rsidRPr="00146EAD">
        <w:rPr>
          <w:rFonts w:ascii="Minion Pro Capt" w:eastAsia="SimSun" w:hAnsi="Minion Pro Capt"/>
          <w:sz w:val="20"/>
          <w:szCs w:val="20"/>
          <w:lang w:eastAsia="zh-CN"/>
        </w:rPr>
        <w:lastRenderedPageBreak/>
        <w:t xml:space="preserve">The </w:t>
      </w:r>
      <w:r w:rsidR="00635D7B" w:rsidRPr="00146EAD">
        <w:rPr>
          <w:rFonts w:ascii="Minion Pro Capt" w:eastAsia="SimSun" w:hAnsi="Minion Pro Capt"/>
          <w:sz w:val="20"/>
          <w:szCs w:val="20"/>
          <w:lang w:eastAsia="zh-CN"/>
        </w:rPr>
        <w:t xml:space="preserve">opinion score (OP) of a geographical unit </w:t>
      </w:r>
      <w:r w:rsidR="00635D7B" w:rsidRPr="00F01607">
        <w:rPr>
          <w:rFonts w:ascii="Minion Pro Capt" w:eastAsia="SimSun" w:hAnsi="Minion Pro Capt"/>
          <w:i/>
          <w:sz w:val="20"/>
          <w:szCs w:val="20"/>
          <w:lang w:eastAsia="zh-CN"/>
        </w:rPr>
        <w:t>i</w:t>
      </w:r>
      <w:r w:rsidR="00635D7B" w:rsidRPr="00F01607">
        <w:rPr>
          <w:rFonts w:ascii="Minion Pro Capt" w:eastAsia="SimSun" w:hAnsi="Minion Pro Capt"/>
          <w:sz w:val="20"/>
          <w:szCs w:val="20"/>
          <w:lang w:eastAsia="zh-CN"/>
        </w:rPr>
        <w:t xml:space="preserve"> </w:t>
      </w:r>
      <w:r w:rsidRPr="00F01607">
        <w:rPr>
          <w:rFonts w:ascii="Minion Pro Capt" w:eastAsia="SimSun" w:hAnsi="Minion Pro Capt"/>
          <w:sz w:val="20"/>
          <w:szCs w:val="20"/>
          <w:lang w:eastAsia="zh-CN"/>
        </w:rPr>
        <w:t xml:space="preserve">can be defined </w:t>
      </w:r>
      <w:r w:rsidR="00635D7B" w:rsidRPr="00F01607">
        <w:rPr>
          <w:rFonts w:ascii="Minion Pro Capt" w:eastAsia="SimSun" w:hAnsi="Minion Pro Capt"/>
          <w:sz w:val="20"/>
          <w:szCs w:val="20"/>
          <w:lang w:eastAsia="zh-CN"/>
        </w:rPr>
        <w:t>as the difference between the sum of all weighted positive tweets and the sum of all weighted negative tweets within the area</w:t>
      </w:r>
      <w:ins w:id="110" w:author="Monsuru Adepeju" w:date="2021-02-05T15:06:00Z">
        <w:r w:rsidR="009063CB">
          <w:rPr>
            <w:rFonts w:ascii="Minion Pro Capt" w:eastAsia="SimSun" w:hAnsi="Minion Pro Capt"/>
            <w:sz w:val="20"/>
            <w:szCs w:val="20"/>
            <w:lang w:eastAsia="zh-CN"/>
          </w:rPr>
          <w:t xml:space="preserve"> [30]</w:t>
        </w:r>
      </w:ins>
      <w:r w:rsidR="00635D7B" w:rsidRPr="00146EAD">
        <w:rPr>
          <w:rFonts w:ascii="Minion Pro Capt" w:eastAsia="SimSun" w:hAnsi="Minion Pro Capt"/>
          <w:sz w:val="20"/>
          <w:szCs w:val="20"/>
          <w:lang w:eastAsia="zh-CN"/>
        </w:rPr>
        <w:t>. This is expressed in Equation 1 as:</w:t>
      </w:r>
    </w:p>
    <w:tbl>
      <w:tblPr>
        <w:tblW w:w="0" w:type="auto"/>
        <w:tblInd w:w="1555" w:type="dxa"/>
        <w:tblLook w:val="04A0" w:firstRow="1" w:lastRow="0" w:firstColumn="1" w:lastColumn="0" w:noHBand="0" w:noVBand="1"/>
      </w:tblPr>
      <w:tblGrid>
        <w:gridCol w:w="4873"/>
        <w:gridCol w:w="1161"/>
      </w:tblGrid>
      <w:tr w:rsidR="00146EAD" w:rsidRPr="00146EAD" w:rsidTr="00F10B81">
        <w:tc>
          <w:tcPr>
            <w:tcW w:w="4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35D7B" w:rsidRPr="00146EAD" w:rsidRDefault="00635D7B" w:rsidP="00F10B81">
            <w:pPr>
              <w:rPr>
                <w:sz w:val="24"/>
                <w:szCs w:val="24"/>
              </w:rPr>
            </w:pPr>
            <m:oMathPara>
              <m:oMath>
                <m:r>
                  <w:rPr>
                    <w:rFonts w:ascii="Cambria Math" w:eastAsiaTheme="minorEastAsia" w:hAnsi="Cambria Math"/>
                    <w:sz w:val="24"/>
                    <w:szCs w:val="24"/>
                  </w:rPr>
                  <m:t>OP</m:t>
                </m:r>
                <m:r>
                  <w:rPr>
                    <w:rFonts w:ascii="Cambria Math" w:hAnsi="Cambria Math"/>
                    <w:sz w:val="24"/>
                    <w:szCs w:val="24"/>
                  </w:rPr>
                  <m:t>=</m:t>
                </m:r>
                <m:f>
                  <m:fPr>
                    <m:ctrlPr>
                      <w:rPr>
                        <w:rFonts w:ascii="Cambria Math" w:hAnsi="Cambria Math" w:cstheme="minorBidi"/>
                        <w:i/>
                        <w:sz w:val="24"/>
                        <w:szCs w:val="24"/>
                        <w:lang w:val="en-GB"/>
                      </w:rPr>
                    </m:ctrlPr>
                  </m:fPr>
                  <m:num>
                    <m:nary>
                      <m:naryPr>
                        <m:chr m:val="∑"/>
                        <m:limLoc m:val="undOvr"/>
                        <m:subHide m:val="1"/>
                        <m:supHide m:val="1"/>
                        <m:ctrlPr>
                          <w:rPr>
                            <w:rFonts w:ascii="Cambria Math" w:hAnsi="Cambria Math" w:cstheme="minorBidi"/>
                            <w:i/>
                            <w:sz w:val="24"/>
                            <w:szCs w:val="24"/>
                            <w:lang w:val="en-GB"/>
                          </w:rPr>
                        </m:ctrlPr>
                      </m:naryPr>
                      <m:sub/>
                      <m:sup/>
                      <m:e>
                        <m:sSub>
                          <m:sSubPr>
                            <m:ctrlPr>
                              <w:rPr>
                                <w:rFonts w:ascii="Cambria Math" w:hAnsi="Cambria Math" w:cstheme="minorBidi"/>
                                <w:i/>
                                <w:sz w:val="24"/>
                                <w:szCs w:val="24"/>
                                <w:lang w:val="en-GB"/>
                              </w:rPr>
                            </m:ctrlPr>
                          </m:sSubPr>
                          <m:e>
                            <m:r>
                              <w:rPr>
                                <w:rFonts w:ascii="Cambria Math" w:hAnsi="Cambria Math"/>
                                <w:sz w:val="24"/>
                                <w:szCs w:val="24"/>
                              </w:rPr>
                              <m:t>w</m:t>
                            </m:r>
                          </m:e>
                          <m:sub>
                            <m:r>
                              <w:rPr>
                                <w:rFonts w:ascii="Cambria Math" w:hAnsi="Cambria Math"/>
                                <w:sz w:val="24"/>
                                <w:szCs w:val="24"/>
                              </w:rPr>
                              <m:t>i</m:t>
                            </m:r>
                          </m:sub>
                        </m:sSub>
                      </m:e>
                    </m:nary>
                    <m:r>
                      <w:rPr>
                        <w:rFonts w:ascii="Cambria Math" w:hAnsi="Cambria Math"/>
                        <w:sz w:val="24"/>
                        <w:szCs w:val="24"/>
                      </w:rPr>
                      <m:t>.P</m:t>
                    </m:r>
                    <m:sSub>
                      <m:sSubPr>
                        <m:ctrlPr>
                          <w:rPr>
                            <w:rFonts w:ascii="Cambria Math" w:hAnsi="Cambria Math" w:cstheme="minorBidi"/>
                            <w:i/>
                            <w:sz w:val="24"/>
                            <w:szCs w:val="24"/>
                            <w:lang w:val="en-GB"/>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nary>
                      <m:naryPr>
                        <m:chr m:val="∑"/>
                        <m:limLoc m:val="undOvr"/>
                        <m:subHide m:val="1"/>
                        <m:supHide m:val="1"/>
                        <m:ctrlPr>
                          <w:rPr>
                            <w:rFonts w:ascii="Cambria Math" w:hAnsi="Cambria Math" w:cstheme="minorBidi"/>
                            <w:i/>
                            <w:sz w:val="24"/>
                            <w:szCs w:val="24"/>
                            <w:lang w:val="en-GB"/>
                          </w:rPr>
                        </m:ctrlPr>
                      </m:naryPr>
                      <m:sub/>
                      <m:sup/>
                      <m:e>
                        <m:sSub>
                          <m:sSubPr>
                            <m:ctrlPr>
                              <w:rPr>
                                <w:rFonts w:ascii="Cambria Math" w:hAnsi="Cambria Math" w:cstheme="minorBidi"/>
                                <w:i/>
                                <w:sz w:val="24"/>
                                <w:szCs w:val="24"/>
                                <w:lang w:val="en-GB"/>
                              </w:rPr>
                            </m:ctrlPr>
                          </m:sSubPr>
                          <m:e>
                            <m:r>
                              <w:rPr>
                                <w:rFonts w:ascii="Cambria Math" w:hAnsi="Cambria Math"/>
                                <w:sz w:val="24"/>
                                <w:szCs w:val="24"/>
                              </w:rPr>
                              <m:t>w</m:t>
                            </m:r>
                          </m:e>
                          <m:sub>
                            <m:r>
                              <w:rPr>
                                <w:rFonts w:ascii="Cambria Math" w:hAnsi="Cambria Math"/>
                                <w:sz w:val="24"/>
                                <w:szCs w:val="24"/>
                              </w:rPr>
                              <m:t>i</m:t>
                            </m:r>
                          </m:sub>
                        </m:sSub>
                      </m:e>
                    </m:nary>
                    <m:r>
                      <w:rPr>
                        <w:rFonts w:ascii="Cambria Math" w:hAnsi="Cambria Math"/>
                        <w:sz w:val="24"/>
                        <w:szCs w:val="24"/>
                      </w:rPr>
                      <m:t>.N</m:t>
                    </m:r>
                    <m:sSub>
                      <m:sSubPr>
                        <m:ctrlPr>
                          <w:rPr>
                            <w:rFonts w:ascii="Cambria Math" w:hAnsi="Cambria Math" w:cstheme="minorBidi"/>
                            <w:i/>
                            <w:sz w:val="24"/>
                            <w:szCs w:val="24"/>
                            <w:lang w:val="en-GB"/>
                          </w:rPr>
                        </m:ctrlPr>
                      </m:sSubPr>
                      <m:e>
                        <m:r>
                          <w:rPr>
                            <w:rFonts w:ascii="Cambria Math" w:hAnsi="Cambria Math"/>
                            <w:sz w:val="24"/>
                            <w:szCs w:val="24"/>
                          </w:rPr>
                          <m:t>S</m:t>
                        </m:r>
                      </m:e>
                      <m:sub>
                        <m:r>
                          <w:rPr>
                            <w:rFonts w:ascii="Cambria Math" w:hAnsi="Cambria Math"/>
                            <w:sz w:val="24"/>
                            <w:szCs w:val="24"/>
                          </w:rPr>
                          <m:t>i</m:t>
                        </m:r>
                      </m:sub>
                    </m:sSub>
                  </m:num>
                  <m:den>
                    <m:nary>
                      <m:naryPr>
                        <m:chr m:val="∑"/>
                        <m:limLoc m:val="undOvr"/>
                        <m:subHide m:val="1"/>
                        <m:supHide m:val="1"/>
                        <m:ctrlPr>
                          <w:rPr>
                            <w:rFonts w:ascii="Cambria Math" w:hAnsi="Cambria Math" w:cstheme="minorBidi"/>
                            <w:i/>
                            <w:sz w:val="24"/>
                            <w:szCs w:val="24"/>
                            <w:lang w:val="en-GB"/>
                          </w:rPr>
                        </m:ctrlPr>
                      </m:naryPr>
                      <m:sub/>
                      <m:sup/>
                      <m:e>
                        <m:sSub>
                          <m:sSubPr>
                            <m:ctrlPr>
                              <w:rPr>
                                <w:rFonts w:ascii="Cambria Math" w:hAnsi="Cambria Math" w:cstheme="minorBidi"/>
                                <w:i/>
                                <w:sz w:val="24"/>
                                <w:szCs w:val="24"/>
                                <w:lang w:val="en-GB"/>
                              </w:rPr>
                            </m:ctrlPr>
                          </m:sSubPr>
                          <m:e>
                            <m:r>
                              <w:rPr>
                                <w:rFonts w:ascii="Cambria Math" w:hAnsi="Cambria Math"/>
                                <w:sz w:val="24"/>
                                <w:szCs w:val="24"/>
                              </w:rPr>
                              <m:t>w</m:t>
                            </m:r>
                          </m:e>
                          <m:sub>
                            <m:r>
                              <w:rPr>
                                <w:rFonts w:ascii="Cambria Math" w:hAnsi="Cambria Math"/>
                                <w:sz w:val="24"/>
                                <w:szCs w:val="24"/>
                              </w:rPr>
                              <m:t>i</m:t>
                            </m:r>
                          </m:sub>
                        </m:sSub>
                      </m:e>
                    </m:nary>
                  </m:den>
                </m:f>
              </m:oMath>
            </m:oMathPara>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35D7B" w:rsidRPr="00A2558D" w:rsidRDefault="00635D7B" w:rsidP="00F10B81">
            <w:pPr>
              <w:pStyle w:val="NormalWeb"/>
              <w:spacing w:before="0" w:beforeAutospacing="0" w:after="240" w:afterAutospacing="0" w:line="300" w:lineRule="exact"/>
              <w:jc w:val="right"/>
              <w:rPr>
                <w:rFonts w:ascii="Minion Pro Capt" w:eastAsia="SimSun" w:hAnsi="Minion Pro Capt"/>
                <w:lang w:eastAsia="zh-CN"/>
              </w:rPr>
            </w:pPr>
            <w:r w:rsidRPr="00A2558D">
              <w:rPr>
                <w:rFonts w:ascii="Minion Pro Capt" w:eastAsia="SimSun" w:hAnsi="Minion Pro Capt"/>
                <w:lang w:eastAsia="zh-CN"/>
              </w:rPr>
              <w:t>(1)</w:t>
            </w:r>
          </w:p>
        </w:tc>
      </w:tr>
    </w:tbl>
    <w:p w:rsidR="00635D7B" w:rsidRPr="0084451B" w:rsidRDefault="00635D7B" w:rsidP="000639B5">
      <w:pPr>
        <w:pStyle w:val="NormalWeb"/>
        <w:shd w:val="clear" w:color="auto" w:fill="FFFFFF"/>
        <w:spacing w:before="0" w:beforeAutospacing="0" w:after="360" w:afterAutospacing="0" w:line="300" w:lineRule="exact"/>
        <w:rPr>
          <w:rFonts w:ascii="Minion Pro Capt" w:eastAsia="SimSun" w:hAnsi="Minion Pro Capt"/>
          <w:sz w:val="20"/>
          <w:szCs w:val="20"/>
          <w:lang w:eastAsia="zh-CN"/>
        </w:rPr>
      </w:pPr>
      <w:r w:rsidRPr="00146EAD">
        <w:rPr>
          <w:rFonts w:ascii="Minion Pro Capt" w:eastAsia="SimSun" w:hAnsi="Minion Pro Capt"/>
          <w:sz w:val="20"/>
          <w:szCs w:val="20"/>
          <w:lang w:eastAsia="zh-CN"/>
        </w:rPr>
        <w:t xml:space="preserve">Where, </w:t>
      </w:r>
      <m:oMath>
        <m:sSub>
          <m:sSubPr>
            <m:ctrlPr>
              <w:rPr>
                <w:rFonts w:ascii="Cambria Math" w:eastAsia="SimSun" w:hAnsi="Cambria Math"/>
                <w:sz w:val="20"/>
                <w:szCs w:val="20"/>
                <w:lang w:eastAsia="zh-CN"/>
              </w:rPr>
            </m:ctrlPr>
          </m:sSubPr>
          <m:e>
            <m:r>
              <w:rPr>
                <w:rFonts w:ascii="Cambria Math" w:eastAsia="SimSun" w:hAnsi="Cambria Math"/>
                <w:sz w:val="20"/>
                <w:szCs w:val="20"/>
                <w:lang w:eastAsia="zh-CN"/>
              </w:rPr>
              <m:t>w</m:t>
            </m:r>
          </m:e>
          <m:sub>
            <m:r>
              <w:rPr>
                <w:rFonts w:ascii="Cambria Math" w:eastAsia="SimSun" w:hAnsi="Cambria Math"/>
                <w:sz w:val="20"/>
                <w:szCs w:val="20"/>
                <w:lang w:eastAsia="zh-CN"/>
              </w:rPr>
              <m:t>i</m:t>
            </m:r>
          </m:sub>
        </m:sSub>
      </m:oMath>
      <w:r w:rsidRPr="00146EAD">
        <w:rPr>
          <w:rFonts w:ascii="Minion Pro Capt" w:eastAsia="SimSun" w:hAnsi="Minion Pro Capt"/>
          <w:sz w:val="20"/>
          <w:szCs w:val="20"/>
          <w:lang w:eastAsia="zh-CN"/>
        </w:rPr>
        <w:t xml:space="preserve"> is the weight assigned to each tweet, e.g. based on the level of re-tweets or favorites, </w:t>
      </w:r>
      <m:oMath>
        <m:r>
          <w:rPr>
            <w:rFonts w:ascii="Cambria Math" w:eastAsia="SimSun" w:hAnsi="Cambria Math"/>
            <w:sz w:val="20"/>
            <w:szCs w:val="20"/>
            <w:lang w:eastAsia="zh-CN"/>
          </w:rPr>
          <m:t>P</m:t>
        </m:r>
        <m:sSub>
          <m:sSubPr>
            <m:ctrlPr>
              <w:rPr>
                <w:rFonts w:ascii="Cambria Math" w:eastAsia="SimSun" w:hAnsi="Cambria Math"/>
                <w:sz w:val="20"/>
                <w:szCs w:val="20"/>
                <w:lang w:eastAsia="zh-CN"/>
              </w:rPr>
            </m:ctrlPr>
          </m:sSubPr>
          <m:e>
            <m:r>
              <w:rPr>
                <w:rFonts w:ascii="Cambria Math" w:eastAsia="SimSun" w:hAnsi="Cambria Math"/>
                <w:sz w:val="20"/>
                <w:szCs w:val="20"/>
                <w:lang w:eastAsia="zh-CN"/>
              </w:rPr>
              <m:t>S</m:t>
            </m:r>
          </m:e>
          <m:sub>
            <m:r>
              <w:rPr>
                <w:rFonts w:ascii="Cambria Math" w:eastAsia="SimSun" w:hAnsi="Cambria Math"/>
                <w:sz w:val="20"/>
                <w:szCs w:val="20"/>
                <w:lang w:eastAsia="zh-CN"/>
              </w:rPr>
              <m:t>i</m:t>
            </m:r>
          </m:sub>
        </m:sSub>
      </m:oMath>
      <w:r w:rsidRPr="00146EAD">
        <w:rPr>
          <w:rFonts w:ascii="Minion Pro Capt" w:eastAsia="SimSun" w:hAnsi="Minion Pro Capt"/>
          <w:sz w:val="20"/>
          <w:szCs w:val="20"/>
          <w:lang w:eastAsia="zh-CN"/>
        </w:rPr>
        <w:t xml:space="preserve"> and </w:t>
      </w:r>
      <m:oMath>
        <m:r>
          <w:rPr>
            <w:rFonts w:ascii="Cambria Math" w:eastAsia="SimSun" w:hAnsi="Cambria Math"/>
            <w:sz w:val="20"/>
            <w:szCs w:val="20"/>
            <w:lang w:eastAsia="zh-CN"/>
          </w:rPr>
          <m:t>N</m:t>
        </m:r>
        <m:sSub>
          <m:sSubPr>
            <m:ctrlPr>
              <w:rPr>
                <w:rFonts w:ascii="Cambria Math" w:eastAsia="SimSun" w:hAnsi="Cambria Math"/>
                <w:sz w:val="20"/>
                <w:szCs w:val="20"/>
                <w:lang w:eastAsia="zh-CN"/>
              </w:rPr>
            </m:ctrlPr>
          </m:sSubPr>
          <m:e>
            <m:r>
              <w:rPr>
                <w:rFonts w:ascii="Cambria Math" w:eastAsia="SimSun" w:hAnsi="Cambria Math"/>
                <w:sz w:val="20"/>
                <w:szCs w:val="20"/>
                <w:lang w:eastAsia="zh-CN"/>
              </w:rPr>
              <m:t>S</m:t>
            </m:r>
          </m:e>
          <m:sub>
            <m:r>
              <w:rPr>
                <w:rFonts w:ascii="Cambria Math" w:eastAsia="SimSun" w:hAnsi="Cambria Math"/>
                <w:sz w:val="20"/>
                <w:szCs w:val="20"/>
                <w:lang w:eastAsia="zh-CN"/>
              </w:rPr>
              <m:t>i</m:t>
            </m:r>
          </m:sub>
        </m:sSub>
      </m:oMath>
      <w:r w:rsidRPr="00146EAD">
        <w:rPr>
          <w:rFonts w:ascii="Minion Pro Capt" w:eastAsia="SimSun" w:hAnsi="Minion Pro Capt"/>
          <w:sz w:val="20"/>
          <w:szCs w:val="20"/>
          <w:lang w:eastAsia="zh-CN"/>
        </w:rPr>
        <w:t xml:space="preserve"> represents positive and negative tweets, respectively. In this study, we ignore the weight i.e. </w:t>
      </w:r>
      <m:oMath>
        <m:sSub>
          <m:sSubPr>
            <m:ctrlPr>
              <w:rPr>
                <w:rFonts w:ascii="Cambria Math" w:eastAsia="SimSun" w:hAnsi="Cambria Math"/>
                <w:sz w:val="20"/>
                <w:szCs w:val="20"/>
                <w:lang w:eastAsia="zh-CN"/>
              </w:rPr>
            </m:ctrlPr>
          </m:sSubPr>
          <m:e>
            <m:r>
              <w:rPr>
                <w:rFonts w:ascii="Cambria Math" w:eastAsia="SimSun" w:hAnsi="Cambria Math"/>
                <w:sz w:val="20"/>
                <w:szCs w:val="20"/>
                <w:lang w:eastAsia="zh-CN"/>
              </w:rPr>
              <m:t>w</m:t>
            </m:r>
          </m:e>
          <m:sub>
            <m:r>
              <w:rPr>
                <w:rFonts w:ascii="Cambria Math" w:eastAsia="SimSun" w:hAnsi="Cambria Math"/>
                <w:sz w:val="20"/>
                <w:szCs w:val="20"/>
                <w:lang w:eastAsia="zh-CN"/>
              </w:rPr>
              <m:t>i</m:t>
            </m:r>
          </m:sub>
        </m:sSub>
        <m:r>
          <m:rPr>
            <m:sty m:val="p"/>
          </m:rPr>
          <w:rPr>
            <w:rFonts w:ascii="Cambria Math" w:eastAsia="SimSun" w:hAnsi="Cambria Math"/>
            <w:sz w:val="20"/>
            <w:szCs w:val="20"/>
            <w:lang w:eastAsia="zh-CN"/>
          </w:rPr>
          <m:t xml:space="preserve">=1 </m:t>
        </m:r>
        <m:sSub>
          <m:sSubPr>
            <m:ctrlPr>
              <w:rPr>
                <w:rFonts w:ascii="Cambria Math" w:eastAsia="SimSun" w:hAnsi="Cambria Math"/>
                <w:sz w:val="20"/>
                <w:szCs w:val="20"/>
                <w:lang w:eastAsia="zh-CN"/>
              </w:rPr>
            </m:ctrlPr>
          </m:sSubPr>
          <m:e>
            <m:r>
              <m:rPr>
                <m:sty m:val="p"/>
              </m:rPr>
              <w:rPr>
                <w:rFonts w:ascii="Cambria Math" w:eastAsia="SimSun" w:hAnsi="Cambria Math"/>
                <w:sz w:val="20"/>
                <w:szCs w:val="20"/>
                <w:lang w:eastAsia="zh-CN"/>
              </w:rPr>
              <m:t>∀</m:t>
            </m:r>
          </m:e>
          <m:sub>
            <m:r>
              <w:rPr>
                <w:rFonts w:ascii="Cambria Math" w:eastAsia="SimSun" w:hAnsi="Cambria Math"/>
                <w:sz w:val="20"/>
                <w:szCs w:val="20"/>
                <w:lang w:eastAsia="zh-CN"/>
              </w:rPr>
              <m:t>i</m:t>
            </m:r>
          </m:sub>
        </m:sSub>
      </m:oMath>
      <w:r w:rsidRPr="00146EAD">
        <w:rPr>
          <w:rFonts w:ascii="Minion Pro Capt" w:eastAsia="SimSun" w:hAnsi="Minion Pro Capt"/>
          <w:sz w:val="20"/>
          <w:szCs w:val="20"/>
          <w:lang w:eastAsia="zh-CN"/>
        </w:rPr>
        <w:t xml:space="preserve"> in order to allow a simplified opinion score. In other words, the final opinion score (OP) of a </w:t>
      </w:r>
      <w:ins w:id="111" w:author="Monsuru Adepeju" w:date="2021-02-05T11:55:00Z">
        <w:r w:rsidR="00826F1E" w:rsidRPr="00826F1E">
          <w:rPr>
            <w:rFonts w:ascii="Minion Pro Capt" w:eastAsia="SimSun" w:hAnsi="Minion Pro Capt"/>
            <w:sz w:val="20"/>
            <w:szCs w:val="20"/>
            <w:lang w:eastAsia="zh-CN"/>
          </w:rPr>
          <w:t>Pfa</w:t>
        </w:r>
      </w:ins>
      <w:del w:id="112" w:author="Monsuru Adepeju" w:date="2021-02-05T11:55:00Z">
        <w:r w:rsidRPr="00146EAD" w:rsidDel="00826F1E">
          <w:rPr>
            <w:rFonts w:ascii="Minion Pro Capt" w:eastAsia="SimSun" w:hAnsi="Minion Pro Capt"/>
            <w:sz w:val="20"/>
            <w:szCs w:val="20"/>
            <w:lang w:eastAsia="zh-CN"/>
          </w:rPr>
          <w:delText>PFA</w:delText>
        </w:r>
      </w:del>
      <w:r w:rsidRPr="00146EAD">
        <w:rPr>
          <w:rFonts w:ascii="Minion Pro Capt" w:eastAsia="SimSun" w:hAnsi="Minion Pro Capt"/>
          <w:sz w:val="20"/>
          <w:szCs w:val="20"/>
          <w:lang w:eastAsia="zh-CN"/>
        </w:rPr>
        <w:t xml:space="preserve"> then becomes the difference between the total number positive and the total number negative tweets. Therefore, the opinion score of a geographical unit is posit</w:t>
      </w:r>
      <w:r w:rsidRPr="0084451B">
        <w:rPr>
          <w:rFonts w:ascii="Minion Pro Capt" w:eastAsia="SimSun" w:hAnsi="Minion Pro Capt"/>
          <w:sz w:val="20"/>
          <w:szCs w:val="20"/>
          <w:lang w:eastAsia="zh-CN"/>
        </w:rPr>
        <w:t xml:space="preserve">ive if OP has (+) sign, or negative if it has a (-) sign. In our study, the OP therefore represents the measure of public opinion concerning policing at a given time period. </w:t>
      </w:r>
    </w:p>
    <w:p w:rsidR="00635D7B" w:rsidRPr="00A2558D" w:rsidRDefault="00635D7B" w:rsidP="00635D7B">
      <w:pPr>
        <w:pStyle w:val="NormalWeb"/>
        <w:numPr>
          <w:ilvl w:val="0"/>
          <w:numId w:val="1"/>
        </w:numPr>
        <w:shd w:val="clear" w:color="auto" w:fill="FFFFFF"/>
        <w:spacing w:before="0" w:beforeAutospacing="0"/>
        <w:ind w:left="0" w:firstLine="0"/>
        <w:rPr>
          <w:rFonts w:ascii="Minion Pro Capt" w:eastAsia="SimSun" w:hAnsi="Minion Pro Capt"/>
          <w:b/>
          <w:sz w:val="20"/>
          <w:szCs w:val="20"/>
          <w:lang w:eastAsia="zh-CN"/>
        </w:rPr>
      </w:pPr>
      <w:r w:rsidRPr="00A2558D">
        <w:rPr>
          <w:rFonts w:ascii="Minion Pro Capt" w:eastAsia="SimSun" w:hAnsi="Minion Pro Capt"/>
          <w:b/>
          <w:sz w:val="20"/>
          <w:szCs w:val="20"/>
          <w:lang w:eastAsia="zh-CN"/>
        </w:rPr>
        <w:t xml:space="preserve">Expected Sentiment Document (ESD) </w:t>
      </w:r>
    </w:p>
    <w:p w:rsidR="00635D7B" w:rsidRDefault="00635D7B" w:rsidP="000639B5">
      <w:pPr>
        <w:pStyle w:val="NormalWeb"/>
        <w:shd w:val="clear" w:color="auto" w:fill="FFFFFF"/>
        <w:spacing w:before="0" w:beforeAutospacing="0" w:after="360" w:afterAutospacing="0" w:line="300" w:lineRule="exact"/>
        <w:jc w:val="both"/>
        <w:rPr>
          <w:ins w:id="113" w:author="Monsuru Adepeju" w:date="2021-02-05T22:37:00Z"/>
          <w:rFonts w:ascii="Minion Pro Capt" w:eastAsia="SimSun" w:hAnsi="Minion Pro Capt"/>
          <w:sz w:val="20"/>
          <w:szCs w:val="20"/>
          <w:lang w:eastAsia="zh-CN"/>
        </w:rPr>
      </w:pPr>
      <w:r w:rsidRPr="00146EAD">
        <w:rPr>
          <w:rFonts w:ascii="Minion Pro Capt" w:eastAsia="SimSun" w:hAnsi="Minion Pro Capt"/>
          <w:sz w:val="20"/>
          <w:szCs w:val="20"/>
          <w:lang w:eastAsia="zh-CN"/>
        </w:rPr>
        <w:t>In order to assess the impacts of any given issue (e.g. the COVID-19 pandemic) on the observed public opinion, there is a need to isolate the effects of that issue from the computed OP score. We develop the idea of ‘Expected Sentiment Document (ESD)’ for this purpose. Essentially, the ESD replaces the sentiment probability of the words relating to the issue with the corresponding sentiment probabilities derived from the main subject matter i.e. the policing. In doing so, the effects or the contribution of t</w:t>
      </w:r>
      <w:r w:rsidRPr="0084451B">
        <w:rPr>
          <w:rFonts w:ascii="Minion Pro Capt" w:eastAsia="SimSun" w:hAnsi="Minion Pro Capt"/>
          <w:sz w:val="20"/>
          <w:szCs w:val="20"/>
          <w:lang w:eastAsia="zh-CN"/>
        </w:rPr>
        <w:t xml:space="preserve">he keywords relating to the issue can be eliminated from OP score. This gives us the ‘Expected Sentiment Document (ESD)’. This idea is illustrated in Figure 2. For simplicity, we will refer to the tweets that relate only to policing i.e. contain only the policing keywords) as ‘type 1’ tweets while the tweets that relate to both policing and the chosen issue, i.e. the COVID-19 pandemic, as ‘type 2’ tweets.  </w:t>
      </w:r>
    </w:p>
    <w:p w:rsidR="00C41053" w:rsidRPr="00A2558D" w:rsidRDefault="00C41053" w:rsidP="000639B5">
      <w:pPr>
        <w:pStyle w:val="NormalWeb"/>
        <w:shd w:val="clear" w:color="auto" w:fill="FFFFFF"/>
        <w:spacing w:before="0" w:beforeAutospacing="0" w:after="360" w:afterAutospacing="0" w:line="300" w:lineRule="exact"/>
        <w:jc w:val="both"/>
        <w:rPr>
          <w:rFonts w:ascii="Minion Pro Capt" w:eastAsia="SimSun" w:hAnsi="Minion Pro Capt"/>
          <w:sz w:val="20"/>
          <w:szCs w:val="20"/>
          <w:lang w:eastAsia="zh-CN"/>
        </w:rPr>
      </w:pPr>
    </w:p>
    <w:p w:rsidR="00C41053" w:rsidRPr="00C41053" w:rsidRDefault="00C41053" w:rsidP="000639B5">
      <w:pPr>
        <w:pStyle w:val="NormalWeb"/>
        <w:shd w:val="clear" w:color="auto" w:fill="FFFFFF"/>
        <w:spacing w:before="120" w:beforeAutospacing="0" w:after="240" w:afterAutospacing="0" w:line="300" w:lineRule="exact"/>
        <w:rPr>
          <w:ins w:id="114" w:author="Monsuru Adepeju" w:date="2021-02-05T22:36:00Z"/>
          <w:rFonts w:ascii="Cambria" w:eastAsia="SimSun" w:hAnsi="Cambria" w:cs="Tw Cen MT"/>
          <w:b/>
          <w:color w:val="C45911"/>
          <w:lang w:val="en-US" w:eastAsia="zh-CN"/>
        </w:rPr>
      </w:pPr>
      <w:r w:rsidRPr="00C41053">
        <w:rPr>
          <w:rFonts w:ascii="Minion Pro Capt" w:hAnsi="Minion Pro Capt"/>
          <w:b/>
          <w:sz w:val="20"/>
          <w:szCs w:val="20"/>
        </w:rPr>
        <w:t>[INSERT FIGURE 2 HERE]</w:t>
      </w:r>
    </w:p>
    <w:p w:rsidR="00635D7B" w:rsidRDefault="000639B5" w:rsidP="000639B5">
      <w:pPr>
        <w:pStyle w:val="NormalWeb"/>
        <w:shd w:val="clear" w:color="auto" w:fill="FFFFFF"/>
        <w:spacing w:before="120" w:beforeAutospacing="0" w:after="240" w:afterAutospacing="0" w:line="300" w:lineRule="exact"/>
        <w:rPr>
          <w:ins w:id="115" w:author="Monsuru Adepeju" w:date="2021-02-05T22:37:00Z"/>
          <w:rFonts w:ascii="Minion Pro Capt" w:eastAsia="SimSun" w:hAnsi="Minion Pro Capt"/>
          <w:lang w:eastAsia="zh-CN"/>
        </w:rPr>
      </w:pPr>
      <w:r w:rsidRPr="00146EAD">
        <w:rPr>
          <w:rFonts w:ascii="Cambria" w:hAnsi="Cambria"/>
          <w:b/>
          <w:sz w:val="20"/>
          <w:szCs w:val="20"/>
          <w:lang w:eastAsia="zh-CN"/>
          <w:rPrChange w:id="116" w:author="Monsuru Adepeju" w:date="2021-02-05T10:06:00Z">
            <w:rPr>
              <w:rFonts w:ascii="Cambria" w:hAnsi="Cambria"/>
              <w:b/>
              <w:color w:val="C45911" w:themeColor="accent2" w:themeShade="BF"/>
              <w:sz w:val="20"/>
              <w:szCs w:val="20"/>
              <w:lang w:eastAsia="zh-CN"/>
            </w:rPr>
          </w:rPrChange>
        </w:rPr>
        <w:t>Figure 2</w:t>
      </w:r>
      <w:r w:rsidR="00635D7B" w:rsidRPr="00146EAD">
        <w:rPr>
          <w:rFonts w:ascii="Minion Pro Capt" w:eastAsia="SimSun" w:hAnsi="Minion Pro Capt"/>
          <w:lang w:eastAsia="zh-CN"/>
        </w:rPr>
        <w:t>. Developing the Expected-Sentiment Document (ESD)</w:t>
      </w:r>
    </w:p>
    <w:p w:rsidR="00C41053" w:rsidRPr="00146EAD" w:rsidRDefault="00C41053" w:rsidP="000639B5">
      <w:pPr>
        <w:pStyle w:val="NormalWeb"/>
        <w:shd w:val="clear" w:color="auto" w:fill="FFFFFF"/>
        <w:spacing w:before="120" w:beforeAutospacing="0" w:after="240" w:afterAutospacing="0" w:line="300" w:lineRule="exact"/>
        <w:rPr>
          <w:rFonts w:ascii="Minion Pro Capt" w:eastAsia="SimSun" w:hAnsi="Minion Pro Capt"/>
          <w:lang w:eastAsia="zh-CN"/>
        </w:rPr>
      </w:pPr>
    </w:p>
    <w:p w:rsidR="00635D7B" w:rsidRPr="00A2558D" w:rsidRDefault="00635D7B" w:rsidP="00635D7B">
      <w:pPr>
        <w:pStyle w:val="NormalWeb"/>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84451B">
        <w:rPr>
          <w:rFonts w:ascii="Minion Pro Capt" w:eastAsia="SimSun" w:hAnsi="Minion Pro Capt"/>
          <w:sz w:val="20"/>
          <w:szCs w:val="20"/>
          <w:lang w:eastAsia="zh-CN"/>
        </w:rPr>
        <w:t>The ESD represents the expectation assuming the pandemic has no impact on the OP score. Any OP score computed based on ESD can be referred to an expected opinion score (i.e. f(E)), while that computed from the OSD can be referred to as an observed score f(O). By comparing f(E) and f(O) the statistical significance of OP can be computed.  In order to identify tweets relating to the COVID-19 pandemic, we search for keywords, such as ‘pandemic’, ‘COVID-19’, ‘Coronavirus’, and their variations, within the tweet</w:t>
      </w:r>
      <w:r w:rsidRPr="00A2558D">
        <w:rPr>
          <w:rFonts w:ascii="Minion Pro Capt" w:eastAsia="SimSun" w:hAnsi="Minion Pro Capt"/>
          <w:sz w:val="20"/>
          <w:szCs w:val="20"/>
          <w:lang w:eastAsia="zh-CN"/>
        </w:rPr>
        <w:t>s. Any tweets that include one or a combination of these keywords belong to the type 2 tweets.</w:t>
      </w:r>
    </w:p>
    <w:p w:rsidR="00635D7B" w:rsidRPr="00A2558D" w:rsidRDefault="00635D7B" w:rsidP="00635D7B">
      <w:pPr>
        <w:pStyle w:val="NormalWeb"/>
        <w:shd w:val="clear" w:color="auto" w:fill="FFFFFF"/>
        <w:spacing w:before="120" w:beforeAutospacing="0" w:after="240" w:afterAutospacing="0" w:line="300" w:lineRule="exact"/>
        <w:jc w:val="both"/>
        <w:rPr>
          <w:rFonts w:ascii="Minion Pro Capt" w:eastAsia="SimSun" w:hAnsi="Minion Pro Capt"/>
          <w:b/>
          <w:sz w:val="20"/>
          <w:szCs w:val="20"/>
          <w:lang w:eastAsia="zh-CN"/>
        </w:rPr>
      </w:pPr>
      <w:r w:rsidRPr="00A2558D">
        <w:rPr>
          <w:rFonts w:ascii="Minion Pro Capt" w:eastAsia="SimSun" w:hAnsi="Minion Pro Capt"/>
          <w:b/>
          <w:sz w:val="20"/>
          <w:szCs w:val="20"/>
          <w:lang w:eastAsia="zh-CN"/>
        </w:rPr>
        <w:t xml:space="preserve">(c) </w:t>
      </w:r>
      <w:r w:rsidRPr="00A2558D">
        <w:rPr>
          <w:rFonts w:ascii="Minion Pro Capt" w:eastAsia="SimSun" w:hAnsi="Minion Pro Capt"/>
          <w:b/>
          <w:sz w:val="20"/>
          <w:szCs w:val="20"/>
          <w:lang w:eastAsia="zh-CN"/>
        </w:rPr>
        <w:tab/>
        <w:t xml:space="preserve">Randomization Testing </w:t>
      </w:r>
    </w:p>
    <w:p w:rsidR="00635D7B" w:rsidRPr="00A2558D" w:rsidRDefault="00635D7B" w:rsidP="00635D7B">
      <w:pPr>
        <w:pStyle w:val="NormalWeb"/>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146EAD">
        <w:rPr>
          <w:rFonts w:ascii="Minion Pro Capt" w:eastAsia="SimSun" w:hAnsi="Minion Pro Capt"/>
          <w:sz w:val="20"/>
          <w:szCs w:val="20"/>
          <w:lang w:eastAsia="zh-CN"/>
        </w:rPr>
        <w:t>As illustrated in Figure 2, we derive the statistical significance (p-values) for the observed OP scores. The P-value is required to assess whether an observed OP score is unlikely to be due to chance occurrence. To compute the p-value, we propose a non-parametric strategy based on randomization testing</w:t>
      </w:r>
      <w:ins w:id="117" w:author="Monsuru Adepeju" w:date="2021-02-05T15:06:00Z">
        <w:r w:rsidR="009063CB">
          <w:rPr>
            <w:rFonts w:ascii="Minion Pro Capt" w:eastAsia="SimSun" w:hAnsi="Minion Pro Capt"/>
            <w:sz w:val="20"/>
            <w:szCs w:val="20"/>
            <w:lang w:eastAsia="zh-CN"/>
          </w:rPr>
          <w:t xml:space="preserve"> [31][32]</w:t>
        </w:r>
      </w:ins>
      <w:r w:rsidRPr="00146EAD">
        <w:rPr>
          <w:rFonts w:ascii="Minion Pro Capt" w:eastAsia="SimSun" w:hAnsi="Minion Pro Capt"/>
          <w:sz w:val="20"/>
          <w:szCs w:val="20"/>
          <w:lang w:eastAsia="zh-CN"/>
        </w:rPr>
        <w:t xml:space="preserve">. We ask the question, “If expected opinion scores (i.e. f(E)) were generated under the null hypothesis (H0), how likely would we be to find a score with scores higher than the observed scores f(O)?”. At each </w:t>
      </w:r>
      <w:ins w:id="118" w:author="Monsuru Adepeju" w:date="2021-02-05T11:55:00Z">
        <w:r w:rsidR="00826F1E" w:rsidRPr="00826F1E">
          <w:rPr>
            <w:rFonts w:ascii="Minion Pro Capt" w:eastAsia="SimSun" w:hAnsi="Minion Pro Capt"/>
            <w:sz w:val="20"/>
            <w:szCs w:val="20"/>
            <w:lang w:eastAsia="zh-CN"/>
          </w:rPr>
          <w:t>Pfa</w:t>
        </w:r>
      </w:ins>
      <w:del w:id="119" w:author="Monsuru Adepeju" w:date="2021-02-05T11:55:00Z">
        <w:r w:rsidRPr="00146EAD" w:rsidDel="00826F1E">
          <w:rPr>
            <w:rFonts w:ascii="Minion Pro Capt" w:eastAsia="SimSun" w:hAnsi="Minion Pro Capt"/>
            <w:sz w:val="20"/>
            <w:szCs w:val="20"/>
            <w:lang w:eastAsia="zh-CN"/>
          </w:rPr>
          <w:delText>PFA</w:delText>
        </w:r>
      </w:del>
      <w:r w:rsidRPr="00146EAD">
        <w:rPr>
          <w:rFonts w:ascii="Minion Pro Capt" w:eastAsia="SimSun" w:hAnsi="Minion Pro Capt"/>
          <w:sz w:val="20"/>
          <w:szCs w:val="20"/>
          <w:lang w:eastAsia="zh-CN"/>
        </w:rPr>
        <w:t xml:space="preserve">, the randomization testing involves </w:t>
      </w:r>
      <w:r w:rsidRPr="00146EAD">
        <w:rPr>
          <w:rFonts w:ascii="Minion Pro Capt" w:eastAsia="SimSun" w:hAnsi="Minion Pro Capt"/>
          <w:sz w:val="20"/>
          <w:szCs w:val="20"/>
          <w:lang w:eastAsia="zh-CN"/>
        </w:rPr>
        <w:lastRenderedPageBreak/>
        <w:t xml:space="preserve">generating a large number of ESD, referred here to as “replicas”, </w:t>
      </w:r>
      <m:oMath>
        <m:r>
          <w:rPr>
            <w:rFonts w:ascii="Cambria Math" w:eastAsia="SimSun" w:hAnsi="Cambria Math"/>
            <w:sz w:val="20"/>
            <w:szCs w:val="20"/>
            <w:lang w:eastAsia="zh-CN"/>
          </w:rPr>
          <m:t>S</m:t>
        </m:r>
      </m:oMath>
      <w:r w:rsidRPr="002F10DE">
        <w:rPr>
          <w:rFonts w:ascii="Minion Pro Capt" w:eastAsia="SimSun" w:hAnsi="Minion Pro Capt"/>
          <w:sz w:val="20"/>
          <w:szCs w:val="20"/>
          <w:lang w:eastAsia="zh-CN"/>
        </w:rPr>
        <w:t xml:space="preserve">, and derive a distribution of expected opinion score </w:t>
      </w:r>
      <m:oMath>
        <m:sSup>
          <m:sSupPr>
            <m:ctrlPr>
              <w:rPr>
                <w:rFonts w:ascii="Cambria Math" w:eastAsia="SimSun" w:hAnsi="Cambria Math"/>
                <w:sz w:val="20"/>
                <w:szCs w:val="20"/>
                <w:lang w:eastAsia="zh-CN"/>
              </w:rPr>
            </m:ctrlPr>
          </m:sSupPr>
          <m:e>
            <m:r>
              <w:rPr>
                <w:rFonts w:ascii="Cambria Math" w:eastAsia="SimSun" w:hAnsi="Cambria Math"/>
                <w:sz w:val="20"/>
                <w:szCs w:val="20"/>
                <w:lang w:eastAsia="zh-CN"/>
              </w:rPr>
              <m:t>f</m:t>
            </m:r>
          </m:e>
          <m:sup>
            <m:r>
              <m:rPr>
                <m:sty m:val="p"/>
              </m:rPr>
              <w:rPr>
                <w:rFonts w:ascii="Cambria Math" w:eastAsia="SimSun" w:hAnsi="Cambria Math"/>
                <w:sz w:val="20"/>
                <w:szCs w:val="20"/>
                <w:lang w:eastAsia="zh-CN"/>
              </w:rPr>
              <m:t>*</m:t>
            </m:r>
          </m:sup>
        </m:sSup>
        <m:r>
          <m:rPr>
            <m:sty m:val="p"/>
          </m:rPr>
          <w:rPr>
            <w:rFonts w:ascii="Cambria Math" w:eastAsia="SimSun" w:hAnsi="Cambria Math"/>
            <w:sz w:val="20"/>
            <w:szCs w:val="20"/>
            <w:lang w:eastAsia="zh-CN"/>
          </w:rPr>
          <m:t>(</m:t>
        </m:r>
        <m:r>
          <w:rPr>
            <w:rFonts w:ascii="Cambria Math" w:eastAsia="SimSun" w:hAnsi="Cambria Math"/>
            <w:sz w:val="20"/>
            <w:szCs w:val="20"/>
            <w:lang w:eastAsia="zh-CN"/>
          </w:rPr>
          <m:t>E</m:t>
        </m:r>
        <m:r>
          <m:rPr>
            <m:sty m:val="p"/>
          </m:rPr>
          <w:rPr>
            <w:rFonts w:ascii="Cambria Math" w:eastAsia="SimSun" w:hAnsi="Cambria Math"/>
            <w:sz w:val="20"/>
            <w:szCs w:val="20"/>
            <w:lang w:eastAsia="zh-CN"/>
          </w:rPr>
          <m:t>)</m:t>
        </m:r>
      </m:oMath>
      <w:r w:rsidRPr="002F10DE">
        <w:rPr>
          <w:rFonts w:ascii="Minion Pro Capt" w:eastAsia="SimSun" w:hAnsi="Minion Pro Capt"/>
          <w:sz w:val="20"/>
          <w:szCs w:val="20"/>
          <w:lang w:eastAsia="zh-CN"/>
        </w:rPr>
        <w:t xml:space="preserve">. A replica is generated by randomizing the sentiment assignment of ‘Type 2’ tweets based on probabilities derived from ‘Type 1’ tweets. Given the  </w:t>
      </w:r>
      <m:oMath>
        <m:sSup>
          <m:sSupPr>
            <m:ctrlPr>
              <w:rPr>
                <w:rFonts w:ascii="Cambria Math" w:eastAsia="SimSun" w:hAnsi="Cambria Math"/>
                <w:sz w:val="20"/>
                <w:szCs w:val="20"/>
                <w:lang w:eastAsia="zh-CN"/>
              </w:rPr>
            </m:ctrlPr>
          </m:sSupPr>
          <m:e>
            <m:r>
              <w:rPr>
                <w:rFonts w:ascii="Cambria Math" w:eastAsia="SimSun" w:hAnsi="Cambria Math"/>
                <w:sz w:val="20"/>
                <w:szCs w:val="20"/>
                <w:lang w:eastAsia="zh-CN"/>
              </w:rPr>
              <m:t>f</m:t>
            </m:r>
          </m:e>
          <m:sup>
            <m:r>
              <m:rPr>
                <m:sty m:val="p"/>
              </m:rPr>
              <w:rPr>
                <w:rFonts w:ascii="Cambria Math" w:eastAsia="SimSun" w:hAnsi="Cambria Math"/>
                <w:sz w:val="20"/>
                <w:szCs w:val="20"/>
                <w:lang w:eastAsia="zh-CN"/>
              </w:rPr>
              <m:t>*</m:t>
            </m:r>
          </m:sup>
        </m:sSup>
        <m:r>
          <m:rPr>
            <m:sty m:val="p"/>
          </m:rPr>
          <w:rPr>
            <w:rFonts w:ascii="Cambria Math" w:eastAsia="SimSun" w:hAnsi="Cambria Math"/>
            <w:sz w:val="20"/>
            <w:szCs w:val="20"/>
            <w:lang w:eastAsia="zh-CN"/>
          </w:rPr>
          <m:t>(</m:t>
        </m:r>
        <m:r>
          <w:rPr>
            <w:rFonts w:ascii="Cambria Math" w:eastAsia="SimSun" w:hAnsi="Cambria Math"/>
            <w:sz w:val="20"/>
            <w:szCs w:val="20"/>
            <w:lang w:eastAsia="zh-CN"/>
          </w:rPr>
          <m:t>E</m:t>
        </m:r>
        <m:r>
          <m:rPr>
            <m:sty m:val="p"/>
          </m:rPr>
          <w:rPr>
            <w:rFonts w:ascii="Cambria Math" w:eastAsia="SimSun" w:hAnsi="Cambria Math"/>
            <w:sz w:val="20"/>
            <w:szCs w:val="20"/>
            <w:lang w:eastAsia="zh-CN"/>
          </w:rPr>
          <m:t>)</m:t>
        </m:r>
      </m:oMath>
      <w:r w:rsidRPr="002F10DE">
        <w:rPr>
          <w:rFonts w:ascii="Minion Pro Capt" w:eastAsia="SimSun" w:hAnsi="Minion Pro Capt"/>
          <w:sz w:val="20"/>
          <w:szCs w:val="20"/>
          <w:lang w:eastAsia="zh-CN"/>
        </w:rPr>
        <w:t xml:space="preserve"> of a given </w:t>
      </w:r>
      <w:ins w:id="120" w:author="Monsuru Adepeju" w:date="2021-02-05T11:55:00Z">
        <w:r w:rsidR="00826F1E" w:rsidRPr="00826F1E">
          <w:rPr>
            <w:rFonts w:ascii="Minion Pro Capt" w:eastAsia="SimSun" w:hAnsi="Minion Pro Capt"/>
            <w:sz w:val="20"/>
            <w:szCs w:val="20"/>
            <w:lang w:eastAsia="zh-CN"/>
          </w:rPr>
          <w:t>Pfa</w:t>
        </w:r>
      </w:ins>
      <w:del w:id="121" w:author="Monsuru Adepeju" w:date="2021-02-05T11:55:00Z">
        <w:r w:rsidRPr="002F10DE" w:rsidDel="00826F1E">
          <w:rPr>
            <w:rFonts w:ascii="Minion Pro Capt" w:eastAsia="SimSun" w:hAnsi="Minion Pro Capt"/>
            <w:sz w:val="20"/>
            <w:szCs w:val="20"/>
            <w:lang w:eastAsia="zh-CN"/>
          </w:rPr>
          <w:delText>PFA</w:delText>
        </w:r>
      </w:del>
      <w:r w:rsidRPr="002F10DE">
        <w:rPr>
          <w:rFonts w:ascii="Minion Pro Capt" w:eastAsia="SimSun" w:hAnsi="Minion Pro Capt"/>
          <w:sz w:val="20"/>
          <w:szCs w:val="20"/>
          <w:lang w:eastAsia="zh-CN"/>
        </w:rPr>
        <w:t xml:space="preserve">, the p-value is computed as </w:t>
      </w:r>
      <m:oMath>
        <m:r>
          <w:rPr>
            <w:rFonts w:ascii="Cambria Math" w:eastAsia="SimSun" w:hAnsi="Cambria Math"/>
            <w:sz w:val="20"/>
            <w:szCs w:val="20"/>
            <w:lang w:eastAsia="zh-CN"/>
          </w:rPr>
          <m:t>p</m:t>
        </m:r>
        <m:r>
          <m:rPr>
            <m:sty m:val="p"/>
          </m:rPr>
          <w:rPr>
            <w:rFonts w:ascii="Cambria Math" w:eastAsia="SimSun" w:hAnsi="Cambria Math"/>
            <w:sz w:val="20"/>
            <w:szCs w:val="20"/>
            <w:lang w:eastAsia="zh-CN"/>
          </w:rPr>
          <m:t>=</m:t>
        </m:r>
        <m:sSub>
          <m:sSubPr>
            <m:ctrlPr>
              <w:rPr>
                <w:rFonts w:ascii="Cambria Math" w:eastAsia="SimSun" w:hAnsi="Cambria Math"/>
                <w:sz w:val="20"/>
                <w:szCs w:val="20"/>
                <w:lang w:eastAsia="zh-CN"/>
              </w:rPr>
            </m:ctrlPr>
          </m:sSubPr>
          <m:e>
            <m:r>
              <m:rPr>
                <m:sty m:val="p"/>
              </m:rPr>
              <w:rPr>
                <w:rFonts w:ascii="Cambria Math" w:eastAsia="SimSun" w:hAnsi="Cambria Math"/>
                <w:sz w:val="20"/>
                <w:szCs w:val="20"/>
                <w:lang w:eastAsia="zh-CN"/>
              </w:rPr>
              <m:t>(</m:t>
            </m:r>
            <m:r>
              <w:rPr>
                <w:rFonts w:ascii="Cambria Math" w:eastAsia="SimSun" w:hAnsi="Cambria Math"/>
                <w:sz w:val="20"/>
                <w:szCs w:val="20"/>
                <w:lang w:eastAsia="zh-CN"/>
              </w:rPr>
              <m:t>S</m:t>
            </m:r>
          </m:e>
          <m:sub>
            <m:r>
              <w:rPr>
                <w:rFonts w:ascii="Cambria Math" w:eastAsia="SimSun" w:hAnsi="Cambria Math"/>
                <w:sz w:val="20"/>
                <w:szCs w:val="20"/>
                <w:lang w:eastAsia="zh-CN"/>
              </w:rPr>
              <m:t>beat</m:t>
            </m:r>
          </m:sub>
        </m:sSub>
        <m:r>
          <m:rPr>
            <m:sty m:val="p"/>
          </m:rPr>
          <w:rPr>
            <w:rFonts w:ascii="Cambria Math" w:eastAsia="SimSun" w:hAnsi="Cambria Math"/>
            <w:sz w:val="20"/>
            <w:szCs w:val="20"/>
            <w:lang w:eastAsia="zh-CN"/>
          </w:rPr>
          <m:t>+1)/</m:t>
        </m:r>
        <m:sSub>
          <m:sSubPr>
            <m:ctrlPr>
              <w:rPr>
                <w:rFonts w:ascii="Cambria Math" w:eastAsia="SimSun" w:hAnsi="Cambria Math"/>
                <w:sz w:val="20"/>
                <w:szCs w:val="20"/>
                <w:lang w:eastAsia="zh-CN"/>
              </w:rPr>
            </m:ctrlPr>
          </m:sSubPr>
          <m:e>
            <m:r>
              <w:rPr>
                <w:rFonts w:ascii="Cambria Math" w:eastAsia="SimSun" w:hAnsi="Cambria Math"/>
                <w:sz w:val="20"/>
                <w:szCs w:val="20"/>
                <w:lang w:eastAsia="zh-CN"/>
              </w:rPr>
              <m:t>S</m:t>
            </m:r>
          </m:e>
          <m:sub>
            <m:r>
              <w:rPr>
                <w:rFonts w:ascii="Cambria Math" w:eastAsia="SimSun" w:hAnsi="Cambria Math"/>
                <w:sz w:val="20"/>
                <w:szCs w:val="20"/>
                <w:lang w:eastAsia="zh-CN"/>
              </w:rPr>
              <m:t>total</m:t>
            </m:r>
          </m:sub>
        </m:sSub>
        <m:r>
          <m:rPr>
            <m:sty m:val="p"/>
          </m:rPr>
          <w:rPr>
            <w:rFonts w:ascii="Cambria Math" w:eastAsia="SimSun" w:hAnsi="Cambria Math"/>
            <w:sz w:val="20"/>
            <w:szCs w:val="20"/>
            <w:lang w:eastAsia="zh-CN"/>
          </w:rPr>
          <m:t>+1</m:t>
        </m:r>
      </m:oMath>
      <w:r w:rsidRPr="00146EAD">
        <w:rPr>
          <w:rFonts w:ascii="Minion Pro Capt" w:eastAsia="SimSun" w:hAnsi="Minion Pro Capt"/>
          <w:sz w:val="20"/>
          <w:szCs w:val="20"/>
          <w:lang w:eastAsia="zh-CN"/>
        </w:rPr>
        <w:t xml:space="preserve">, where </w:t>
      </w:r>
      <m:oMath>
        <m:sSub>
          <m:sSubPr>
            <m:ctrlPr>
              <w:rPr>
                <w:rFonts w:ascii="Cambria Math" w:eastAsia="SimSun" w:hAnsi="Cambria Math"/>
                <w:sz w:val="20"/>
                <w:szCs w:val="20"/>
                <w:lang w:eastAsia="zh-CN"/>
              </w:rPr>
            </m:ctrlPr>
          </m:sSubPr>
          <m:e>
            <m:r>
              <w:rPr>
                <w:rFonts w:ascii="Cambria Math" w:eastAsia="SimSun" w:hAnsi="Cambria Math"/>
                <w:sz w:val="20"/>
                <w:szCs w:val="20"/>
                <w:lang w:eastAsia="zh-CN"/>
              </w:rPr>
              <m:t>S</m:t>
            </m:r>
          </m:e>
          <m:sub>
            <m:r>
              <w:rPr>
                <w:rFonts w:ascii="Cambria Math" w:eastAsia="SimSun" w:hAnsi="Cambria Math"/>
                <w:sz w:val="20"/>
                <w:szCs w:val="20"/>
                <w:lang w:eastAsia="zh-CN"/>
              </w:rPr>
              <m:t>total</m:t>
            </m:r>
          </m:sub>
        </m:sSub>
      </m:oMath>
      <w:r w:rsidRPr="00146EAD">
        <w:rPr>
          <w:rFonts w:ascii="Minion Pro Capt" w:eastAsia="SimSun" w:hAnsi="Minion Pro Capt"/>
          <w:sz w:val="20"/>
          <w:szCs w:val="20"/>
          <w:lang w:eastAsia="zh-CN"/>
        </w:rPr>
        <w:t xml:space="preserve"> is the total number of replicas created, </w:t>
      </w:r>
      <m:oMath>
        <m:sSub>
          <m:sSubPr>
            <m:ctrlPr>
              <w:rPr>
                <w:rFonts w:ascii="Cambria Math" w:eastAsia="SimSun" w:hAnsi="Cambria Math"/>
                <w:sz w:val="20"/>
                <w:szCs w:val="20"/>
                <w:lang w:eastAsia="zh-CN"/>
              </w:rPr>
            </m:ctrlPr>
          </m:sSubPr>
          <m:e>
            <m:r>
              <w:rPr>
                <w:rFonts w:ascii="Cambria Math" w:eastAsia="SimSun" w:hAnsi="Cambria Math"/>
                <w:sz w:val="20"/>
                <w:szCs w:val="20"/>
                <w:lang w:eastAsia="zh-CN"/>
              </w:rPr>
              <m:t>S</m:t>
            </m:r>
          </m:e>
          <m:sub>
            <m:r>
              <w:rPr>
                <w:rFonts w:ascii="Cambria Math" w:eastAsia="SimSun" w:hAnsi="Cambria Math"/>
                <w:sz w:val="20"/>
                <w:szCs w:val="20"/>
                <w:lang w:eastAsia="zh-CN"/>
              </w:rPr>
              <m:t>beat</m:t>
            </m:r>
          </m:sub>
        </m:sSub>
      </m:oMath>
      <w:r w:rsidRPr="00146EAD">
        <w:rPr>
          <w:rFonts w:ascii="Minion Pro Capt" w:eastAsia="SimSun" w:hAnsi="Minion Pro Capt"/>
          <w:sz w:val="20"/>
          <w:szCs w:val="20"/>
          <w:lang w:eastAsia="zh-CN"/>
        </w:rPr>
        <w:t xml:space="preserve"> is number of replicas with f* value greater than f(O). As f(O) can be either be greater or less than f(E), we constructed a two-tailed distribution, allowing us to make the judgement as to whether type 2 document have significantly impacted the observed public opinion in either direction. For the randomization testing, the more replicas gen</w:t>
      </w:r>
      <w:r w:rsidRPr="0084451B">
        <w:rPr>
          <w:rFonts w:ascii="Minion Pro Capt" w:eastAsia="SimSun" w:hAnsi="Minion Pro Capt"/>
          <w:sz w:val="20"/>
          <w:szCs w:val="20"/>
          <w:lang w:eastAsia="zh-CN"/>
        </w:rPr>
        <w:t xml:space="preserve">erated, the more precise the p-value; a typical value would be S = 999. Based on 999 replicas, if, for example, seven of the 999 replicas have higher scores than the f(O), then the p-value of the O is </w:t>
      </w:r>
      <m:oMath>
        <m:r>
          <m:rPr>
            <m:sty m:val="p"/>
          </m:rPr>
          <w:rPr>
            <w:rFonts w:ascii="Cambria Math" w:eastAsia="SimSun" w:hAnsi="Cambria Math"/>
            <w:sz w:val="20"/>
            <w:szCs w:val="20"/>
            <w:lang w:eastAsia="zh-CN"/>
          </w:rPr>
          <m:t>(7+1)/(999+1)</m:t>
        </m:r>
      </m:oMath>
      <w:r w:rsidRPr="0084451B">
        <w:rPr>
          <w:rFonts w:ascii="Minion Pro Capt" w:eastAsia="SimSun" w:hAnsi="Minion Pro Capt"/>
          <w:sz w:val="20"/>
          <w:szCs w:val="20"/>
          <w:lang w:eastAsia="zh-CN"/>
        </w:rPr>
        <w:t xml:space="preserve"> = 0.008. Since the run time is proportion</w:t>
      </w:r>
      <w:r w:rsidRPr="00A2558D">
        <w:rPr>
          <w:rFonts w:ascii="Minion Pro Capt" w:eastAsia="SimSun" w:hAnsi="Minion Pro Capt"/>
          <w:sz w:val="20"/>
          <w:szCs w:val="20"/>
          <w:lang w:eastAsia="zh-CN"/>
        </w:rPr>
        <w:t xml:space="preserve">al to the number of replicas, a lower number of replications, such as 99, may be recommended. </w:t>
      </w:r>
    </w:p>
    <w:p w:rsidR="00635D7B" w:rsidRPr="00146EAD" w:rsidRDefault="00635D7B" w:rsidP="00635D7B">
      <w:pPr>
        <w:pStyle w:val="2"/>
        <w:spacing w:before="240" w:after="120"/>
        <w:ind w:leftChars="0" w:left="0"/>
        <w:rPr>
          <w:color w:val="auto"/>
          <w:rPrChange w:id="122" w:author="Monsuru Adepeju" w:date="2021-02-05T10:06:00Z">
            <w:rPr/>
          </w:rPrChange>
        </w:rPr>
      </w:pPr>
      <w:r w:rsidRPr="00146EAD">
        <w:rPr>
          <w:color w:val="auto"/>
          <w:rPrChange w:id="123" w:author="Monsuru Adepeju" w:date="2021-02-05T10:06:00Z">
            <w:rPr/>
          </w:rPrChange>
        </w:rPr>
        <w:t>3.3 Sequential Visualization</w:t>
      </w:r>
    </w:p>
    <w:p w:rsidR="00635D7B" w:rsidRPr="00A2558D" w:rsidRDefault="00635D7B" w:rsidP="000639B5">
      <w:pPr>
        <w:pStyle w:val="NormalWeb"/>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146EAD">
        <w:rPr>
          <w:rFonts w:ascii="Minion Pro Capt" w:eastAsia="SimSun" w:hAnsi="Minion Pro Capt"/>
          <w:sz w:val="20"/>
          <w:szCs w:val="20"/>
          <w:lang w:eastAsia="zh-CN"/>
        </w:rPr>
        <w:t xml:space="preserve">In order to select the visualization tools to represent our results, we consider how the spatial and the temporal information will </w:t>
      </w:r>
      <w:r w:rsidRPr="0084451B">
        <w:rPr>
          <w:rFonts w:ascii="Minion Pro Capt" w:eastAsia="SimSun" w:hAnsi="Minion Pro Capt"/>
          <w:sz w:val="20"/>
          <w:szCs w:val="20"/>
          <w:lang w:eastAsia="zh-CN"/>
        </w:rPr>
        <w:t>be represented in a clear fashion. Therefore, we chose a sequential visualization strategy, meaning that the results of each time step is visualized separately. We observed that representing a geospatial map, for example, separately for each time step, produces a clearer and easy-to-read information, compared to using complex representation, such as a 3D map. That said, in visualizing the observed opinion scores concerning only policing, we combined radar charts across multiple time steps in order to aid th</w:t>
      </w:r>
      <w:r w:rsidRPr="00A2558D">
        <w:rPr>
          <w:rFonts w:ascii="Minion Pro Capt" w:eastAsia="SimSun" w:hAnsi="Minion Pro Capt"/>
          <w:sz w:val="20"/>
          <w:szCs w:val="20"/>
          <w:lang w:eastAsia="zh-CN"/>
        </w:rPr>
        <w:t xml:space="preserve">e comparison. We employ the sequential visualization approach to produce the likert charts and geospatial maps that show the relationship between policing and the COVID-19 pandemic. </w:t>
      </w:r>
    </w:p>
    <w:p w:rsidR="00635D7B" w:rsidRPr="00146EAD" w:rsidRDefault="00635D7B" w:rsidP="00635D7B">
      <w:pPr>
        <w:pStyle w:val="2"/>
        <w:spacing w:before="240" w:after="120"/>
        <w:ind w:leftChars="0" w:left="0"/>
        <w:rPr>
          <w:color w:val="auto"/>
          <w:rPrChange w:id="124" w:author="Monsuru Adepeju" w:date="2021-02-05T10:06:00Z">
            <w:rPr/>
          </w:rPrChange>
        </w:rPr>
      </w:pPr>
      <w:r w:rsidRPr="00146EAD">
        <w:rPr>
          <w:color w:val="auto"/>
          <w:rPrChange w:id="125" w:author="Monsuru Adepeju" w:date="2021-02-05T10:06:00Z">
            <w:rPr/>
          </w:rPrChange>
        </w:rPr>
        <w:t>3.4 Reproducibility of Research</w:t>
      </w:r>
    </w:p>
    <w:p w:rsidR="00635D7B" w:rsidRPr="0084451B" w:rsidRDefault="00635D7B" w:rsidP="000639B5">
      <w:pPr>
        <w:pStyle w:val="NormalWeb"/>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146EAD">
        <w:rPr>
          <w:rFonts w:ascii="Minion Pro Capt" w:eastAsia="SimSun" w:hAnsi="Minion Pro Capt"/>
          <w:sz w:val="20"/>
          <w:szCs w:val="20"/>
          <w:lang w:eastAsia="zh-CN"/>
        </w:rPr>
        <w:t xml:space="preserve">The entire source codes used to perform this analysis have been provided as a supplementary material to this article. The source code is in R language and is also available online as an Rmarkdown file in </w:t>
      </w:r>
      <w:r w:rsidR="002D4AE9" w:rsidRPr="0084451B">
        <w:rPr>
          <w:rFonts w:ascii="Minion Pro Capt" w:eastAsia="SimSun" w:hAnsi="Minion Pro Capt"/>
          <w:sz w:val="20"/>
          <w:szCs w:val="20"/>
          <w:lang w:eastAsia="zh-CN"/>
        </w:rPr>
        <w:t>https://github.com/MAnalytics/JGIS_Policing_COVID-19</w:t>
      </w:r>
      <w:r w:rsidR="00B50897" w:rsidRPr="0084451B">
        <w:rPr>
          <w:rFonts w:ascii="Minion Pro Capt" w:eastAsia="SimSun" w:hAnsi="Minion Pro Capt"/>
          <w:sz w:val="20"/>
          <w:szCs w:val="20"/>
          <w:lang w:eastAsia="zh-CN"/>
        </w:rPr>
        <w:t xml:space="preserve"> </w:t>
      </w:r>
    </w:p>
    <w:p w:rsidR="00635D7B" w:rsidRPr="00146EAD" w:rsidRDefault="00635D7B" w:rsidP="00635D7B">
      <w:pPr>
        <w:pStyle w:val="1"/>
        <w:spacing w:before="240" w:after="120"/>
        <w:ind w:leftChars="0" w:left="0"/>
        <w:jc w:val="left"/>
        <w:rPr>
          <w:color w:val="auto"/>
          <w:rPrChange w:id="126" w:author="Monsuru Adepeju" w:date="2021-02-05T10:06:00Z">
            <w:rPr/>
          </w:rPrChange>
        </w:rPr>
      </w:pPr>
      <w:r w:rsidRPr="00146EAD">
        <w:rPr>
          <w:color w:val="auto"/>
          <w:rPrChange w:id="127" w:author="Monsuru Adepeju" w:date="2021-02-05T10:06:00Z">
            <w:rPr/>
          </w:rPrChange>
        </w:rPr>
        <w:t xml:space="preserve">4. A Case Study of </w:t>
      </w:r>
      <w:del w:id="128" w:author="Monsuru Adepeju" w:date="2021-02-05T11:55:00Z">
        <w:r w:rsidRPr="00146EAD" w:rsidDel="00826F1E">
          <w:rPr>
            <w:color w:val="auto"/>
            <w:rPrChange w:id="129" w:author="Monsuru Adepeju" w:date="2021-02-05T10:06:00Z">
              <w:rPr/>
            </w:rPrChange>
          </w:rPr>
          <w:delText xml:space="preserve">PFAs </w:delText>
        </w:r>
      </w:del>
      <w:ins w:id="130" w:author="Monsuru Adepeju" w:date="2021-02-05T11:55:00Z">
        <w:r w:rsidR="00826F1E">
          <w:rPr>
            <w:color w:val="auto"/>
          </w:rPr>
          <w:t>Pfa</w:t>
        </w:r>
        <w:r w:rsidR="00826F1E" w:rsidRPr="00146EAD">
          <w:rPr>
            <w:color w:val="auto"/>
            <w:rPrChange w:id="131" w:author="Monsuru Adepeju" w:date="2021-02-05T10:06:00Z">
              <w:rPr/>
            </w:rPrChange>
          </w:rPr>
          <w:t xml:space="preserve">s </w:t>
        </w:r>
      </w:ins>
      <w:r w:rsidRPr="00146EAD">
        <w:rPr>
          <w:color w:val="auto"/>
          <w:rPrChange w:id="132" w:author="Monsuru Adepeju" w:date="2021-02-05T10:06:00Z">
            <w:rPr/>
          </w:rPrChange>
        </w:rPr>
        <w:t>in England and Wales</w:t>
      </w:r>
    </w:p>
    <w:p w:rsidR="00635D7B" w:rsidRPr="002F10DE" w:rsidRDefault="00635D7B" w:rsidP="000639B5">
      <w:pPr>
        <w:pStyle w:val="NormalWeb"/>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146EAD">
        <w:rPr>
          <w:rFonts w:ascii="Minion Pro Capt" w:eastAsia="SimSun" w:hAnsi="Minion Pro Capt"/>
          <w:sz w:val="20"/>
          <w:szCs w:val="20"/>
          <w:lang w:eastAsia="zh-CN"/>
        </w:rPr>
        <w:t xml:space="preserve">We present the case study of </w:t>
      </w:r>
      <w:ins w:id="133" w:author="Monsuru Adepeju" w:date="2021-02-05T11:55:00Z">
        <w:r w:rsidR="00826F1E" w:rsidRPr="00826F1E">
          <w:rPr>
            <w:rFonts w:ascii="Minion Pro Capt" w:eastAsia="SimSun" w:hAnsi="Minion Pro Capt"/>
            <w:sz w:val="20"/>
            <w:szCs w:val="20"/>
            <w:lang w:eastAsia="zh-CN"/>
          </w:rPr>
          <w:t>Pfa</w:t>
        </w:r>
      </w:ins>
      <w:del w:id="134" w:author="Monsuru Adepeju" w:date="2021-02-05T11:55:00Z">
        <w:r w:rsidRPr="00146EAD" w:rsidDel="00826F1E">
          <w:rPr>
            <w:rFonts w:ascii="Minion Pro Capt" w:eastAsia="SimSun" w:hAnsi="Minion Pro Capt"/>
            <w:sz w:val="20"/>
            <w:szCs w:val="20"/>
            <w:lang w:eastAsia="zh-CN"/>
          </w:rPr>
          <w:delText>PFA</w:delText>
        </w:r>
      </w:del>
      <w:r w:rsidRPr="00146EAD">
        <w:rPr>
          <w:rFonts w:ascii="Minion Pro Capt" w:eastAsia="SimSun" w:hAnsi="Minion Pro Capt"/>
          <w:sz w:val="20"/>
          <w:szCs w:val="20"/>
          <w:lang w:eastAsia="zh-CN"/>
        </w:rPr>
        <w:t>s in England and Wales aimed at demonstrating the utility of our analytical framework. We complete our demonstration under the following headings, (a) Study area and Data exploration, (b) Data analysis and (c) Results. We now provide details as follows:</w:t>
      </w:r>
    </w:p>
    <w:p w:rsidR="00635D7B" w:rsidRPr="00146EAD" w:rsidRDefault="00635D7B" w:rsidP="00635D7B">
      <w:pPr>
        <w:pStyle w:val="2"/>
        <w:spacing w:before="240" w:after="120"/>
        <w:ind w:leftChars="0" w:left="0"/>
        <w:rPr>
          <w:color w:val="auto"/>
          <w:rPrChange w:id="135" w:author="Monsuru Adepeju" w:date="2021-02-05T10:06:00Z">
            <w:rPr/>
          </w:rPrChange>
        </w:rPr>
      </w:pPr>
      <w:r w:rsidRPr="00146EAD">
        <w:rPr>
          <w:color w:val="auto"/>
          <w:rPrChange w:id="136" w:author="Monsuru Adepeju" w:date="2021-02-05T10:06:00Z">
            <w:rPr/>
          </w:rPrChange>
        </w:rPr>
        <w:t>4.1 Study area and Data exploration</w:t>
      </w:r>
    </w:p>
    <w:p w:rsidR="00635D7B" w:rsidRDefault="00635D7B" w:rsidP="000639B5">
      <w:pPr>
        <w:pStyle w:val="NormalWeb"/>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146EAD">
        <w:rPr>
          <w:rFonts w:ascii="Minion Pro Capt" w:eastAsia="SimSun" w:hAnsi="Minion Pro Capt"/>
          <w:sz w:val="20"/>
          <w:szCs w:val="20"/>
          <w:lang w:eastAsia="zh-CN"/>
        </w:rPr>
        <w:t>Our study area is the geographical areas of ‘England and Wales’ - a legal jurisdiction covering two of the four constituent countries of the United Kingdom. ‘England and Wales’ comprises nine arbitrary policing regions, further subdivided into 43 police force areas (</w:t>
      </w:r>
      <w:del w:id="137" w:author="Monsuru Adepeju" w:date="2021-02-05T11:55:00Z">
        <w:r w:rsidRPr="00146EAD" w:rsidDel="00826F1E">
          <w:rPr>
            <w:rFonts w:ascii="Minion Pro Capt" w:eastAsia="SimSun" w:hAnsi="Minion Pro Capt"/>
            <w:sz w:val="20"/>
            <w:szCs w:val="20"/>
            <w:lang w:eastAsia="zh-CN"/>
          </w:rPr>
          <w:delText>PFA</w:delText>
        </w:r>
      </w:del>
      <w:ins w:id="138" w:author="Monsuru Adepeju" w:date="2021-02-05T11:55:00Z">
        <w:r w:rsidR="00826F1E" w:rsidRPr="00826F1E">
          <w:rPr>
            <w:rFonts w:ascii="Minion Pro Capt" w:eastAsia="SimSun" w:hAnsi="Minion Pro Capt"/>
            <w:sz w:val="20"/>
            <w:szCs w:val="20"/>
            <w:lang w:eastAsia="zh-CN"/>
          </w:rPr>
          <w:t>Pfa</w:t>
        </w:r>
      </w:ins>
      <w:r w:rsidRPr="00146EAD">
        <w:rPr>
          <w:rFonts w:ascii="Minion Pro Capt" w:eastAsia="SimSun" w:hAnsi="Minion Pro Capt"/>
          <w:sz w:val="20"/>
          <w:szCs w:val="20"/>
          <w:lang w:eastAsia="zh-CN"/>
        </w:rPr>
        <w:t xml:space="preserve">s). The map in Figure 3 shows the spatial locations of the </w:t>
      </w:r>
      <w:del w:id="139" w:author="Monsuru Adepeju" w:date="2021-02-05T11:56:00Z">
        <w:r w:rsidRPr="00146EAD" w:rsidDel="00826F1E">
          <w:rPr>
            <w:rFonts w:ascii="Minion Pro Capt" w:eastAsia="SimSun" w:hAnsi="Minion Pro Capt"/>
            <w:sz w:val="20"/>
            <w:szCs w:val="20"/>
            <w:lang w:eastAsia="zh-CN"/>
          </w:rPr>
          <w:delText>PFA</w:delText>
        </w:r>
      </w:del>
      <w:ins w:id="140" w:author="Monsuru Adepeju" w:date="2021-02-05T11:56:00Z">
        <w:r w:rsidR="00826F1E" w:rsidRPr="00826F1E">
          <w:t xml:space="preserve"> </w:t>
        </w:r>
        <w:r w:rsidR="00826F1E" w:rsidRPr="00826F1E">
          <w:rPr>
            <w:rFonts w:ascii="Minion Pro Capt" w:eastAsia="SimSun" w:hAnsi="Minion Pro Capt"/>
            <w:sz w:val="20"/>
            <w:szCs w:val="20"/>
            <w:lang w:eastAsia="zh-CN"/>
          </w:rPr>
          <w:t>Pfa</w:t>
        </w:r>
      </w:ins>
      <w:r w:rsidRPr="00146EAD">
        <w:rPr>
          <w:rFonts w:ascii="Minion Pro Capt" w:eastAsia="SimSun" w:hAnsi="Minion Pro Capt"/>
          <w:sz w:val="20"/>
          <w:szCs w:val="20"/>
          <w:lang w:eastAsia="zh-CN"/>
        </w:rPr>
        <w:t xml:space="preserve">s within their respective regions, shown in different colours. In our study, we consider 42 </w:t>
      </w:r>
      <w:del w:id="141" w:author="Monsuru Adepeju" w:date="2021-02-05T11:56:00Z">
        <w:r w:rsidRPr="00146EAD" w:rsidDel="00826F1E">
          <w:rPr>
            <w:rFonts w:ascii="Minion Pro Capt" w:eastAsia="SimSun" w:hAnsi="Minion Pro Capt"/>
            <w:sz w:val="20"/>
            <w:szCs w:val="20"/>
            <w:lang w:eastAsia="zh-CN"/>
          </w:rPr>
          <w:delText>PFA</w:delText>
        </w:r>
      </w:del>
      <w:ins w:id="142" w:author="Monsuru Adepeju" w:date="2021-02-05T11:56:00Z">
        <w:r w:rsidR="00826F1E" w:rsidRPr="00826F1E">
          <w:rPr>
            <w:rFonts w:ascii="Minion Pro Capt" w:eastAsia="SimSun" w:hAnsi="Minion Pro Capt"/>
            <w:sz w:val="20"/>
            <w:szCs w:val="20"/>
            <w:lang w:eastAsia="zh-CN"/>
          </w:rPr>
          <w:t>Pfa</w:t>
        </w:r>
      </w:ins>
      <w:r w:rsidRPr="00146EAD">
        <w:rPr>
          <w:rFonts w:ascii="Minion Pro Capt" w:eastAsia="SimSun" w:hAnsi="Minion Pro Capt"/>
          <w:sz w:val="20"/>
          <w:szCs w:val="20"/>
          <w:lang w:eastAsia="zh-CN"/>
        </w:rPr>
        <w:t>s having merg</w:t>
      </w:r>
      <w:r w:rsidRPr="00826F1E">
        <w:rPr>
          <w:rFonts w:ascii="Minion Pro Capt" w:eastAsia="SimSun" w:hAnsi="Minion Pro Capt"/>
          <w:sz w:val="20"/>
          <w:szCs w:val="20"/>
          <w:lang w:eastAsia="zh-CN"/>
        </w:rPr>
        <w:t xml:space="preserve">ed ‘City of London’ and ‘London Metropolitan’ </w:t>
      </w:r>
      <w:del w:id="143" w:author="Monsuru Adepeju" w:date="2021-02-05T11:56:00Z">
        <w:r w:rsidRPr="00826F1E" w:rsidDel="00826F1E">
          <w:rPr>
            <w:rFonts w:ascii="Minion Pro Capt" w:eastAsia="SimSun" w:hAnsi="Minion Pro Capt"/>
            <w:sz w:val="20"/>
            <w:szCs w:val="20"/>
            <w:lang w:eastAsia="zh-CN"/>
          </w:rPr>
          <w:delText>PFA</w:delText>
        </w:r>
      </w:del>
      <w:ins w:id="144" w:author="Monsuru Adepeju" w:date="2021-02-05T11:56:00Z">
        <w:r w:rsidR="00826F1E" w:rsidRPr="00826F1E">
          <w:rPr>
            <w:rFonts w:ascii="Minion Pro Capt" w:eastAsia="SimSun" w:hAnsi="Minion Pro Capt"/>
            <w:sz w:val="20"/>
            <w:szCs w:val="20"/>
            <w:lang w:eastAsia="zh-CN"/>
          </w:rPr>
          <w:t>Pfa</w:t>
        </w:r>
      </w:ins>
      <w:r w:rsidRPr="00826F1E">
        <w:rPr>
          <w:rFonts w:ascii="Minion Pro Capt" w:eastAsia="SimSun" w:hAnsi="Minion Pro Capt"/>
          <w:sz w:val="20"/>
          <w:szCs w:val="20"/>
          <w:lang w:eastAsia="zh-CN"/>
        </w:rPr>
        <w:t xml:space="preserve">s together due to their overlapping boundaries. It can be observed that the number of </w:t>
      </w:r>
      <w:del w:id="145" w:author="Monsuru Adepeju" w:date="2021-02-05T11:56:00Z">
        <w:r w:rsidRPr="00826F1E" w:rsidDel="00826F1E">
          <w:rPr>
            <w:rFonts w:ascii="Minion Pro Capt" w:eastAsia="SimSun" w:hAnsi="Minion Pro Capt"/>
            <w:sz w:val="20"/>
            <w:szCs w:val="20"/>
            <w:lang w:eastAsia="zh-CN"/>
          </w:rPr>
          <w:delText>PFA</w:delText>
        </w:r>
      </w:del>
      <w:ins w:id="146" w:author="Monsuru Adepeju" w:date="2021-02-05T11:56:00Z">
        <w:r w:rsidR="00826F1E" w:rsidRPr="00826F1E">
          <w:rPr>
            <w:rFonts w:ascii="Minion Pro Capt" w:eastAsia="SimSun" w:hAnsi="Minion Pro Capt"/>
            <w:sz w:val="20"/>
            <w:szCs w:val="20"/>
            <w:lang w:eastAsia="zh-CN"/>
          </w:rPr>
          <w:t>Pfa</w:t>
        </w:r>
      </w:ins>
      <w:r w:rsidRPr="00826F1E">
        <w:rPr>
          <w:rFonts w:ascii="Minion Pro Capt" w:eastAsia="SimSun" w:hAnsi="Minion Pro Capt"/>
          <w:sz w:val="20"/>
          <w:szCs w:val="20"/>
          <w:lang w:eastAsia="zh-CN"/>
        </w:rPr>
        <w:t xml:space="preserve">s vary across the policing regions, with the ‘North East’ having the lowest number (three </w:t>
      </w:r>
      <w:del w:id="147" w:author="Monsuru Adepeju" w:date="2021-02-05T11:56:00Z">
        <w:r w:rsidRPr="00826F1E" w:rsidDel="00826F1E">
          <w:rPr>
            <w:rFonts w:ascii="Minion Pro Capt" w:eastAsia="SimSun" w:hAnsi="Minion Pro Capt"/>
            <w:sz w:val="20"/>
            <w:szCs w:val="20"/>
            <w:lang w:eastAsia="zh-CN"/>
          </w:rPr>
          <w:delText>PFA</w:delText>
        </w:r>
      </w:del>
      <w:ins w:id="148" w:author="Monsuru Adepeju" w:date="2021-02-05T11:56:00Z">
        <w:r w:rsidR="00826F1E" w:rsidRPr="00826F1E">
          <w:rPr>
            <w:rFonts w:ascii="Minion Pro Capt" w:eastAsia="SimSun" w:hAnsi="Minion Pro Capt"/>
            <w:sz w:val="20"/>
            <w:szCs w:val="20"/>
            <w:lang w:eastAsia="zh-CN"/>
          </w:rPr>
          <w:t>Pfa</w:t>
        </w:r>
      </w:ins>
      <w:r w:rsidRPr="00826F1E">
        <w:rPr>
          <w:rFonts w:ascii="Minion Pro Capt" w:eastAsia="SimSun" w:hAnsi="Minion Pro Capt"/>
          <w:sz w:val="20"/>
          <w:szCs w:val="20"/>
          <w:lang w:eastAsia="zh-CN"/>
        </w:rPr>
        <w:t xml:space="preserve">s), while both ‘Eastern’ and the ‘South East’ regions have the highest number  of </w:t>
      </w:r>
      <w:del w:id="149" w:author="Monsuru Adepeju" w:date="2021-02-05T11:57:00Z">
        <w:r w:rsidRPr="00826F1E" w:rsidDel="00826F1E">
          <w:rPr>
            <w:rFonts w:ascii="Minion Pro Capt" w:eastAsia="SimSun" w:hAnsi="Minion Pro Capt"/>
            <w:sz w:val="20"/>
            <w:szCs w:val="20"/>
            <w:lang w:eastAsia="zh-CN"/>
          </w:rPr>
          <w:delText>PFA</w:delText>
        </w:r>
      </w:del>
      <w:ins w:id="150" w:author="Monsuru Adepeju" w:date="2021-02-05T11:57:00Z">
        <w:r w:rsidR="00826F1E" w:rsidRPr="00826F1E">
          <w:rPr>
            <w:rFonts w:ascii="Minion Pro Capt" w:eastAsia="SimSun" w:hAnsi="Minion Pro Capt"/>
            <w:sz w:val="20"/>
            <w:szCs w:val="20"/>
            <w:lang w:eastAsia="zh-CN"/>
          </w:rPr>
          <w:t>Pfa</w:t>
        </w:r>
      </w:ins>
      <w:r w:rsidRPr="00826F1E">
        <w:rPr>
          <w:rFonts w:ascii="Minion Pro Capt" w:eastAsia="SimSun" w:hAnsi="Minion Pro Capt"/>
          <w:sz w:val="20"/>
          <w:szCs w:val="20"/>
          <w:lang w:eastAsia="zh-CN"/>
        </w:rPr>
        <w:t xml:space="preserve">s, at six each. According to the Crime and Disorder Act of 1998 the </w:t>
      </w:r>
      <w:del w:id="151" w:author="Monsuru Adepeju" w:date="2021-02-05T11:57:00Z">
        <w:r w:rsidRPr="00826F1E" w:rsidDel="00826F1E">
          <w:rPr>
            <w:rFonts w:ascii="Minion Pro Capt" w:eastAsia="SimSun" w:hAnsi="Minion Pro Capt"/>
            <w:sz w:val="20"/>
            <w:szCs w:val="20"/>
            <w:lang w:eastAsia="zh-CN"/>
          </w:rPr>
          <w:delText xml:space="preserve">PFAs </w:delText>
        </w:r>
      </w:del>
      <w:ins w:id="152" w:author="Monsuru Adepeju" w:date="2021-02-05T11:57:00Z">
        <w:r w:rsidR="00826F1E">
          <w:rPr>
            <w:rFonts w:ascii="Minion Pro Capt" w:eastAsia="SimSun" w:hAnsi="Minion Pro Capt"/>
            <w:sz w:val="20"/>
            <w:szCs w:val="20"/>
            <w:lang w:eastAsia="zh-CN"/>
          </w:rPr>
          <w:t>Pfa</w:t>
        </w:r>
        <w:r w:rsidR="00826F1E" w:rsidRPr="00826F1E">
          <w:rPr>
            <w:rFonts w:ascii="Minion Pro Capt" w:eastAsia="SimSun" w:hAnsi="Minion Pro Capt"/>
            <w:sz w:val="20"/>
            <w:szCs w:val="20"/>
            <w:lang w:eastAsia="zh-CN"/>
          </w:rPr>
          <w:t xml:space="preserve">s </w:t>
        </w:r>
      </w:ins>
      <w:r w:rsidRPr="00826F1E">
        <w:rPr>
          <w:rFonts w:ascii="Minion Pro Capt" w:eastAsia="SimSun" w:hAnsi="Minion Pro Capt"/>
          <w:sz w:val="20"/>
          <w:szCs w:val="20"/>
          <w:lang w:eastAsia="zh-CN"/>
        </w:rPr>
        <w:t xml:space="preserve">are expected to work together to develop and implement strategies to protect their respective local communities. </w:t>
      </w:r>
    </w:p>
    <w:p w:rsidR="00A53C60" w:rsidRDefault="00A53C60" w:rsidP="000639B5">
      <w:pPr>
        <w:pStyle w:val="NormalWeb"/>
        <w:shd w:val="clear" w:color="auto" w:fill="FFFFFF"/>
        <w:spacing w:before="120" w:beforeAutospacing="0" w:after="240" w:afterAutospacing="0" w:line="300" w:lineRule="exact"/>
        <w:jc w:val="both"/>
        <w:rPr>
          <w:rFonts w:ascii="Minion Pro Capt" w:eastAsia="SimSun" w:hAnsi="Minion Pro Capt"/>
          <w:sz w:val="20"/>
          <w:szCs w:val="20"/>
          <w:lang w:eastAsia="zh-CN"/>
        </w:rPr>
      </w:pPr>
    </w:p>
    <w:p w:rsidR="00A53C60" w:rsidRPr="00146EAD" w:rsidRDefault="00A53C60" w:rsidP="00A53C60">
      <w:pPr>
        <w:pStyle w:val="1"/>
        <w:spacing w:beforeLines="0" w:afterLines="0" w:after="240" w:line="300" w:lineRule="exact"/>
        <w:ind w:leftChars="0" w:left="0"/>
        <w:jc w:val="left"/>
        <w:rPr>
          <w:rFonts w:ascii="Minion Pro Capt" w:hAnsi="Minion Pro Capt" w:cs="Times New Roman"/>
          <w:b w:val="0"/>
          <w:color w:val="auto"/>
          <w:sz w:val="20"/>
          <w:szCs w:val="20"/>
          <w:lang w:val="en-GB"/>
        </w:rPr>
      </w:pPr>
      <w:r>
        <w:rPr>
          <w:rFonts w:ascii="Minion Pro Capt" w:hAnsi="Minion Pro Capt" w:cs="Times New Roman"/>
          <w:b w:val="0"/>
          <w:color w:val="auto"/>
          <w:sz w:val="20"/>
          <w:szCs w:val="20"/>
          <w:lang w:val="en-GB"/>
        </w:rPr>
        <w:t>[</w:t>
      </w:r>
      <w:r w:rsidRPr="00BC1105">
        <w:rPr>
          <w:rFonts w:ascii="Minion Pro Capt" w:hAnsi="Minion Pro Capt" w:cs="Times New Roman"/>
          <w:color w:val="auto"/>
          <w:sz w:val="20"/>
          <w:szCs w:val="20"/>
          <w:lang w:val="en-GB"/>
        </w:rPr>
        <w:t xml:space="preserve">INSERT FIGURE </w:t>
      </w:r>
      <w:r>
        <w:rPr>
          <w:rFonts w:ascii="Minion Pro Capt" w:hAnsi="Minion Pro Capt" w:cs="Times New Roman"/>
          <w:color w:val="auto"/>
          <w:sz w:val="20"/>
          <w:szCs w:val="20"/>
          <w:lang w:val="en-GB"/>
        </w:rPr>
        <w:t>3</w:t>
      </w:r>
      <w:r w:rsidRPr="00BC1105">
        <w:rPr>
          <w:rFonts w:ascii="Minion Pro Capt" w:hAnsi="Minion Pro Capt" w:cs="Times New Roman"/>
          <w:color w:val="auto"/>
          <w:sz w:val="20"/>
          <w:szCs w:val="20"/>
          <w:lang w:val="en-GB"/>
        </w:rPr>
        <w:t xml:space="preserve"> HERE</w:t>
      </w:r>
      <w:r>
        <w:rPr>
          <w:rFonts w:ascii="Minion Pro Capt" w:hAnsi="Minion Pro Capt" w:cs="Times New Roman"/>
          <w:b w:val="0"/>
          <w:color w:val="auto"/>
          <w:sz w:val="20"/>
          <w:szCs w:val="20"/>
          <w:lang w:val="en-GB"/>
        </w:rPr>
        <w:t>]</w:t>
      </w:r>
    </w:p>
    <w:p w:rsidR="00635D7B" w:rsidRDefault="00635D7B" w:rsidP="000639B5">
      <w:pPr>
        <w:pStyle w:val="1"/>
        <w:spacing w:beforeLines="200" w:before="480" w:after="120"/>
        <w:ind w:leftChars="0" w:left="0"/>
        <w:jc w:val="left"/>
        <w:rPr>
          <w:ins w:id="153" w:author="Monsuru Adepeju" w:date="2021-02-05T22:37:00Z"/>
          <w:rFonts w:ascii="Minion Pro Capt" w:hAnsi="Minion Pro Capt" w:cs="Times New Roman"/>
          <w:b w:val="0"/>
          <w:color w:val="auto"/>
          <w:sz w:val="20"/>
          <w:szCs w:val="20"/>
          <w:lang w:val="en-GB"/>
        </w:rPr>
      </w:pPr>
      <w:r w:rsidRPr="00146EAD">
        <w:rPr>
          <w:rFonts w:ascii="Minion Pro Capt" w:hAnsi="Minion Pro Capt" w:cs="Times New Roman"/>
          <w:color w:val="auto"/>
          <w:spacing w:val="-1"/>
          <w:sz w:val="20"/>
          <w:szCs w:val="20"/>
          <w:lang w:val="en-GB" w:eastAsia="en-US"/>
          <w:rPrChange w:id="154" w:author="Monsuru Adepeju" w:date="2021-02-05T10:06:00Z">
            <w:rPr>
              <w:rFonts w:ascii="Minion Pro Capt" w:hAnsi="Minion Pro Capt" w:cs="Times New Roman"/>
              <w:color w:val="C45911" w:themeColor="accent2" w:themeShade="BF"/>
              <w:spacing w:val="-1"/>
              <w:sz w:val="20"/>
              <w:szCs w:val="20"/>
              <w:lang w:val="en-GB" w:eastAsia="en-US"/>
            </w:rPr>
          </w:rPrChange>
        </w:rPr>
        <w:lastRenderedPageBreak/>
        <w:t>Figure 3</w:t>
      </w:r>
      <w:r w:rsidRPr="00146EAD">
        <w:rPr>
          <w:rFonts w:ascii="Minion Pro Capt" w:hAnsi="Minion Pro Capt" w:cs="Times New Roman"/>
          <w:b w:val="0"/>
          <w:color w:val="auto"/>
          <w:spacing w:val="-1"/>
          <w:sz w:val="20"/>
          <w:szCs w:val="20"/>
          <w:lang w:val="en-GB" w:eastAsia="en-US"/>
        </w:rPr>
        <w:t xml:space="preserve">. </w:t>
      </w:r>
      <w:r w:rsidRPr="00146EAD">
        <w:rPr>
          <w:rFonts w:ascii="Minion Pro Capt" w:hAnsi="Minion Pro Capt" w:cs="Times New Roman"/>
          <w:b w:val="0"/>
          <w:color w:val="auto"/>
          <w:sz w:val="20"/>
          <w:szCs w:val="20"/>
          <w:lang w:val="en-GB"/>
        </w:rPr>
        <w:t>Map showing boundaries of policing regions and police force areas (</w:t>
      </w:r>
      <w:del w:id="155" w:author="Monsuru Adepeju" w:date="2021-02-05T11:57:00Z">
        <w:r w:rsidRPr="00146EAD" w:rsidDel="00826F1E">
          <w:rPr>
            <w:rFonts w:ascii="Minion Pro Capt" w:hAnsi="Minion Pro Capt" w:cs="Times New Roman"/>
            <w:b w:val="0"/>
            <w:color w:val="auto"/>
            <w:sz w:val="20"/>
            <w:szCs w:val="20"/>
            <w:lang w:val="en-GB"/>
          </w:rPr>
          <w:delText>PFAs</w:delText>
        </w:r>
      </w:del>
      <w:ins w:id="156" w:author="Monsuru Adepeju" w:date="2021-02-05T11:57:00Z">
        <w:r w:rsidR="00826F1E">
          <w:rPr>
            <w:rFonts w:ascii="Minion Pro Capt" w:hAnsi="Minion Pro Capt" w:cs="Times New Roman"/>
            <w:b w:val="0"/>
            <w:color w:val="auto"/>
            <w:sz w:val="20"/>
            <w:szCs w:val="20"/>
            <w:lang w:val="en-GB"/>
          </w:rPr>
          <w:t>Pfa</w:t>
        </w:r>
        <w:r w:rsidR="00826F1E" w:rsidRPr="00146EAD">
          <w:rPr>
            <w:rFonts w:ascii="Minion Pro Capt" w:hAnsi="Minion Pro Capt" w:cs="Times New Roman"/>
            <w:b w:val="0"/>
            <w:color w:val="auto"/>
            <w:sz w:val="20"/>
            <w:szCs w:val="20"/>
            <w:lang w:val="en-GB"/>
          </w:rPr>
          <w:t>s</w:t>
        </w:r>
      </w:ins>
      <w:r w:rsidRPr="00146EAD">
        <w:rPr>
          <w:rFonts w:ascii="Minion Pro Capt" w:hAnsi="Minion Pro Capt" w:cs="Times New Roman"/>
          <w:b w:val="0"/>
          <w:color w:val="auto"/>
          <w:sz w:val="20"/>
          <w:szCs w:val="20"/>
          <w:lang w:val="en-GB"/>
        </w:rPr>
        <w:t xml:space="preserve">) across England and Wales. The bars show the relative volume of tweets (after cleaning) for each </w:t>
      </w:r>
      <w:del w:id="157" w:author="Monsuru Adepeju" w:date="2021-02-05T11:57:00Z">
        <w:r w:rsidRPr="00146EAD" w:rsidDel="00826F1E">
          <w:rPr>
            <w:rFonts w:ascii="Minion Pro Capt" w:hAnsi="Minion Pro Capt" w:cs="Times New Roman"/>
            <w:b w:val="0"/>
            <w:color w:val="auto"/>
            <w:sz w:val="20"/>
            <w:szCs w:val="20"/>
            <w:lang w:val="en-GB"/>
          </w:rPr>
          <w:delText xml:space="preserve">PFA </w:delText>
        </w:r>
      </w:del>
      <w:ins w:id="158" w:author="Monsuru Adepeju" w:date="2021-02-05T11:57:00Z">
        <w:r w:rsidR="00826F1E">
          <w:rPr>
            <w:rFonts w:ascii="Minion Pro Capt" w:hAnsi="Minion Pro Capt" w:cs="Times New Roman"/>
            <w:b w:val="0"/>
            <w:color w:val="auto"/>
            <w:sz w:val="20"/>
            <w:szCs w:val="20"/>
            <w:lang w:val="en-GB"/>
          </w:rPr>
          <w:t>Pfa</w:t>
        </w:r>
        <w:r w:rsidR="00826F1E" w:rsidRPr="00146EAD">
          <w:rPr>
            <w:rFonts w:ascii="Minion Pro Capt" w:hAnsi="Minion Pro Capt" w:cs="Times New Roman"/>
            <w:b w:val="0"/>
            <w:color w:val="auto"/>
            <w:sz w:val="20"/>
            <w:szCs w:val="20"/>
            <w:lang w:val="en-GB"/>
          </w:rPr>
          <w:t xml:space="preserve"> </w:t>
        </w:r>
      </w:ins>
      <w:r w:rsidRPr="00146EAD">
        <w:rPr>
          <w:rFonts w:ascii="Minion Pro Capt" w:hAnsi="Minion Pro Capt" w:cs="Times New Roman"/>
          <w:b w:val="0"/>
          <w:color w:val="auto"/>
          <w:sz w:val="20"/>
          <w:szCs w:val="20"/>
          <w:lang w:val="en-GB"/>
        </w:rPr>
        <w:t xml:space="preserve">over our study period (i.e. from October 20, 2020 to January </w:t>
      </w:r>
      <w:del w:id="159" w:author="Monsuru Adepeju" w:date="2021-02-05T18:45:00Z">
        <w:r w:rsidRPr="00146EAD" w:rsidDel="006A2E98">
          <w:rPr>
            <w:rFonts w:ascii="Minion Pro Capt" w:hAnsi="Minion Pro Capt" w:cs="Times New Roman"/>
            <w:b w:val="0"/>
            <w:color w:val="auto"/>
            <w:sz w:val="20"/>
            <w:szCs w:val="20"/>
            <w:lang w:val="en-GB"/>
          </w:rPr>
          <w:delText>20</w:delText>
        </w:r>
      </w:del>
      <w:ins w:id="160" w:author="Monsuru Adepeju" w:date="2021-02-05T18:45:00Z">
        <w:r w:rsidR="006A2E98">
          <w:rPr>
            <w:rFonts w:ascii="Minion Pro Capt" w:hAnsi="Minion Pro Capt" w:cs="Times New Roman"/>
            <w:b w:val="0"/>
            <w:color w:val="auto"/>
            <w:sz w:val="20"/>
            <w:szCs w:val="20"/>
            <w:lang w:val="en-GB"/>
          </w:rPr>
          <w:t>19</w:t>
        </w:r>
      </w:ins>
      <w:r w:rsidRPr="00146EAD">
        <w:rPr>
          <w:rFonts w:ascii="Minion Pro Capt" w:hAnsi="Minion Pro Capt" w:cs="Times New Roman"/>
          <w:b w:val="0"/>
          <w:color w:val="auto"/>
          <w:sz w:val="20"/>
          <w:szCs w:val="20"/>
          <w:lang w:val="en-GB"/>
        </w:rPr>
        <w:t xml:space="preserve">, </w:t>
      </w:r>
      <w:del w:id="161" w:author="Monsuru Adepeju" w:date="2021-02-05T18:45:00Z">
        <w:r w:rsidRPr="00146EAD" w:rsidDel="006A2E98">
          <w:rPr>
            <w:rFonts w:ascii="Minion Pro Capt" w:hAnsi="Minion Pro Capt" w:cs="Times New Roman"/>
            <w:b w:val="0"/>
            <w:color w:val="auto"/>
            <w:sz w:val="20"/>
            <w:szCs w:val="20"/>
            <w:lang w:val="en-GB"/>
          </w:rPr>
          <w:delText xml:space="preserve">2020 </w:delText>
        </w:r>
      </w:del>
      <w:ins w:id="162" w:author="Monsuru Adepeju" w:date="2021-02-05T18:45:00Z">
        <w:r w:rsidR="006A2E98" w:rsidRPr="00146EAD">
          <w:rPr>
            <w:rFonts w:ascii="Minion Pro Capt" w:hAnsi="Minion Pro Capt" w:cs="Times New Roman"/>
            <w:b w:val="0"/>
            <w:color w:val="auto"/>
            <w:sz w:val="20"/>
            <w:szCs w:val="20"/>
            <w:lang w:val="en-GB"/>
          </w:rPr>
          <w:t>202</w:t>
        </w:r>
        <w:r w:rsidR="006A2E98">
          <w:rPr>
            <w:rFonts w:ascii="Minion Pro Capt" w:hAnsi="Minion Pro Capt" w:cs="Times New Roman"/>
            <w:b w:val="0"/>
            <w:color w:val="auto"/>
            <w:sz w:val="20"/>
            <w:szCs w:val="20"/>
            <w:lang w:val="en-GB"/>
          </w:rPr>
          <w:t>1</w:t>
        </w:r>
        <w:r w:rsidR="006A2E98" w:rsidRPr="00146EAD">
          <w:rPr>
            <w:rFonts w:ascii="Minion Pro Capt" w:hAnsi="Minion Pro Capt" w:cs="Times New Roman"/>
            <w:b w:val="0"/>
            <w:color w:val="auto"/>
            <w:sz w:val="20"/>
            <w:szCs w:val="20"/>
            <w:lang w:val="en-GB"/>
          </w:rPr>
          <w:t xml:space="preserve"> </w:t>
        </w:r>
      </w:ins>
      <w:r w:rsidRPr="00146EAD">
        <w:rPr>
          <w:rFonts w:ascii="Minion Pro Capt" w:hAnsi="Minion Pro Capt" w:cs="Times New Roman"/>
          <w:b w:val="0"/>
          <w:color w:val="auto"/>
          <w:sz w:val="20"/>
          <w:szCs w:val="20"/>
          <w:lang w:val="en-GB"/>
        </w:rPr>
        <w:t>– 3 months)</w:t>
      </w:r>
      <w:r w:rsidRPr="00826F1E">
        <w:rPr>
          <w:rFonts w:ascii="Minion Pro Capt" w:hAnsi="Minion Pro Capt" w:cs="Times New Roman"/>
          <w:b w:val="0"/>
          <w:color w:val="auto"/>
          <w:sz w:val="20"/>
          <w:szCs w:val="20"/>
          <w:lang w:val="en-GB"/>
        </w:rPr>
        <w:t>.</w:t>
      </w:r>
    </w:p>
    <w:p w:rsidR="00A53C60" w:rsidRDefault="00A53C60" w:rsidP="000639B5">
      <w:pPr>
        <w:pStyle w:val="1"/>
        <w:spacing w:beforeLines="200" w:before="480" w:after="120"/>
        <w:ind w:leftChars="0" w:left="0"/>
        <w:jc w:val="left"/>
        <w:rPr>
          <w:ins w:id="163" w:author="Monsuru Adepeju" w:date="2021-02-05T22:37:00Z"/>
          <w:rFonts w:ascii="Minion Pro Capt" w:hAnsi="Minion Pro Capt" w:cs="Times New Roman"/>
          <w:b w:val="0"/>
          <w:color w:val="auto"/>
          <w:sz w:val="20"/>
          <w:szCs w:val="20"/>
          <w:lang w:val="en-GB"/>
        </w:rPr>
      </w:pPr>
    </w:p>
    <w:p w:rsidR="00A53C60" w:rsidRPr="00826F1E" w:rsidRDefault="00A53C60" w:rsidP="000639B5">
      <w:pPr>
        <w:pStyle w:val="1"/>
        <w:spacing w:beforeLines="200" w:before="480" w:after="120"/>
        <w:ind w:leftChars="0" w:left="0"/>
        <w:jc w:val="left"/>
        <w:rPr>
          <w:rFonts w:ascii="Minion Pro Capt" w:hAnsi="Minion Pro Capt" w:cs="Times New Roman"/>
          <w:b w:val="0"/>
          <w:color w:val="auto"/>
          <w:sz w:val="20"/>
          <w:szCs w:val="20"/>
          <w:lang w:val="en-GB"/>
        </w:rPr>
      </w:pPr>
    </w:p>
    <w:p w:rsidR="00635D7B" w:rsidRPr="00826F1E" w:rsidRDefault="00635D7B" w:rsidP="000639B5">
      <w:pPr>
        <w:pStyle w:val="NormalWeb"/>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A2558D">
        <w:rPr>
          <w:rFonts w:ascii="Minion Pro Capt" w:eastAsia="SimSun" w:hAnsi="Minion Pro Capt"/>
          <w:sz w:val="20"/>
          <w:szCs w:val="20"/>
          <w:lang w:eastAsia="zh-CN"/>
        </w:rPr>
        <w:t xml:space="preserve">For this study, we downloaded the publicly available tweets relating to the police or policing from October 20, 2020 to January </w:t>
      </w:r>
      <w:del w:id="164" w:author="Monsuru Adepeju" w:date="2021-02-05T18:47:00Z">
        <w:r w:rsidRPr="00A2558D" w:rsidDel="00D03520">
          <w:rPr>
            <w:rFonts w:ascii="Minion Pro Capt" w:eastAsia="SimSun" w:hAnsi="Minion Pro Capt"/>
            <w:sz w:val="20"/>
            <w:szCs w:val="20"/>
            <w:lang w:eastAsia="zh-CN"/>
          </w:rPr>
          <w:delText>20</w:delText>
        </w:r>
      </w:del>
      <w:ins w:id="165" w:author="Monsuru Adepeju" w:date="2021-02-05T18:47:00Z">
        <w:r w:rsidR="00D03520">
          <w:rPr>
            <w:rFonts w:ascii="Minion Pro Capt" w:eastAsia="SimSun" w:hAnsi="Minion Pro Capt"/>
            <w:sz w:val="20"/>
            <w:szCs w:val="20"/>
            <w:lang w:eastAsia="zh-CN"/>
          </w:rPr>
          <w:t>19</w:t>
        </w:r>
      </w:ins>
      <w:r w:rsidRPr="00A2558D">
        <w:rPr>
          <w:rFonts w:ascii="Minion Pro Capt" w:eastAsia="SimSun" w:hAnsi="Minion Pro Capt"/>
          <w:sz w:val="20"/>
          <w:szCs w:val="20"/>
          <w:lang w:eastAsia="zh-CN"/>
        </w:rPr>
        <w:t xml:space="preserve">, </w:t>
      </w:r>
      <w:del w:id="166" w:author="Monsuru Adepeju" w:date="2021-02-05T18:47:00Z">
        <w:r w:rsidRPr="00A2558D" w:rsidDel="00D03520">
          <w:rPr>
            <w:rFonts w:ascii="Minion Pro Capt" w:eastAsia="SimSun" w:hAnsi="Minion Pro Capt"/>
            <w:sz w:val="20"/>
            <w:szCs w:val="20"/>
            <w:lang w:eastAsia="zh-CN"/>
          </w:rPr>
          <w:delText xml:space="preserve">2020 </w:delText>
        </w:r>
      </w:del>
      <w:ins w:id="167" w:author="Monsuru Adepeju" w:date="2021-02-05T18:47:00Z">
        <w:r w:rsidR="00D03520" w:rsidRPr="00A2558D">
          <w:rPr>
            <w:rFonts w:ascii="Minion Pro Capt" w:eastAsia="SimSun" w:hAnsi="Minion Pro Capt"/>
            <w:sz w:val="20"/>
            <w:szCs w:val="20"/>
            <w:lang w:eastAsia="zh-CN"/>
          </w:rPr>
          <w:t>202</w:t>
        </w:r>
        <w:r w:rsidR="00D03520">
          <w:rPr>
            <w:rFonts w:ascii="Minion Pro Capt" w:eastAsia="SimSun" w:hAnsi="Minion Pro Capt"/>
            <w:sz w:val="20"/>
            <w:szCs w:val="20"/>
            <w:lang w:eastAsia="zh-CN"/>
          </w:rPr>
          <w:t>1</w:t>
        </w:r>
        <w:r w:rsidR="00D03520" w:rsidRPr="00A2558D">
          <w:rPr>
            <w:rFonts w:ascii="Minion Pro Capt" w:eastAsia="SimSun" w:hAnsi="Minion Pro Capt"/>
            <w:sz w:val="20"/>
            <w:szCs w:val="20"/>
            <w:lang w:eastAsia="zh-CN"/>
          </w:rPr>
          <w:t xml:space="preserve"> </w:t>
        </w:r>
      </w:ins>
      <w:r w:rsidRPr="00A2558D">
        <w:rPr>
          <w:rFonts w:ascii="Minion Pro Capt" w:eastAsia="SimSun" w:hAnsi="Minion Pro Capt"/>
          <w:sz w:val="20"/>
          <w:szCs w:val="20"/>
          <w:lang w:eastAsia="zh-CN"/>
        </w:rPr>
        <w:t xml:space="preserve">(3 months). This time period covers the second and the third national COVID-19 lockdowns across the UK, and therefore, police had increased tasks during the study period. We carried out the data download twice a day (morning and night). Each time, the Twitter API retrieves tweets from the past 7 days to the current time (real-time). We focus only on tweets containing the specified police-related hashtags and/or keywords. This task is followed by data cleaning in which all duplicates and spurious texts, including the punctuations, hashtags, emojis and stop words, are eliminated. We also removed re-tweets, but retained  the ‘replies’ (that contain the keywords). We then geocoded the tweets using our </w:t>
      </w:r>
      <w:del w:id="168" w:author="Monsuru Adepeju" w:date="2021-02-05T11:57:00Z">
        <w:r w:rsidRPr="00146EAD" w:rsidDel="00826F1E">
          <w:rPr>
            <w:rFonts w:ascii="Minion Pro Capt" w:eastAsia="SimSun" w:hAnsi="Minion Pro Capt"/>
            <w:sz w:val="20"/>
            <w:szCs w:val="20"/>
            <w:lang w:eastAsia="zh-CN"/>
          </w:rPr>
          <w:delText>PFA</w:delText>
        </w:r>
      </w:del>
      <w:ins w:id="169" w:author="Monsuru Adepeju" w:date="2021-02-05T11:57:00Z">
        <w:r w:rsidR="00826F1E">
          <w:rPr>
            <w:rFonts w:ascii="Minion Pro Capt" w:eastAsia="SimSun" w:hAnsi="Minion Pro Capt"/>
            <w:sz w:val="20"/>
            <w:szCs w:val="20"/>
            <w:lang w:eastAsia="zh-CN"/>
          </w:rPr>
          <w:t>Pfa</w:t>
        </w:r>
      </w:ins>
      <w:r w:rsidRPr="00826F1E">
        <w:rPr>
          <w:rFonts w:ascii="Minion Pro Capt" w:eastAsia="SimSun" w:hAnsi="Minion Pro Capt"/>
          <w:sz w:val="20"/>
          <w:szCs w:val="20"/>
          <w:lang w:eastAsia="zh-CN"/>
        </w:rPr>
        <w:t xml:space="preserve">-location lookup table, to achieve a geocoding accuracy of 92%. The stacked histograms in Figure 3 show the total volume of the tweets downloaded per </w:t>
      </w:r>
      <w:del w:id="170" w:author="Monsuru Adepeju" w:date="2021-02-05T11:57:00Z">
        <w:r w:rsidRPr="00826F1E" w:rsidDel="00826F1E">
          <w:rPr>
            <w:rFonts w:ascii="Minion Pro Capt" w:eastAsia="SimSun" w:hAnsi="Minion Pro Capt"/>
            <w:sz w:val="20"/>
            <w:szCs w:val="20"/>
            <w:lang w:eastAsia="zh-CN"/>
          </w:rPr>
          <w:delText>PFA</w:delText>
        </w:r>
      </w:del>
      <w:ins w:id="171" w:author="Monsuru Adepeju" w:date="2021-02-05T11:57:00Z">
        <w:r w:rsidR="00826F1E">
          <w:rPr>
            <w:rFonts w:ascii="Minion Pro Capt" w:eastAsia="SimSun" w:hAnsi="Minion Pro Capt"/>
            <w:sz w:val="20"/>
            <w:szCs w:val="20"/>
            <w:lang w:eastAsia="zh-CN"/>
          </w:rPr>
          <w:t>Pfa</w:t>
        </w:r>
      </w:ins>
      <w:r w:rsidRPr="00826F1E">
        <w:rPr>
          <w:rFonts w:ascii="Minion Pro Capt" w:eastAsia="SimSun" w:hAnsi="Minion Pro Capt"/>
          <w:sz w:val="20"/>
          <w:szCs w:val="20"/>
          <w:lang w:eastAsia="zh-CN"/>
        </w:rPr>
        <w:t xml:space="preserve">, with the red sub-bar and the percentage values (in red) showing the proportion of tweets containing pandemic-related hashtags or keywords. It is clear that the majority of </w:t>
      </w:r>
      <w:del w:id="172" w:author="Monsuru Adepeju" w:date="2021-02-05T11:58:00Z">
        <w:r w:rsidRPr="00826F1E" w:rsidDel="00826F1E">
          <w:rPr>
            <w:rFonts w:ascii="Minion Pro Capt" w:eastAsia="SimSun" w:hAnsi="Minion Pro Capt"/>
            <w:sz w:val="20"/>
            <w:szCs w:val="20"/>
            <w:lang w:eastAsia="zh-CN"/>
          </w:rPr>
          <w:delText xml:space="preserve">PFAs </w:delText>
        </w:r>
      </w:del>
      <w:ins w:id="173" w:author="Monsuru Adepeju" w:date="2021-02-05T11:58:00Z">
        <w:r w:rsidR="00826F1E">
          <w:rPr>
            <w:rFonts w:ascii="Minion Pro Capt" w:eastAsia="SimSun" w:hAnsi="Minion Pro Capt"/>
            <w:sz w:val="20"/>
            <w:szCs w:val="20"/>
            <w:lang w:eastAsia="zh-CN"/>
          </w:rPr>
          <w:t>Pfa</w:t>
        </w:r>
        <w:r w:rsidR="00826F1E" w:rsidRPr="00826F1E">
          <w:rPr>
            <w:rFonts w:ascii="Minion Pro Capt" w:eastAsia="SimSun" w:hAnsi="Minion Pro Capt"/>
            <w:sz w:val="20"/>
            <w:szCs w:val="20"/>
            <w:lang w:eastAsia="zh-CN"/>
          </w:rPr>
          <w:t xml:space="preserve">s </w:t>
        </w:r>
      </w:ins>
      <w:r w:rsidRPr="00826F1E">
        <w:rPr>
          <w:rFonts w:ascii="Minion Pro Capt" w:eastAsia="SimSun" w:hAnsi="Minion Pro Capt"/>
          <w:sz w:val="20"/>
          <w:szCs w:val="20"/>
          <w:lang w:eastAsia="zh-CN"/>
        </w:rPr>
        <w:t xml:space="preserve">have between 5–8% of tweets that focus on policing with respect to the COVID-19 pandemic. Dramatically different from these values are the proportions obtained from Staffordshire, Thames Valley, and North Wales </w:t>
      </w:r>
      <w:del w:id="174" w:author="Monsuru Adepeju" w:date="2021-02-05T11:58:00Z">
        <w:r w:rsidRPr="00826F1E" w:rsidDel="00826F1E">
          <w:rPr>
            <w:rFonts w:ascii="Minion Pro Capt" w:eastAsia="SimSun" w:hAnsi="Minion Pro Capt"/>
            <w:sz w:val="20"/>
            <w:szCs w:val="20"/>
            <w:lang w:eastAsia="zh-CN"/>
          </w:rPr>
          <w:delText xml:space="preserve">PFAs </w:delText>
        </w:r>
      </w:del>
      <w:ins w:id="175" w:author="Monsuru Adepeju" w:date="2021-02-05T11:58:00Z">
        <w:r w:rsidR="00826F1E">
          <w:rPr>
            <w:rFonts w:ascii="Minion Pro Capt" w:eastAsia="SimSun" w:hAnsi="Minion Pro Capt"/>
            <w:sz w:val="20"/>
            <w:szCs w:val="20"/>
            <w:lang w:eastAsia="zh-CN"/>
          </w:rPr>
          <w:t>Pfa</w:t>
        </w:r>
        <w:r w:rsidR="00826F1E" w:rsidRPr="00826F1E">
          <w:rPr>
            <w:rFonts w:ascii="Minion Pro Capt" w:eastAsia="SimSun" w:hAnsi="Minion Pro Capt"/>
            <w:sz w:val="20"/>
            <w:szCs w:val="20"/>
            <w:lang w:eastAsia="zh-CN"/>
          </w:rPr>
          <w:t xml:space="preserve">s </w:t>
        </w:r>
      </w:ins>
      <w:r w:rsidRPr="00826F1E">
        <w:rPr>
          <w:rFonts w:ascii="Minion Pro Capt" w:eastAsia="SimSun" w:hAnsi="Minion Pro Capt"/>
          <w:sz w:val="20"/>
          <w:szCs w:val="20"/>
          <w:lang w:eastAsia="zh-CN"/>
        </w:rPr>
        <w:t xml:space="preserve">with 42%, 47.4% and 40%, respectively. From the data exploration, it is unclear what factors are responsible for this sharp differences from the rest of the </w:t>
      </w:r>
      <w:del w:id="176" w:author="Monsuru Adepeju" w:date="2021-02-05T11:58:00Z">
        <w:r w:rsidRPr="00826F1E" w:rsidDel="00826F1E">
          <w:rPr>
            <w:rFonts w:ascii="Minion Pro Capt" w:eastAsia="SimSun" w:hAnsi="Minion Pro Capt"/>
            <w:sz w:val="20"/>
            <w:szCs w:val="20"/>
            <w:lang w:eastAsia="zh-CN"/>
          </w:rPr>
          <w:delText>PFAs</w:delText>
        </w:r>
      </w:del>
      <w:ins w:id="177" w:author="Monsuru Adepeju" w:date="2021-02-05T11:58:00Z">
        <w:r w:rsidR="00826F1E">
          <w:rPr>
            <w:rFonts w:ascii="Minion Pro Capt" w:eastAsia="SimSun" w:hAnsi="Minion Pro Capt"/>
            <w:sz w:val="20"/>
            <w:szCs w:val="20"/>
            <w:lang w:eastAsia="zh-CN"/>
          </w:rPr>
          <w:t>Pfa</w:t>
        </w:r>
        <w:r w:rsidR="00826F1E" w:rsidRPr="00826F1E">
          <w:rPr>
            <w:rFonts w:ascii="Minion Pro Capt" w:eastAsia="SimSun" w:hAnsi="Minion Pro Capt"/>
            <w:sz w:val="20"/>
            <w:szCs w:val="20"/>
            <w:lang w:eastAsia="zh-CN"/>
          </w:rPr>
          <w:t>s</w:t>
        </w:r>
      </w:ins>
      <w:r w:rsidRPr="00826F1E">
        <w:rPr>
          <w:rFonts w:ascii="Minion Pro Capt" w:eastAsia="SimSun" w:hAnsi="Minion Pro Capt"/>
          <w:sz w:val="20"/>
          <w:szCs w:val="20"/>
          <w:lang w:eastAsia="zh-CN"/>
        </w:rPr>
        <w:t>.</w:t>
      </w:r>
    </w:p>
    <w:p w:rsidR="00635D7B" w:rsidRPr="00146EAD" w:rsidRDefault="00635D7B" w:rsidP="00635D7B">
      <w:pPr>
        <w:pStyle w:val="2"/>
        <w:spacing w:before="240" w:after="120"/>
        <w:ind w:leftChars="0" w:left="0"/>
        <w:rPr>
          <w:color w:val="auto"/>
          <w:rPrChange w:id="178" w:author="Monsuru Adepeju" w:date="2021-02-05T10:06:00Z">
            <w:rPr/>
          </w:rPrChange>
        </w:rPr>
      </w:pPr>
      <w:r w:rsidRPr="00146EAD">
        <w:rPr>
          <w:color w:val="auto"/>
          <w:rPrChange w:id="179" w:author="Monsuru Adepeju" w:date="2021-02-05T10:06:00Z">
            <w:rPr/>
          </w:rPrChange>
        </w:rPr>
        <w:t xml:space="preserve">4.2 Data Analysis </w:t>
      </w:r>
    </w:p>
    <w:p w:rsidR="00635D7B" w:rsidRPr="0084451B" w:rsidRDefault="00635D7B" w:rsidP="000639B5">
      <w:pPr>
        <w:pStyle w:val="NormalWeb"/>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146EAD">
        <w:rPr>
          <w:rFonts w:ascii="Minion Pro Capt" w:eastAsia="SimSun" w:hAnsi="Minion Pro Capt"/>
          <w:sz w:val="20"/>
          <w:szCs w:val="20"/>
          <w:lang w:eastAsia="zh-CN"/>
        </w:rPr>
        <w:t xml:space="preserve">The tweet document were divided based on the selected time steps (bins) for our analysis. The time steps are reiterated below: </w:t>
      </w:r>
    </w:p>
    <w:p w:rsidR="00635D7B" w:rsidRPr="00A2558D" w:rsidRDefault="00635D7B" w:rsidP="000639B5">
      <w:pPr>
        <w:pStyle w:val="NormalWeb"/>
        <w:numPr>
          <w:ilvl w:val="0"/>
          <w:numId w:val="15"/>
        </w:numPr>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A2558D">
        <w:rPr>
          <w:rFonts w:ascii="Minion Pro Capt" w:eastAsia="SimSun" w:hAnsi="Minion Pro Capt"/>
          <w:sz w:val="20"/>
          <w:szCs w:val="20"/>
          <w:lang w:eastAsia="zh-CN"/>
        </w:rPr>
        <w:t>Time Step 1: October 20, 2020 to November 19, 2020 (1 month),</w:t>
      </w:r>
    </w:p>
    <w:p w:rsidR="00635D7B" w:rsidRPr="00A2558D" w:rsidRDefault="00635D7B" w:rsidP="000639B5">
      <w:pPr>
        <w:pStyle w:val="NormalWeb"/>
        <w:numPr>
          <w:ilvl w:val="0"/>
          <w:numId w:val="15"/>
        </w:numPr>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A2558D">
        <w:rPr>
          <w:rFonts w:ascii="Minion Pro Capt" w:eastAsia="SimSun" w:hAnsi="Minion Pro Capt"/>
          <w:sz w:val="20"/>
          <w:szCs w:val="20"/>
          <w:lang w:eastAsia="zh-CN"/>
        </w:rPr>
        <w:t xml:space="preserve">Time Step 2:  November 20, 2020 to December 19, 2020 (1 month), and; </w:t>
      </w:r>
    </w:p>
    <w:p w:rsidR="00635D7B" w:rsidRPr="00146EAD" w:rsidRDefault="00635D7B" w:rsidP="000639B5">
      <w:pPr>
        <w:pStyle w:val="NormalWeb"/>
        <w:numPr>
          <w:ilvl w:val="0"/>
          <w:numId w:val="15"/>
        </w:numPr>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146EAD">
        <w:rPr>
          <w:rFonts w:ascii="Minion Pro Capt" w:eastAsia="SimSun" w:hAnsi="Minion Pro Capt"/>
          <w:sz w:val="20"/>
          <w:szCs w:val="20"/>
          <w:lang w:eastAsia="zh-CN"/>
        </w:rPr>
        <w:t xml:space="preserve">Time Step 3: December 20, 2020 to January 19, 2021 (1 month). </w:t>
      </w:r>
    </w:p>
    <w:p w:rsidR="00635D7B" w:rsidRPr="00826F1E" w:rsidRDefault="00635D7B" w:rsidP="000639B5">
      <w:pPr>
        <w:pStyle w:val="NormalWeb"/>
        <w:shd w:val="clear" w:color="auto" w:fill="FFFFFF"/>
        <w:spacing w:before="120" w:beforeAutospacing="0" w:after="240" w:afterAutospacing="0" w:line="300" w:lineRule="exact"/>
        <w:jc w:val="both"/>
        <w:rPr>
          <w:rFonts w:ascii="Minion Pro Capt" w:eastAsia="SimSun" w:hAnsi="Minion Pro Capt"/>
          <w:sz w:val="20"/>
          <w:szCs w:val="20"/>
          <w:lang w:eastAsia="zh-CN"/>
        </w:rPr>
      </w:pPr>
      <w:r w:rsidRPr="00146EAD">
        <w:rPr>
          <w:rFonts w:ascii="Minion Pro Capt" w:eastAsia="SimSun" w:hAnsi="Minion Pro Capt"/>
          <w:sz w:val="20"/>
          <w:szCs w:val="20"/>
          <w:lang w:eastAsia="zh-CN"/>
        </w:rPr>
        <w:t xml:space="preserve">For each time step, we performed the sentiment analysis using the tweet document to derive the OSD and subsequently the observed opinions (using equation 1) for each </w:t>
      </w:r>
      <w:del w:id="180" w:author="Monsuru Adepeju" w:date="2021-02-05T11:58:00Z">
        <w:r w:rsidRPr="00146EAD" w:rsidDel="00826F1E">
          <w:rPr>
            <w:rFonts w:ascii="Minion Pro Capt" w:eastAsia="SimSun" w:hAnsi="Minion Pro Capt"/>
            <w:sz w:val="20"/>
            <w:szCs w:val="20"/>
            <w:lang w:eastAsia="zh-CN"/>
          </w:rPr>
          <w:delText>PFA</w:delText>
        </w:r>
      </w:del>
      <w:ins w:id="181" w:author="Monsuru Adepeju" w:date="2021-02-05T11:58:00Z">
        <w:r w:rsidR="00826F1E">
          <w:rPr>
            <w:rFonts w:ascii="Minion Pro Capt" w:eastAsia="SimSun" w:hAnsi="Minion Pro Capt"/>
            <w:sz w:val="20"/>
            <w:szCs w:val="20"/>
            <w:lang w:eastAsia="zh-CN"/>
          </w:rPr>
          <w:t>Pfa</w:t>
        </w:r>
      </w:ins>
      <w:r w:rsidRPr="00826F1E">
        <w:rPr>
          <w:rFonts w:ascii="Minion Pro Capt" w:eastAsia="SimSun" w:hAnsi="Minion Pro Capt"/>
          <w:sz w:val="20"/>
          <w:szCs w:val="20"/>
          <w:lang w:eastAsia="zh-CN"/>
        </w:rPr>
        <w:t xml:space="preserve">. We then performed the statistical testing using the approach described in section 3.2c. We perform 999 replications of each OSD documents for each </w:t>
      </w:r>
      <w:del w:id="182" w:author="Monsuru Adepeju" w:date="2021-02-05T11:58:00Z">
        <w:r w:rsidRPr="00826F1E" w:rsidDel="00826F1E">
          <w:rPr>
            <w:rFonts w:ascii="Minion Pro Capt" w:eastAsia="SimSun" w:hAnsi="Minion Pro Capt"/>
            <w:sz w:val="20"/>
            <w:szCs w:val="20"/>
            <w:lang w:eastAsia="zh-CN"/>
          </w:rPr>
          <w:delText xml:space="preserve">PFA </w:delText>
        </w:r>
      </w:del>
      <w:ins w:id="183" w:author="Monsuru Adepeju" w:date="2021-02-05T11:58:00Z">
        <w:r w:rsidR="00826F1E">
          <w:rPr>
            <w:rFonts w:ascii="Minion Pro Capt" w:eastAsia="SimSun" w:hAnsi="Minion Pro Capt"/>
            <w:sz w:val="20"/>
            <w:szCs w:val="20"/>
            <w:lang w:eastAsia="zh-CN"/>
          </w:rPr>
          <w:t>Pfa</w:t>
        </w:r>
        <w:r w:rsidR="00826F1E" w:rsidRPr="00826F1E">
          <w:rPr>
            <w:rFonts w:ascii="Minion Pro Capt" w:eastAsia="SimSun" w:hAnsi="Minion Pro Capt"/>
            <w:sz w:val="20"/>
            <w:szCs w:val="20"/>
            <w:lang w:eastAsia="zh-CN"/>
          </w:rPr>
          <w:t xml:space="preserve"> </w:t>
        </w:r>
      </w:ins>
      <w:r w:rsidRPr="00826F1E">
        <w:rPr>
          <w:rFonts w:ascii="Minion Pro Capt" w:eastAsia="SimSun" w:hAnsi="Minion Pro Capt"/>
          <w:sz w:val="20"/>
          <w:szCs w:val="20"/>
          <w:lang w:eastAsia="zh-CN"/>
        </w:rPr>
        <w:t xml:space="preserve">and for each time step. In all, a total of 42 </w:t>
      </w:r>
      <w:del w:id="184" w:author="Monsuru Adepeju" w:date="2021-02-05T11:58:00Z">
        <w:r w:rsidRPr="00826F1E" w:rsidDel="00826F1E">
          <w:rPr>
            <w:rFonts w:ascii="Minion Pro Capt" w:eastAsia="SimSun" w:hAnsi="Minion Pro Capt"/>
            <w:sz w:val="20"/>
            <w:szCs w:val="20"/>
            <w:lang w:eastAsia="zh-CN"/>
          </w:rPr>
          <w:delText xml:space="preserve">PFAs </w:delText>
        </w:r>
      </w:del>
      <w:ins w:id="185" w:author="Monsuru Adepeju" w:date="2021-02-05T11:58:00Z">
        <w:r w:rsidR="00826F1E">
          <w:rPr>
            <w:rFonts w:ascii="Minion Pro Capt" w:eastAsia="SimSun" w:hAnsi="Minion Pro Capt"/>
            <w:sz w:val="20"/>
            <w:szCs w:val="20"/>
            <w:lang w:eastAsia="zh-CN"/>
          </w:rPr>
          <w:t>Pfa</w:t>
        </w:r>
        <w:r w:rsidR="00826F1E" w:rsidRPr="00826F1E">
          <w:rPr>
            <w:rFonts w:ascii="Minion Pro Capt" w:eastAsia="SimSun" w:hAnsi="Minion Pro Capt"/>
            <w:sz w:val="20"/>
            <w:szCs w:val="20"/>
            <w:lang w:eastAsia="zh-CN"/>
          </w:rPr>
          <w:t xml:space="preserve">s </w:t>
        </w:r>
      </w:ins>
      <w:r w:rsidRPr="00826F1E">
        <w:rPr>
          <w:rFonts w:ascii="Minion Pro Capt" w:eastAsia="SimSun" w:hAnsi="Minion Pro Capt"/>
          <w:sz w:val="20"/>
          <w:szCs w:val="20"/>
          <w:lang w:eastAsia="zh-CN"/>
        </w:rPr>
        <w:t>x 3 time steps x 999 replicas = 125,874 data simulations were conducted. In order to determine whether an observation is considered significant for a two-tail test, we adopt the convention of 5% level, meaning each side of expected distribution is cut at 2.5% corresponding to a p-value of 0.025.</w:t>
      </w:r>
    </w:p>
    <w:p w:rsidR="00635D7B" w:rsidRPr="00146EAD" w:rsidRDefault="00635D7B" w:rsidP="00635D7B">
      <w:pPr>
        <w:widowControl w:val="0"/>
        <w:adjustRightInd w:val="0"/>
        <w:snapToGrid w:val="0"/>
        <w:spacing w:after="240" w:line="300" w:lineRule="exact"/>
        <w:jc w:val="left"/>
        <w:rPr>
          <w:rFonts w:ascii="Cambria" w:hAnsi="Cambria" w:cs="Tw Cen MT"/>
          <w:b/>
          <w:sz w:val="24"/>
          <w:szCs w:val="24"/>
          <w:lang w:eastAsia="zh-CN"/>
          <w:rPrChange w:id="186" w:author="Monsuru Adepeju" w:date="2021-02-05T10:06:00Z">
            <w:rPr>
              <w:rFonts w:ascii="Cambria" w:hAnsi="Cambria" w:cs="Tw Cen MT"/>
              <w:b/>
              <w:color w:val="C45911" w:themeColor="accent2" w:themeShade="BF"/>
              <w:sz w:val="24"/>
              <w:szCs w:val="24"/>
              <w:lang w:eastAsia="zh-CN"/>
            </w:rPr>
          </w:rPrChange>
        </w:rPr>
      </w:pPr>
      <w:r w:rsidRPr="00146EAD">
        <w:rPr>
          <w:rFonts w:ascii="Cambria" w:hAnsi="Cambria" w:cs="Tw Cen MT"/>
          <w:b/>
          <w:sz w:val="24"/>
          <w:szCs w:val="24"/>
          <w:lang w:eastAsia="zh-CN"/>
          <w:rPrChange w:id="187" w:author="Monsuru Adepeju" w:date="2021-02-05T10:06:00Z">
            <w:rPr>
              <w:rFonts w:ascii="Cambria" w:hAnsi="Cambria" w:cs="Tw Cen MT"/>
              <w:b/>
              <w:color w:val="C45911" w:themeColor="accent2" w:themeShade="BF"/>
              <w:sz w:val="24"/>
              <w:szCs w:val="24"/>
              <w:lang w:eastAsia="zh-CN"/>
            </w:rPr>
          </w:rPrChange>
        </w:rPr>
        <w:t>5. Results</w:t>
      </w:r>
    </w:p>
    <w:p w:rsidR="00635D7B" w:rsidRPr="00146EAD" w:rsidRDefault="00635D7B" w:rsidP="00635D7B">
      <w:pPr>
        <w:widowControl w:val="0"/>
        <w:adjustRightInd w:val="0"/>
        <w:snapToGrid w:val="0"/>
        <w:spacing w:after="240" w:line="300" w:lineRule="exact"/>
        <w:jc w:val="left"/>
        <w:rPr>
          <w:rFonts w:ascii="Minion Pro Capt" w:hAnsi="Minion Pro Capt"/>
          <w:lang w:val="en-GB" w:eastAsia="zh-CN"/>
        </w:rPr>
      </w:pPr>
      <w:r w:rsidRPr="00146EAD">
        <w:rPr>
          <w:rFonts w:ascii="Minion Pro Capt" w:hAnsi="Minion Pro Capt"/>
          <w:lang w:val="en-GB" w:eastAsia="zh-CN"/>
        </w:rPr>
        <w:t xml:space="preserve">We now explain the results in relation to the set research questions in section 1.1. </w:t>
      </w:r>
    </w:p>
    <w:p w:rsidR="00635D7B" w:rsidRPr="0084451B" w:rsidRDefault="00635D7B" w:rsidP="00635D7B">
      <w:pPr>
        <w:pStyle w:val="2"/>
        <w:spacing w:before="240" w:after="120"/>
        <w:ind w:leftChars="0" w:left="0"/>
        <w:rPr>
          <w:rFonts w:ascii="Minion Pro Capt" w:hAnsi="Minion Pro Capt"/>
          <w:color w:val="auto"/>
          <w:sz w:val="20"/>
          <w:szCs w:val="20"/>
          <w:lang w:val="en-GB" w:eastAsia="en-US"/>
        </w:rPr>
      </w:pPr>
      <w:r w:rsidRPr="0084451B">
        <w:rPr>
          <w:rFonts w:ascii="Minion Pro Capt" w:hAnsi="Minion Pro Capt"/>
          <w:color w:val="auto"/>
          <w:sz w:val="20"/>
          <w:szCs w:val="20"/>
          <w:lang w:val="en-GB" w:eastAsia="en-US"/>
        </w:rPr>
        <w:t>Q1: What are the orientations of public opinion concerning policing efforts across space over time?</w:t>
      </w:r>
    </w:p>
    <w:p w:rsidR="00635D7B" w:rsidRPr="00A2558D" w:rsidRDefault="00635D7B" w:rsidP="000639B5">
      <w:pPr>
        <w:widowControl w:val="0"/>
        <w:adjustRightInd w:val="0"/>
        <w:snapToGrid w:val="0"/>
        <w:spacing w:after="240" w:line="300" w:lineRule="exact"/>
        <w:jc w:val="left"/>
        <w:rPr>
          <w:rFonts w:ascii="Minion Pro Capt" w:hAnsi="Minion Pro Capt"/>
          <w:lang w:val="en-GB" w:eastAsia="zh-CN"/>
        </w:rPr>
      </w:pPr>
      <w:r w:rsidRPr="00A2558D">
        <w:rPr>
          <w:rFonts w:ascii="Minion Pro Capt" w:hAnsi="Minion Pro Capt"/>
          <w:lang w:val="en-GB" w:eastAsia="zh-CN"/>
        </w:rPr>
        <w:t xml:space="preserve">Figure </w:t>
      </w:r>
      <w:r w:rsidR="00D85B8C" w:rsidRPr="00A2558D">
        <w:rPr>
          <w:rFonts w:ascii="Minion Pro Capt" w:hAnsi="Minion Pro Capt"/>
          <w:lang w:val="en-GB" w:eastAsia="zh-CN"/>
        </w:rPr>
        <w:t>4</w:t>
      </w:r>
      <w:r w:rsidRPr="00A2558D">
        <w:rPr>
          <w:rFonts w:ascii="Minion Pro Capt" w:hAnsi="Minion Pro Capt"/>
          <w:lang w:val="en-GB" w:eastAsia="zh-CN"/>
        </w:rPr>
        <w:t xml:space="preserve"> shows the percentage OP score of each </w:t>
      </w:r>
      <w:del w:id="188" w:author="Monsuru Adepeju" w:date="2021-02-05T11:58:00Z">
        <w:r w:rsidRPr="00A2558D" w:rsidDel="00826F1E">
          <w:rPr>
            <w:rFonts w:ascii="Minion Pro Capt" w:hAnsi="Minion Pro Capt"/>
            <w:lang w:val="en-GB" w:eastAsia="zh-CN"/>
          </w:rPr>
          <w:delText xml:space="preserve">PFA </w:delText>
        </w:r>
      </w:del>
      <w:ins w:id="189" w:author="Monsuru Adepeju" w:date="2021-02-05T11:58:00Z">
        <w:r w:rsidR="00826F1E">
          <w:rPr>
            <w:rFonts w:ascii="Minion Pro Capt" w:hAnsi="Minion Pro Capt"/>
            <w:lang w:val="en-GB" w:eastAsia="zh-CN"/>
          </w:rPr>
          <w:t>Pfa</w:t>
        </w:r>
        <w:r w:rsidR="00826F1E" w:rsidRPr="00826F1E">
          <w:rPr>
            <w:rFonts w:ascii="Minion Pro Capt" w:hAnsi="Minion Pro Capt"/>
            <w:lang w:val="en-GB" w:eastAsia="zh-CN"/>
          </w:rPr>
          <w:t xml:space="preserve"> </w:t>
        </w:r>
      </w:ins>
      <w:r w:rsidRPr="00826F1E">
        <w:rPr>
          <w:rFonts w:ascii="Minion Pro Capt" w:hAnsi="Minion Pro Capt"/>
          <w:lang w:val="en-GB" w:eastAsia="zh-CN"/>
        </w:rPr>
        <w:t xml:space="preserve">within their respective policing regions using the radar </w:t>
      </w:r>
      <w:r w:rsidRPr="00826F1E">
        <w:rPr>
          <w:rFonts w:ascii="Minion Pro Capt" w:hAnsi="Minion Pro Capt"/>
          <w:lang w:val="en-GB" w:eastAsia="zh-CN"/>
        </w:rPr>
        <w:lastRenderedPageBreak/>
        <w:t>chart. The result of the three time steps are represented using different colours, with light green, green and deep blue, representing the observations at t</w:t>
      </w:r>
      <w:r w:rsidRPr="0084451B">
        <w:rPr>
          <w:rFonts w:ascii="Minion Pro Capt" w:hAnsi="Minion Pro Capt"/>
          <w:lang w:val="en-GB" w:eastAsia="zh-CN"/>
        </w:rPr>
        <w:t>ime steps 1, 2 and 3, respectively. The OP score is represented in a way that the values increase outwardly from the center in the positive direction. In other word, the outermost circle represents the maximum opinion score while the innermost circle represents the lowest opinion score in each chart. Given that the opinion scores are all negative across the board, the observations closer to the outer circle are ‘less’ negative compared to the observations closer to the inner circle.</w:t>
      </w:r>
    </w:p>
    <w:p w:rsidR="002F196A" w:rsidRDefault="002F196A" w:rsidP="002F196A">
      <w:pPr>
        <w:widowControl w:val="0"/>
        <w:adjustRightInd w:val="0"/>
        <w:snapToGrid w:val="0"/>
        <w:spacing w:after="240" w:line="300" w:lineRule="exact"/>
        <w:rPr>
          <w:rFonts w:ascii="Minion Pro Capt" w:hAnsi="Minion Pro Capt"/>
          <w:sz w:val="24"/>
          <w:szCs w:val="24"/>
        </w:rPr>
      </w:pPr>
    </w:p>
    <w:p w:rsidR="000B6532" w:rsidRPr="00146EAD" w:rsidRDefault="000B6532" w:rsidP="000B6532">
      <w:pPr>
        <w:pStyle w:val="1"/>
        <w:spacing w:beforeLines="0" w:afterLines="0" w:after="240" w:line="300" w:lineRule="exact"/>
        <w:ind w:leftChars="0" w:left="0"/>
        <w:rPr>
          <w:rFonts w:ascii="Minion Pro Capt" w:hAnsi="Minion Pro Capt" w:cs="Times New Roman"/>
          <w:b w:val="0"/>
          <w:color w:val="auto"/>
          <w:sz w:val="20"/>
          <w:szCs w:val="20"/>
          <w:lang w:val="en-GB"/>
        </w:rPr>
      </w:pPr>
      <w:r>
        <w:rPr>
          <w:rFonts w:ascii="Minion Pro Capt" w:hAnsi="Minion Pro Capt" w:cs="Times New Roman"/>
          <w:b w:val="0"/>
          <w:color w:val="auto"/>
          <w:sz w:val="20"/>
          <w:szCs w:val="20"/>
          <w:lang w:val="en-GB"/>
        </w:rPr>
        <w:t>[</w:t>
      </w:r>
      <w:r w:rsidRPr="00BC1105">
        <w:rPr>
          <w:rFonts w:ascii="Minion Pro Capt" w:hAnsi="Minion Pro Capt" w:cs="Times New Roman"/>
          <w:color w:val="auto"/>
          <w:sz w:val="20"/>
          <w:szCs w:val="20"/>
          <w:lang w:val="en-GB"/>
        </w:rPr>
        <w:t xml:space="preserve">INSERT FIGURE </w:t>
      </w:r>
      <w:r>
        <w:rPr>
          <w:rFonts w:ascii="Minion Pro Capt" w:hAnsi="Minion Pro Capt" w:cs="Times New Roman"/>
          <w:color w:val="auto"/>
          <w:sz w:val="20"/>
          <w:szCs w:val="20"/>
          <w:lang w:val="en-GB"/>
        </w:rPr>
        <w:t>4</w:t>
      </w:r>
      <w:r w:rsidRPr="00BC1105">
        <w:rPr>
          <w:rFonts w:ascii="Minion Pro Capt" w:hAnsi="Minion Pro Capt" w:cs="Times New Roman"/>
          <w:color w:val="auto"/>
          <w:sz w:val="20"/>
          <w:szCs w:val="20"/>
          <w:lang w:val="en-GB"/>
        </w:rPr>
        <w:t xml:space="preserve"> HERE</w:t>
      </w:r>
      <w:r>
        <w:rPr>
          <w:rFonts w:ascii="Minion Pro Capt" w:hAnsi="Minion Pro Capt" w:cs="Times New Roman"/>
          <w:b w:val="0"/>
          <w:color w:val="auto"/>
          <w:sz w:val="20"/>
          <w:szCs w:val="20"/>
          <w:lang w:val="en-GB"/>
        </w:rPr>
        <w:t>]</w:t>
      </w:r>
    </w:p>
    <w:p w:rsidR="00635D7B" w:rsidRDefault="00635D7B" w:rsidP="000639B5">
      <w:pPr>
        <w:widowControl w:val="0"/>
        <w:adjustRightInd w:val="0"/>
        <w:snapToGrid w:val="0"/>
        <w:spacing w:after="240" w:line="300" w:lineRule="exact"/>
        <w:jc w:val="left"/>
        <w:rPr>
          <w:ins w:id="190" w:author="Monsuru Adepeju" w:date="2021-02-05T22:39:00Z"/>
          <w:rFonts w:ascii="Minion Pro Capt" w:hAnsi="Minion Pro Capt"/>
        </w:rPr>
      </w:pPr>
      <w:r w:rsidRPr="000B6532">
        <w:rPr>
          <w:rFonts w:ascii="Minion Pro Capt" w:hAnsi="Minion Pro Capt"/>
          <w:b/>
          <w:lang w:val="en-GB" w:eastAsia="zh-CN"/>
        </w:rPr>
        <w:t xml:space="preserve">Figure </w:t>
      </w:r>
      <w:r w:rsidR="00D85B8C" w:rsidRPr="000B6532">
        <w:rPr>
          <w:rFonts w:ascii="Minion Pro Capt" w:hAnsi="Minion Pro Capt"/>
          <w:b/>
          <w:lang w:val="en-GB" w:eastAsia="zh-CN"/>
        </w:rPr>
        <w:t>4</w:t>
      </w:r>
      <w:r w:rsidRPr="00146EAD">
        <w:rPr>
          <w:rFonts w:ascii="Minion Pro Capt" w:hAnsi="Minion Pro Capt"/>
        </w:rPr>
        <w:t xml:space="preserve">: Orientations of public opinions by Regions, </w:t>
      </w:r>
      <w:del w:id="191" w:author="Monsuru Adepeju" w:date="2021-02-05T11:58:00Z">
        <w:r w:rsidRPr="00146EAD" w:rsidDel="00826F1E">
          <w:rPr>
            <w:rFonts w:ascii="Minion Pro Capt" w:hAnsi="Minion Pro Capt"/>
          </w:rPr>
          <w:delText xml:space="preserve">PFAs </w:delText>
        </w:r>
      </w:del>
      <w:ins w:id="192" w:author="Monsuru Adepeju" w:date="2021-02-05T11:58:00Z">
        <w:r w:rsidR="00826F1E">
          <w:rPr>
            <w:rFonts w:ascii="Minion Pro Capt" w:hAnsi="Minion Pro Capt"/>
          </w:rPr>
          <w:t>Pfa</w:t>
        </w:r>
        <w:r w:rsidR="00826F1E" w:rsidRPr="00146EAD">
          <w:rPr>
            <w:rFonts w:ascii="Minion Pro Capt" w:hAnsi="Minion Pro Capt"/>
          </w:rPr>
          <w:t xml:space="preserve">s </w:t>
        </w:r>
      </w:ins>
      <w:r w:rsidRPr="00146EAD">
        <w:rPr>
          <w:rFonts w:ascii="Minion Pro Capt" w:hAnsi="Minion Pro Capt"/>
        </w:rPr>
        <w:t>and Time steps</w:t>
      </w:r>
    </w:p>
    <w:p w:rsidR="000B6532" w:rsidRPr="00146EAD" w:rsidRDefault="000B6532" w:rsidP="000639B5">
      <w:pPr>
        <w:widowControl w:val="0"/>
        <w:adjustRightInd w:val="0"/>
        <w:snapToGrid w:val="0"/>
        <w:spacing w:after="240" w:line="300" w:lineRule="exact"/>
        <w:jc w:val="left"/>
        <w:rPr>
          <w:rFonts w:ascii="Minion Pro Capt" w:hAnsi="Minion Pro Capt"/>
        </w:rPr>
      </w:pPr>
    </w:p>
    <w:p w:rsidR="00635D7B" w:rsidRPr="00826F1E" w:rsidRDefault="00635D7B" w:rsidP="000639B5">
      <w:pPr>
        <w:pStyle w:val="HTMLPreformatted"/>
        <w:shd w:val="clear" w:color="auto" w:fill="FFFFFF"/>
        <w:wordWrap w:val="0"/>
        <w:spacing w:after="240" w:line="300" w:lineRule="exact"/>
        <w:jc w:val="both"/>
        <w:rPr>
          <w:rFonts w:ascii="Minion Pro Capt" w:eastAsia="SimSun" w:hAnsi="Minion Pro Capt" w:cs="Times New Roman"/>
          <w:lang w:eastAsia="zh-CN"/>
        </w:rPr>
      </w:pPr>
      <w:r w:rsidRPr="0084451B">
        <w:rPr>
          <w:rFonts w:ascii="Minion Pro Capt" w:eastAsia="SimSun" w:hAnsi="Minion Pro Capt" w:cs="Times New Roman"/>
          <w:lang w:eastAsia="zh-CN"/>
        </w:rPr>
        <w:t xml:space="preserve">In general, Figure </w:t>
      </w:r>
      <w:r w:rsidR="00D85B8C" w:rsidRPr="0084451B">
        <w:rPr>
          <w:rFonts w:ascii="Minion Pro Capt" w:eastAsia="SimSun" w:hAnsi="Minion Pro Capt" w:cs="Times New Roman"/>
          <w:lang w:eastAsia="zh-CN"/>
        </w:rPr>
        <w:t>4</w:t>
      </w:r>
      <w:r w:rsidRPr="0084451B">
        <w:rPr>
          <w:rFonts w:ascii="Minion Pro Capt" w:eastAsia="SimSun" w:hAnsi="Minion Pro Capt" w:cs="Times New Roman"/>
          <w:lang w:eastAsia="zh-CN"/>
        </w:rPr>
        <w:t xml:space="preserve"> reveal that there is a negative view of policing efforts in England and Wales, across all regions and time steps. The regions can be divided</w:t>
      </w:r>
      <w:r w:rsidRPr="00A2558D">
        <w:rPr>
          <w:rFonts w:ascii="Minion Pro Capt" w:eastAsia="SimSun" w:hAnsi="Minion Pro Capt" w:cs="Times New Roman"/>
          <w:lang w:eastAsia="zh-CN"/>
        </w:rPr>
        <w:t xml:space="preserve"> into two broad groups according to whether or not the region contains an outlier </w:t>
      </w:r>
      <w:del w:id="193" w:author="Monsuru Adepeju" w:date="2021-02-05T11:58:00Z">
        <w:r w:rsidRPr="00A2558D" w:rsidDel="00826F1E">
          <w:rPr>
            <w:rFonts w:ascii="Minion Pro Capt" w:eastAsia="SimSun" w:hAnsi="Minion Pro Capt" w:cs="Times New Roman"/>
            <w:lang w:eastAsia="zh-CN"/>
          </w:rPr>
          <w:delText>PFA</w:delText>
        </w:r>
      </w:del>
      <w:ins w:id="194" w:author="Monsuru Adepeju" w:date="2021-02-05T11:58:00Z">
        <w:r w:rsidR="00826F1E">
          <w:rPr>
            <w:rFonts w:ascii="Minion Pro Capt" w:eastAsia="SimSun" w:hAnsi="Minion Pro Capt" w:cs="Times New Roman"/>
            <w:lang w:eastAsia="zh-CN"/>
          </w:rPr>
          <w:t>Pfa</w:t>
        </w:r>
      </w:ins>
      <w:r w:rsidRPr="00826F1E">
        <w:rPr>
          <w:rFonts w:ascii="Minion Pro Capt" w:eastAsia="SimSun" w:hAnsi="Minion Pro Capt" w:cs="Times New Roman"/>
          <w:lang w:eastAsia="zh-CN"/>
        </w:rPr>
        <w:t xml:space="preserve">. The region with outlier OP scores are the West Midland, Wales and South East regions, and the outlier observations are Staffordshire, North Wales, and Thames Valley, respectively. These </w:t>
      </w:r>
      <w:del w:id="195" w:author="Monsuru Adepeju" w:date="2021-02-05T11:59:00Z">
        <w:r w:rsidRPr="00826F1E" w:rsidDel="00826F1E">
          <w:rPr>
            <w:rFonts w:ascii="Minion Pro Capt" w:eastAsia="SimSun" w:hAnsi="Minion Pro Capt" w:cs="Times New Roman"/>
            <w:lang w:eastAsia="zh-CN"/>
          </w:rPr>
          <w:delText xml:space="preserve">PFAs </w:delText>
        </w:r>
      </w:del>
      <w:ins w:id="196" w:author="Monsuru Adepeju" w:date="2021-02-05T11:59:00Z">
        <w:r w:rsidR="00826F1E">
          <w:rPr>
            <w:rFonts w:ascii="Minion Pro Capt" w:eastAsia="SimSun" w:hAnsi="Minion Pro Capt" w:cs="Times New Roman"/>
            <w:lang w:eastAsia="zh-CN"/>
          </w:rPr>
          <w:t>Pfa</w:t>
        </w:r>
        <w:r w:rsidR="00826F1E" w:rsidRPr="00826F1E">
          <w:rPr>
            <w:rFonts w:ascii="Minion Pro Capt" w:eastAsia="SimSun" w:hAnsi="Minion Pro Capt" w:cs="Times New Roman"/>
            <w:lang w:eastAsia="zh-CN"/>
          </w:rPr>
          <w:t xml:space="preserve">s </w:t>
        </w:r>
      </w:ins>
      <w:r w:rsidRPr="00826F1E">
        <w:rPr>
          <w:rFonts w:ascii="Minion Pro Capt" w:eastAsia="SimSun" w:hAnsi="Minion Pro Capt" w:cs="Times New Roman"/>
          <w:lang w:eastAsia="zh-CN"/>
        </w:rPr>
        <w:t xml:space="preserve">are identified as the same three </w:t>
      </w:r>
      <w:del w:id="197" w:author="Monsuru Adepeju" w:date="2021-02-05T11:59:00Z">
        <w:r w:rsidRPr="00826F1E" w:rsidDel="00826F1E">
          <w:rPr>
            <w:rFonts w:ascii="Minion Pro Capt" w:eastAsia="SimSun" w:hAnsi="Minion Pro Capt" w:cs="Times New Roman"/>
            <w:lang w:eastAsia="zh-CN"/>
          </w:rPr>
          <w:delText xml:space="preserve">PFAs </w:delText>
        </w:r>
      </w:del>
      <w:ins w:id="198" w:author="Monsuru Adepeju" w:date="2021-02-05T11:59:00Z">
        <w:r w:rsidR="00826F1E">
          <w:rPr>
            <w:rFonts w:ascii="Minion Pro Capt" w:eastAsia="SimSun" w:hAnsi="Minion Pro Capt" w:cs="Times New Roman"/>
            <w:lang w:eastAsia="zh-CN"/>
          </w:rPr>
          <w:t>Pfa</w:t>
        </w:r>
        <w:r w:rsidR="00826F1E" w:rsidRPr="00826F1E">
          <w:rPr>
            <w:rFonts w:ascii="Minion Pro Capt" w:eastAsia="SimSun" w:hAnsi="Minion Pro Capt" w:cs="Times New Roman"/>
            <w:lang w:eastAsia="zh-CN"/>
          </w:rPr>
          <w:t xml:space="preserve">s </w:t>
        </w:r>
      </w:ins>
      <w:r w:rsidRPr="00826F1E">
        <w:rPr>
          <w:rFonts w:ascii="Minion Pro Capt" w:eastAsia="SimSun" w:hAnsi="Minion Pro Capt" w:cs="Times New Roman"/>
          <w:lang w:eastAsia="zh-CN"/>
        </w:rPr>
        <w:t xml:space="preserve">in Figure 3 with a significantly high volume of tweets with COVID-19 pandemic hashtags. The outlier effect is also observed to be consistent in these </w:t>
      </w:r>
      <w:del w:id="199" w:author="Monsuru Adepeju" w:date="2021-02-05T11:59:00Z">
        <w:r w:rsidRPr="00826F1E" w:rsidDel="00826F1E">
          <w:rPr>
            <w:rFonts w:ascii="Minion Pro Capt" w:eastAsia="SimSun" w:hAnsi="Minion Pro Capt" w:cs="Times New Roman"/>
            <w:lang w:eastAsia="zh-CN"/>
          </w:rPr>
          <w:delText xml:space="preserve">PFAs </w:delText>
        </w:r>
      </w:del>
      <w:ins w:id="200" w:author="Monsuru Adepeju" w:date="2021-02-05T11:59:00Z">
        <w:r w:rsidR="00826F1E">
          <w:rPr>
            <w:rFonts w:ascii="Minion Pro Capt" w:eastAsia="SimSun" w:hAnsi="Minion Pro Capt" w:cs="Times New Roman"/>
            <w:lang w:eastAsia="zh-CN"/>
          </w:rPr>
          <w:t>Pfa</w:t>
        </w:r>
        <w:r w:rsidR="00826F1E" w:rsidRPr="00826F1E">
          <w:rPr>
            <w:rFonts w:ascii="Minion Pro Capt" w:eastAsia="SimSun" w:hAnsi="Minion Pro Capt" w:cs="Times New Roman"/>
            <w:lang w:eastAsia="zh-CN"/>
          </w:rPr>
          <w:t xml:space="preserve">s </w:t>
        </w:r>
      </w:ins>
      <w:r w:rsidRPr="00826F1E">
        <w:rPr>
          <w:rFonts w:ascii="Minion Pro Capt" w:eastAsia="SimSun" w:hAnsi="Minion Pro Capt" w:cs="Times New Roman"/>
          <w:lang w:eastAsia="zh-CN"/>
        </w:rPr>
        <w:t xml:space="preserve">over the three time steps. These findings indicate that the COVID-19 pandemic resulted in a higher negative opinion concerning policing. The second group with no outlier provide a clearer indication that the opinions could fluctuate dramatically from one time step to another. For example, the Humberside </w:t>
      </w:r>
      <w:del w:id="201" w:author="Monsuru Adepeju" w:date="2021-02-05T11:59:00Z">
        <w:r w:rsidRPr="00826F1E" w:rsidDel="00305A89">
          <w:rPr>
            <w:rFonts w:ascii="Minion Pro Capt" w:eastAsia="SimSun" w:hAnsi="Minion Pro Capt" w:cs="Times New Roman"/>
            <w:lang w:eastAsia="zh-CN"/>
          </w:rPr>
          <w:delText xml:space="preserve">PFA </w:delText>
        </w:r>
      </w:del>
      <w:ins w:id="202" w:author="Monsuru Adepeju" w:date="2021-02-05T11:59:00Z">
        <w:r w:rsidR="00305A89">
          <w:rPr>
            <w:rFonts w:ascii="Minion Pro Capt" w:eastAsia="SimSun" w:hAnsi="Minion Pro Capt" w:cs="Times New Roman"/>
            <w:lang w:eastAsia="zh-CN"/>
          </w:rPr>
          <w:t>Pfa</w:t>
        </w:r>
        <w:r w:rsidR="00305A89" w:rsidRPr="00826F1E">
          <w:rPr>
            <w:rFonts w:ascii="Minion Pro Capt" w:eastAsia="SimSun" w:hAnsi="Minion Pro Capt" w:cs="Times New Roman"/>
            <w:lang w:eastAsia="zh-CN"/>
          </w:rPr>
          <w:t xml:space="preserve"> </w:t>
        </w:r>
      </w:ins>
      <w:r w:rsidRPr="00826F1E">
        <w:rPr>
          <w:rFonts w:ascii="Minion Pro Capt" w:eastAsia="SimSun" w:hAnsi="Minion Pro Capt" w:cs="Times New Roman"/>
          <w:lang w:eastAsia="zh-CN"/>
        </w:rPr>
        <w:t xml:space="preserve">in the Yorkshire and the Humber policing region shows a moderate negative opinion in time step 1, which rose by approximately 80% in time step 2, which then dropped to the lowest negative opinion in time step 3 by 40%. The peak exhibited in time step 2, which covers most part of December period and coincided with the second lockdown may be indicative of reactions to policing activities during this time period. However, a similar level of fluctuation observed in Gloucestershire </w:t>
      </w:r>
      <w:del w:id="203" w:author="Monsuru Adepeju" w:date="2021-02-05T11:59:00Z">
        <w:r w:rsidRPr="00826F1E" w:rsidDel="00305A89">
          <w:rPr>
            <w:rFonts w:ascii="Minion Pro Capt" w:eastAsia="SimSun" w:hAnsi="Minion Pro Capt" w:cs="Times New Roman"/>
            <w:lang w:eastAsia="zh-CN"/>
          </w:rPr>
          <w:delText xml:space="preserve">PFA </w:delText>
        </w:r>
      </w:del>
      <w:ins w:id="204" w:author="Monsuru Adepeju" w:date="2021-02-05T11:59:00Z">
        <w:r w:rsidR="00305A89">
          <w:rPr>
            <w:rFonts w:ascii="Minion Pro Capt" w:eastAsia="SimSun" w:hAnsi="Minion Pro Capt" w:cs="Times New Roman"/>
            <w:lang w:eastAsia="zh-CN"/>
          </w:rPr>
          <w:t>Pfa</w:t>
        </w:r>
        <w:r w:rsidR="00305A89" w:rsidRPr="00826F1E">
          <w:rPr>
            <w:rFonts w:ascii="Minion Pro Capt" w:eastAsia="SimSun" w:hAnsi="Minion Pro Capt" w:cs="Times New Roman"/>
            <w:lang w:eastAsia="zh-CN"/>
          </w:rPr>
          <w:t xml:space="preserve"> </w:t>
        </w:r>
      </w:ins>
      <w:r w:rsidRPr="00826F1E">
        <w:rPr>
          <w:rFonts w:ascii="Minion Pro Capt" w:eastAsia="SimSun" w:hAnsi="Minion Pro Capt" w:cs="Times New Roman"/>
          <w:lang w:eastAsia="zh-CN"/>
        </w:rPr>
        <w:t>(South West region), but with time step 2 showing the lowest negative opinions, may be a positive reaction to policing activities during the same period.</w:t>
      </w:r>
    </w:p>
    <w:p w:rsidR="00635D7B" w:rsidRPr="0084451B" w:rsidRDefault="00635D7B" w:rsidP="00635D7B">
      <w:pPr>
        <w:pStyle w:val="2"/>
        <w:spacing w:before="240" w:afterLines="150" w:after="360"/>
        <w:ind w:leftChars="0" w:left="0"/>
        <w:rPr>
          <w:rFonts w:ascii="Minion Pro Capt" w:hAnsi="Minion Pro Capt"/>
          <w:color w:val="auto"/>
          <w:sz w:val="20"/>
          <w:szCs w:val="20"/>
          <w:lang w:val="en-GB" w:eastAsia="en-US"/>
        </w:rPr>
      </w:pPr>
      <w:r w:rsidRPr="0084451B">
        <w:rPr>
          <w:rFonts w:ascii="Minion Pro Capt" w:hAnsi="Minion Pro Capt"/>
          <w:color w:val="auto"/>
          <w:sz w:val="20"/>
          <w:szCs w:val="20"/>
          <w:lang w:val="en-GB" w:eastAsia="en-US"/>
        </w:rPr>
        <w:t xml:space="preserve">Q2: How has the COVID-19 pandemic impacted the orientations of public opinions in Q1? Are there spatial and temporal patterning and/or clustering to the policing-COVID-19 pandemic interactions in Q2? </w:t>
      </w:r>
    </w:p>
    <w:p w:rsidR="00635D7B" w:rsidRPr="00305A89" w:rsidRDefault="00635D7B" w:rsidP="00635D7B">
      <w:pPr>
        <w:widowControl w:val="0"/>
        <w:adjustRightInd w:val="0"/>
        <w:snapToGrid w:val="0"/>
        <w:spacing w:after="240" w:line="300" w:lineRule="exact"/>
        <w:rPr>
          <w:rFonts w:ascii="Minion Pro Capt" w:hAnsi="Minion Pro Capt"/>
          <w:lang w:val="en-GB" w:eastAsia="zh-CN"/>
        </w:rPr>
      </w:pPr>
      <w:r w:rsidRPr="00A2558D">
        <w:rPr>
          <w:rFonts w:ascii="Minion Pro Capt" w:hAnsi="Minion Pro Capt"/>
          <w:lang w:val="en-GB" w:eastAsia="zh-CN"/>
        </w:rPr>
        <w:t xml:space="preserve">We produce Figure </w:t>
      </w:r>
      <w:r w:rsidR="00D85B8C" w:rsidRPr="00A2558D">
        <w:rPr>
          <w:rFonts w:ascii="Minion Pro Capt" w:hAnsi="Minion Pro Capt"/>
          <w:lang w:val="en-GB" w:eastAsia="zh-CN"/>
        </w:rPr>
        <w:t>5</w:t>
      </w:r>
      <w:r w:rsidRPr="00A2558D">
        <w:rPr>
          <w:rFonts w:ascii="Minion Pro Capt" w:hAnsi="Minion Pro Capt"/>
          <w:lang w:val="en-GB" w:eastAsia="zh-CN"/>
        </w:rPr>
        <w:t xml:space="preserve"> and Figure </w:t>
      </w:r>
      <w:r w:rsidR="00D85B8C" w:rsidRPr="00A2558D">
        <w:rPr>
          <w:rFonts w:ascii="Minion Pro Capt" w:hAnsi="Minion Pro Capt"/>
          <w:lang w:val="en-GB" w:eastAsia="zh-CN"/>
        </w:rPr>
        <w:t xml:space="preserve">6 </w:t>
      </w:r>
      <w:r w:rsidRPr="00A2558D">
        <w:rPr>
          <w:rFonts w:ascii="Minion Pro Capt" w:hAnsi="Minion Pro Capt"/>
          <w:lang w:val="en-GB" w:eastAsia="zh-CN"/>
        </w:rPr>
        <w:t xml:space="preserve">in order to answer Q2. In Figure </w:t>
      </w:r>
      <w:r w:rsidR="00D85B8C" w:rsidRPr="00A2558D">
        <w:rPr>
          <w:rFonts w:ascii="Minion Pro Capt" w:hAnsi="Minion Pro Capt"/>
          <w:lang w:val="en-GB" w:eastAsia="zh-CN"/>
        </w:rPr>
        <w:t>5</w:t>
      </w:r>
      <w:r w:rsidRPr="00A2558D">
        <w:rPr>
          <w:rFonts w:ascii="Minion Pro Capt" w:hAnsi="Minion Pro Capt"/>
          <w:lang w:val="en-GB" w:eastAsia="zh-CN"/>
        </w:rPr>
        <w:t xml:space="preserve">, we rank </w:t>
      </w:r>
      <w:del w:id="205" w:author="Monsuru Adepeju" w:date="2021-02-05T11:59:00Z">
        <w:r w:rsidRPr="00A2558D" w:rsidDel="00305A89">
          <w:rPr>
            <w:rFonts w:ascii="Minion Pro Capt" w:hAnsi="Minion Pro Capt"/>
            <w:lang w:val="en-GB" w:eastAsia="zh-CN"/>
          </w:rPr>
          <w:delText xml:space="preserve">PFAs </w:delText>
        </w:r>
      </w:del>
      <w:ins w:id="206" w:author="Monsuru Adepeju" w:date="2021-02-05T11:59: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in the order of decreasing percentage proportion of type 2 tweets, so as to allow the ass</w:t>
      </w:r>
      <w:r w:rsidRPr="0084451B">
        <w:rPr>
          <w:rFonts w:ascii="Minion Pro Capt" w:hAnsi="Minion Pro Capt"/>
          <w:lang w:val="en-GB" w:eastAsia="zh-CN"/>
        </w:rPr>
        <w:t xml:space="preserve">essment of the relationship between the sentiments and the COVID-19 pandemic. Starting with the outlier </w:t>
      </w:r>
      <w:del w:id="207" w:author="Monsuru Adepeju" w:date="2021-02-05T12:00:00Z">
        <w:r w:rsidRPr="0084451B" w:rsidDel="00305A89">
          <w:rPr>
            <w:rFonts w:ascii="Minion Pro Capt" w:hAnsi="Minion Pro Capt"/>
            <w:lang w:val="en-GB" w:eastAsia="zh-CN"/>
          </w:rPr>
          <w:delText xml:space="preserve">PFAs </w:delText>
        </w:r>
      </w:del>
      <w:ins w:id="208" w:author="Monsuru Adepeju" w:date="2021-02-05T12:00: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(top 3 bars) previously identified in the answers to Q1, we can see clearly that the opinions of the type 2 portions of the bars are overwhelmingly</w:t>
      </w:r>
      <w:r w:rsidRPr="0084451B">
        <w:rPr>
          <w:rFonts w:ascii="Minion Pro Capt" w:hAnsi="Minion Pro Capt"/>
          <w:lang w:val="en-GB" w:eastAsia="zh-CN"/>
        </w:rPr>
        <w:t xml:space="preserve"> negative (around 95%) at each time step. The combination of type 1 and type 2 tweets together produce a much higher negative opinion compared with only type 1 tweets.  For example, the opinion score of Thames Valley </w:t>
      </w:r>
      <w:del w:id="209" w:author="Monsuru Adepeju" w:date="2021-02-05T12:00:00Z">
        <w:r w:rsidRPr="0084451B" w:rsidDel="00305A89">
          <w:rPr>
            <w:rFonts w:ascii="Minion Pro Capt" w:hAnsi="Minion Pro Capt"/>
            <w:lang w:val="en-GB" w:eastAsia="zh-CN"/>
          </w:rPr>
          <w:delText xml:space="preserve">PFA </w:delText>
        </w:r>
      </w:del>
      <w:ins w:id="210" w:author="Monsuru Adepeju" w:date="2021-02-05T12:00:00Z">
        <w:r w:rsidR="00305A89">
          <w:rPr>
            <w:rFonts w:ascii="Minion Pro Capt" w:hAnsi="Minion Pro Capt"/>
            <w:lang w:val="en-GB" w:eastAsia="zh-CN"/>
          </w:rPr>
          <w:t>Pfa</w:t>
        </w:r>
        <w:r w:rsidR="00305A89" w:rsidRPr="00305A89">
          <w:rPr>
            <w:rFonts w:ascii="Minion Pro Capt" w:hAnsi="Minion Pro Capt"/>
            <w:lang w:val="en-GB" w:eastAsia="zh-CN"/>
          </w:rPr>
          <w:t xml:space="preserve"> </w:t>
        </w:r>
      </w:ins>
      <w:r w:rsidRPr="00305A89">
        <w:rPr>
          <w:rFonts w:ascii="Minion Pro Capt" w:hAnsi="Minion Pro Capt"/>
          <w:lang w:val="en-GB" w:eastAsia="zh-CN"/>
        </w:rPr>
        <w:t xml:space="preserve">at time step 1 is estimated as -76.5 combining both type 1 and type 2 tweets, an increase of 102% when compared with the score estimated using only type 1 tweets. Similar results are also obtained in Staffordshire and North Wales </w:t>
      </w:r>
      <w:del w:id="211" w:author="Monsuru Adepeju" w:date="2021-02-05T12:00:00Z">
        <w:r w:rsidRPr="00305A89" w:rsidDel="00305A89">
          <w:rPr>
            <w:rFonts w:ascii="Minion Pro Capt" w:hAnsi="Minion Pro Capt"/>
            <w:lang w:val="en-GB" w:eastAsia="zh-CN"/>
          </w:rPr>
          <w:delText>PFAs</w:delText>
        </w:r>
      </w:del>
      <w:ins w:id="212" w:author="Monsuru Adepeju" w:date="2021-02-05T12:00:00Z">
        <w:r w:rsidR="00305A89">
          <w:rPr>
            <w:rFonts w:ascii="Minion Pro Capt" w:hAnsi="Minion Pro Capt"/>
            <w:lang w:val="en-GB" w:eastAsia="zh-CN"/>
          </w:rPr>
          <w:t>Pfa</w:t>
        </w:r>
        <w:r w:rsidR="00305A89" w:rsidRPr="00305A89">
          <w:rPr>
            <w:rFonts w:ascii="Minion Pro Capt" w:hAnsi="Minion Pro Capt"/>
            <w:lang w:val="en-GB" w:eastAsia="zh-CN"/>
          </w:rPr>
          <w:t>s</w:t>
        </w:r>
      </w:ins>
      <w:r w:rsidRPr="00305A89">
        <w:rPr>
          <w:rFonts w:ascii="Minion Pro Capt" w:hAnsi="Minion Pro Capt"/>
          <w:lang w:val="en-GB" w:eastAsia="zh-CN"/>
        </w:rPr>
        <w:t xml:space="preserve">. The COVID-19 pandemic appears to have heightened the level of negative opinion in these three </w:t>
      </w:r>
      <w:del w:id="213" w:author="Monsuru Adepeju" w:date="2021-02-05T12:00:00Z">
        <w:r w:rsidRPr="00305A89" w:rsidDel="00305A89">
          <w:rPr>
            <w:rFonts w:ascii="Minion Pro Capt" w:hAnsi="Minion Pro Capt"/>
            <w:lang w:val="en-GB" w:eastAsia="zh-CN"/>
          </w:rPr>
          <w:delText>PFAs</w:delText>
        </w:r>
      </w:del>
      <w:ins w:id="214" w:author="Monsuru Adepeju" w:date="2021-02-05T12:00:00Z">
        <w:r w:rsidR="00305A89">
          <w:rPr>
            <w:rFonts w:ascii="Minion Pro Capt" w:hAnsi="Minion Pro Capt"/>
            <w:lang w:val="en-GB" w:eastAsia="zh-CN"/>
          </w:rPr>
          <w:t>Pfa</w:t>
        </w:r>
        <w:r w:rsidR="00305A89" w:rsidRPr="00305A89">
          <w:rPr>
            <w:rFonts w:ascii="Minion Pro Capt" w:hAnsi="Minion Pro Capt"/>
            <w:lang w:val="en-GB" w:eastAsia="zh-CN"/>
          </w:rPr>
          <w:t>s</w:t>
        </w:r>
      </w:ins>
      <w:r w:rsidRPr="00305A89">
        <w:rPr>
          <w:rFonts w:ascii="Minion Pro Capt" w:hAnsi="Minion Pro Capt"/>
          <w:lang w:val="en-GB" w:eastAsia="zh-CN"/>
        </w:rPr>
        <w:t xml:space="preserve">. </w:t>
      </w:r>
    </w:p>
    <w:p w:rsidR="00635D7B" w:rsidRPr="0084451B" w:rsidRDefault="00635D7B" w:rsidP="00635D7B">
      <w:pPr>
        <w:widowControl w:val="0"/>
        <w:adjustRightInd w:val="0"/>
        <w:snapToGrid w:val="0"/>
        <w:spacing w:after="240" w:line="300" w:lineRule="exact"/>
        <w:rPr>
          <w:rFonts w:ascii="Minion Pro Capt" w:hAnsi="Minion Pro Capt"/>
          <w:lang w:val="en-GB" w:eastAsia="zh-CN"/>
        </w:rPr>
      </w:pPr>
      <w:r w:rsidRPr="00305A89">
        <w:rPr>
          <w:rFonts w:ascii="Minion Pro Capt" w:hAnsi="Minion Pro Capt"/>
          <w:lang w:val="en-GB" w:eastAsia="zh-CN"/>
        </w:rPr>
        <w:t xml:space="preserve">The remaining 39 </w:t>
      </w:r>
      <w:del w:id="215" w:author="Monsuru Adepeju" w:date="2021-02-05T12:00:00Z">
        <w:r w:rsidRPr="00305A89" w:rsidDel="00305A89">
          <w:rPr>
            <w:rFonts w:ascii="Minion Pro Capt" w:hAnsi="Minion Pro Capt"/>
            <w:lang w:val="en-GB" w:eastAsia="zh-CN"/>
          </w:rPr>
          <w:delText xml:space="preserve">PFAs </w:delText>
        </w:r>
      </w:del>
      <w:ins w:id="216" w:author="Monsuru Adepeju" w:date="2021-02-05T12:00: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 xml:space="preserve">have a relatively lower proportion of type 2 tweets. The proportions are slightly higher in time step 3 across all </w:t>
      </w:r>
      <w:del w:id="217" w:author="Monsuru Adepeju" w:date="2021-02-05T12:00:00Z">
        <w:r w:rsidRPr="00305A89" w:rsidDel="00305A89">
          <w:rPr>
            <w:rFonts w:ascii="Minion Pro Capt" w:hAnsi="Minion Pro Capt"/>
            <w:lang w:val="en-GB" w:eastAsia="zh-CN"/>
          </w:rPr>
          <w:delText xml:space="preserve">PFAs </w:delText>
        </w:r>
      </w:del>
      <w:ins w:id="218" w:author="Monsuru Adepeju" w:date="2021-02-05T12:00: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 xml:space="preserve">with around 8-10% compared to time step 1 and 2, which are around 5-8%. The potential impacts of type 2 tweets in these cases may not be readily apparent compared to the three outlier </w:t>
      </w:r>
      <w:del w:id="219" w:author="Monsuru Adepeju" w:date="2021-02-05T12:00:00Z">
        <w:r w:rsidRPr="00305A89" w:rsidDel="00305A89">
          <w:rPr>
            <w:rFonts w:ascii="Minion Pro Capt" w:hAnsi="Minion Pro Capt"/>
            <w:lang w:val="en-GB" w:eastAsia="zh-CN"/>
          </w:rPr>
          <w:lastRenderedPageBreak/>
          <w:delText xml:space="preserve">PFA </w:delText>
        </w:r>
      </w:del>
      <w:ins w:id="220" w:author="Monsuru Adepeju" w:date="2021-02-05T12:00:00Z">
        <w:r w:rsidR="00305A89">
          <w:rPr>
            <w:rFonts w:ascii="Minion Pro Capt" w:hAnsi="Minion Pro Capt"/>
            <w:lang w:val="en-GB" w:eastAsia="zh-CN"/>
          </w:rPr>
          <w:t>Pfa</w:t>
        </w:r>
        <w:r w:rsidR="00305A89" w:rsidRPr="00305A89">
          <w:rPr>
            <w:rFonts w:ascii="Minion Pro Capt" w:hAnsi="Minion Pro Capt"/>
            <w:lang w:val="en-GB" w:eastAsia="zh-CN"/>
          </w:rPr>
          <w:t xml:space="preserve"> </w:t>
        </w:r>
      </w:ins>
      <w:r w:rsidRPr="00305A89">
        <w:rPr>
          <w:rFonts w:ascii="Minion Pro Capt" w:hAnsi="Minion Pro Capt"/>
          <w:lang w:val="en-GB" w:eastAsia="zh-CN"/>
        </w:rPr>
        <w:t>above. However, the statistical testing proposed should tell us whether or not the impact is statistically significant.</w:t>
      </w:r>
    </w:p>
    <w:p w:rsidR="00635D7B" w:rsidRPr="00A2558D" w:rsidRDefault="00635D7B" w:rsidP="00635D7B">
      <w:pPr>
        <w:widowControl w:val="0"/>
        <w:adjustRightInd w:val="0"/>
        <w:snapToGrid w:val="0"/>
        <w:spacing w:after="240" w:line="300" w:lineRule="exact"/>
        <w:rPr>
          <w:rFonts w:ascii="Minion Pro Capt" w:hAnsi="Minion Pro Capt"/>
          <w:sz w:val="24"/>
          <w:szCs w:val="24"/>
        </w:rPr>
      </w:pPr>
    </w:p>
    <w:p w:rsidR="00AE79AB" w:rsidRPr="00146EAD" w:rsidRDefault="00AE79AB" w:rsidP="00AE79AB">
      <w:pPr>
        <w:pStyle w:val="1"/>
        <w:spacing w:beforeLines="0" w:afterLines="0" w:after="240" w:line="300" w:lineRule="exact"/>
        <w:ind w:leftChars="0" w:left="0"/>
        <w:rPr>
          <w:rFonts w:ascii="Minion Pro Capt" w:hAnsi="Minion Pro Capt" w:cs="Times New Roman"/>
          <w:b w:val="0"/>
          <w:color w:val="auto"/>
          <w:sz w:val="20"/>
          <w:szCs w:val="20"/>
          <w:lang w:val="en-GB"/>
        </w:rPr>
      </w:pPr>
      <w:r>
        <w:rPr>
          <w:rFonts w:ascii="Minion Pro Capt" w:hAnsi="Minion Pro Capt" w:cs="Times New Roman"/>
          <w:b w:val="0"/>
          <w:color w:val="auto"/>
          <w:sz w:val="20"/>
          <w:szCs w:val="20"/>
          <w:lang w:val="en-GB"/>
        </w:rPr>
        <w:t>[</w:t>
      </w:r>
      <w:r w:rsidRPr="00BC1105">
        <w:rPr>
          <w:rFonts w:ascii="Minion Pro Capt" w:hAnsi="Minion Pro Capt" w:cs="Times New Roman"/>
          <w:color w:val="auto"/>
          <w:sz w:val="20"/>
          <w:szCs w:val="20"/>
          <w:lang w:val="en-GB"/>
        </w:rPr>
        <w:t xml:space="preserve">INSERT FIGURE </w:t>
      </w:r>
      <w:r>
        <w:rPr>
          <w:rFonts w:ascii="Minion Pro Capt" w:hAnsi="Minion Pro Capt" w:cs="Times New Roman"/>
          <w:color w:val="auto"/>
          <w:sz w:val="20"/>
          <w:szCs w:val="20"/>
          <w:lang w:val="en-GB"/>
        </w:rPr>
        <w:t>5</w:t>
      </w:r>
      <w:r w:rsidRPr="00BC1105">
        <w:rPr>
          <w:rFonts w:ascii="Minion Pro Capt" w:hAnsi="Minion Pro Capt" w:cs="Times New Roman"/>
          <w:color w:val="auto"/>
          <w:sz w:val="20"/>
          <w:szCs w:val="20"/>
          <w:lang w:val="en-GB"/>
        </w:rPr>
        <w:t xml:space="preserve"> HERE</w:t>
      </w:r>
      <w:r>
        <w:rPr>
          <w:rFonts w:ascii="Minion Pro Capt" w:hAnsi="Minion Pro Capt" w:cs="Times New Roman"/>
          <w:b w:val="0"/>
          <w:color w:val="auto"/>
          <w:sz w:val="20"/>
          <w:szCs w:val="20"/>
          <w:lang w:val="en-GB"/>
        </w:rPr>
        <w:t>]</w:t>
      </w:r>
    </w:p>
    <w:p w:rsidR="00635D7B" w:rsidRPr="00146EAD" w:rsidRDefault="00635D7B" w:rsidP="00635D7B">
      <w:pPr>
        <w:pStyle w:val="HTMLPreformatted"/>
        <w:shd w:val="clear" w:color="auto" w:fill="FFFFFF"/>
        <w:wordWrap w:val="0"/>
        <w:rPr>
          <w:rFonts w:ascii="Minion Pro Capt" w:hAnsi="Minion Pro Capt"/>
          <w:sz w:val="24"/>
          <w:szCs w:val="24"/>
        </w:rPr>
      </w:pPr>
    </w:p>
    <w:p w:rsidR="00635D7B" w:rsidRDefault="00635D7B" w:rsidP="000639B5">
      <w:pPr>
        <w:widowControl w:val="0"/>
        <w:adjustRightInd w:val="0"/>
        <w:snapToGrid w:val="0"/>
        <w:spacing w:after="240" w:line="300" w:lineRule="exact"/>
        <w:rPr>
          <w:ins w:id="221" w:author="Monsuru Adepeju" w:date="2021-02-05T22:41:00Z"/>
          <w:rFonts w:ascii="Minion Pro Capt" w:hAnsi="Minion Pro Capt"/>
          <w:lang w:val="en-GB" w:eastAsia="zh-CN"/>
        </w:rPr>
      </w:pPr>
      <w:r w:rsidRPr="00AE79AB">
        <w:rPr>
          <w:rFonts w:ascii="Minion Pro Capt" w:hAnsi="Minion Pro Capt"/>
          <w:b/>
          <w:lang w:val="en-GB" w:eastAsia="zh-CN"/>
        </w:rPr>
        <w:t xml:space="preserve">Figure </w:t>
      </w:r>
      <w:r w:rsidR="00D85B8C" w:rsidRPr="00AE79AB">
        <w:rPr>
          <w:rFonts w:ascii="Minion Pro Capt" w:hAnsi="Minion Pro Capt"/>
          <w:b/>
          <w:lang w:val="en-GB" w:eastAsia="zh-CN"/>
        </w:rPr>
        <w:t>5</w:t>
      </w:r>
      <w:r w:rsidRPr="00146EAD">
        <w:rPr>
          <w:rFonts w:ascii="Minion Pro Capt" w:hAnsi="Minion Pro Capt"/>
          <w:lang w:val="en-GB" w:eastAsia="zh-CN"/>
        </w:rPr>
        <w:t xml:space="preserve">. Proportion of tweet types and sentiments per </w:t>
      </w:r>
      <w:del w:id="222" w:author="Monsuru Adepeju" w:date="2021-02-05T12:00:00Z">
        <w:r w:rsidRPr="00146EAD" w:rsidDel="00305A89">
          <w:rPr>
            <w:rFonts w:ascii="Minion Pro Capt" w:hAnsi="Minion Pro Capt"/>
            <w:lang w:val="en-GB" w:eastAsia="zh-CN"/>
          </w:rPr>
          <w:delText>PFA</w:delText>
        </w:r>
      </w:del>
      <w:ins w:id="223" w:author="Monsuru Adepeju" w:date="2021-02-05T12:00:00Z">
        <w:r w:rsidR="00305A89">
          <w:rPr>
            <w:rFonts w:ascii="Minion Pro Capt" w:hAnsi="Minion Pro Capt"/>
            <w:lang w:val="en-GB" w:eastAsia="zh-CN"/>
          </w:rPr>
          <w:t>Pfa</w:t>
        </w:r>
      </w:ins>
      <w:r w:rsidRPr="00146EAD">
        <w:rPr>
          <w:rFonts w:ascii="Minion Pro Capt" w:hAnsi="Minion Pro Capt"/>
          <w:lang w:val="en-GB" w:eastAsia="zh-CN"/>
        </w:rPr>
        <w:t>. The brown and light brown sub-bars, represent type 1 tweets with positive and negative sentiments, respectively, while the green and light green sub-bars represent type 2 tweets with positive and negative sentiments, respectively.</w:t>
      </w:r>
    </w:p>
    <w:p w:rsidR="00AE79AB" w:rsidRPr="00146EAD" w:rsidRDefault="00AE79AB" w:rsidP="000639B5">
      <w:pPr>
        <w:widowControl w:val="0"/>
        <w:adjustRightInd w:val="0"/>
        <w:snapToGrid w:val="0"/>
        <w:spacing w:after="240" w:line="300" w:lineRule="exact"/>
        <w:rPr>
          <w:rFonts w:ascii="Minion Pro Capt" w:hAnsi="Minion Pro Capt"/>
          <w:lang w:val="en-GB" w:eastAsia="zh-CN"/>
        </w:rPr>
      </w:pPr>
    </w:p>
    <w:p w:rsidR="00635D7B" w:rsidRDefault="00635D7B" w:rsidP="00635D7B">
      <w:pPr>
        <w:widowControl w:val="0"/>
        <w:adjustRightInd w:val="0"/>
        <w:snapToGrid w:val="0"/>
        <w:spacing w:after="240" w:line="300" w:lineRule="exact"/>
        <w:rPr>
          <w:ins w:id="224" w:author="Monsuru Adepeju" w:date="2021-02-05T22:41:00Z"/>
          <w:rFonts w:ascii="Minion Pro Capt" w:hAnsi="Minion Pro Capt"/>
          <w:lang w:val="en-GB" w:eastAsia="zh-CN"/>
        </w:rPr>
      </w:pPr>
      <w:r w:rsidRPr="0084451B">
        <w:rPr>
          <w:rFonts w:ascii="Minion Pro Capt" w:hAnsi="Minion Pro Capt"/>
          <w:lang w:val="en-GB" w:eastAsia="zh-CN"/>
        </w:rPr>
        <w:t xml:space="preserve">Figure </w:t>
      </w:r>
      <w:r w:rsidR="00D85B8C" w:rsidRPr="0084451B">
        <w:rPr>
          <w:rFonts w:ascii="Minion Pro Capt" w:hAnsi="Minion Pro Capt"/>
          <w:lang w:val="en-GB" w:eastAsia="zh-CN"/>
        </w:rPr>
        <w:t>6</w:t>
      </w:r>
      <w:r w:rsidRPr="0084451B">
        <w:rPr>
          <w:rFonts w:ascii="Minion Pro Capt" w:hAnsi="Minion Pro Capt"/>
          <w:lang w:val="en-GB" w:eastAsia="zh-CN"/>
        </w:rPr>
        <w:t xml:space="preserve"> shows the results of significance testing represented spatially. We attempt to answer the question; “Given type 1 tweets as the expectation, how likely would we be to find an OP score higher than the ones derived</w:t>
      </w:r>
      <w:r w:rsidRPr="00A2558D">
        <w:rPr>
          <w:rFonts w:ascii="Minion Pro Capt" w:hAnsi="Minion Pro Capt"/>
          <w:lang w:val="en-GB" w:eastAsia="zh-CN"/>
        </w:rPr>
        <w:t xml:space="preserve"> from the type 2 tweets?”. In other words, if the public opinion solely about policing is considered to be the expected opinion, how different statistically is the opinion expressed in relation to the ‘COVID-19-pandemic? The red and the light red shades (in Figure </w:t>
      </w:r>
      <w:r w:rsidR="00D85B8C" w:rsidRPr="00A2558D">
        <w:rPr>
          <w:rFonts w:ascii="Minion Pro Capt" w:hAnsi="Minion Pro Capt"/>
          <w:lang w:val="en-GB" w:eastAsia="zh-CN"/>
        </w:rPr>
        <w:t>6</w:t>
      </w:r>
      <w:r w:rsidRPr="00A2558D">
        <w:rPr>
          <w:rFonts w:ascii="Minion Pro Capt" w:hAnsi="Minion Pro Capt"/>
          <w:lang w:val="en-GB" w:eastAsia="zh-CN"/>
        </w:rPr>
        <w:t xml:space="preserve">) represent the significant ‘lower-than-expectation’ OP scores at p-value </w:t>
      </w:r>
      <m:oMath>
        <m:r>
          <m:rPr>
            <m:sty m:val="p"/>
          </m:rPr>
          <w:rPr>
            <w:rFonts w:ascii="Cambria Math" w:hAnsi="Cambria Math"/>
            <w:lang w:val="en-GB" w:eastAsia="zh-CN"/>
          </w:rPr>
          <m:t>≤</m:t>
        </m:r>
      </m:oMath>
      <w:r w:rsidRPr="00A2558D">
        <w:rPr>
          <w:rFonts w:ascii="Minion Pro Capt" w:hAnsi="Minion Pro Capt"/>
          <w:lang w:val="en-GB" w:eastAsia="zh-CN"/>
        </w:rPr>
        <w:t xml:space="preserve"> 0.001 and at p-value </w:t>
      </w:r>
      <m:oMath>
        <m:r>
          <m:rPr>
            <m:sty m:val="p"/>
          </m:rPr>
          <w:rPr>
            <w:rFonts w:ascii="Cambria Math" w:hAnsi="Cambria Math"/>
            <w:lang w:val="en-GB" w:eastAsia="zh-CN"/>
          </w:rPr>
          <m:t>≤0.025</m:t>
        </m:r>
      </m:oMath>
      <w:r w:rsidRPr="00A2558D">
        <w:rPr>
          <w:rFonts w:ascii="Minion Pro Capt" w:hAnsi="Minion Pro Capt"/>
          <w:lang w:val="en-GB" w:eastAsia="zh-CN"/>
        </w:rPr>
        <w:t>, respectively (note that ‘lower-than-expectation’ of a negative opinion means a higher negative score). On the other hand, the blue and light blue shades represent ‘higher-than-expectation’ OP scores at the corresponding p-values, respectively. Transparen</w:t>
      </w:r>
      <w:r w:rsidRPr="00146EAD">
        <w:rPr>
          <w:rFonts w:ascii="Minion Pro Capt" w:hAnsi="Minion Pro Capt"/>
          <w:lang w:val="en-GB" w:eastAsia="zh-CN"/>
        </w:rPr>
        <w:t xml:space="preserve">t polygons represent non-significant OP scores. In the supplementary materials, we provide tables showing the numerical representation of the results of the analysis. These tables include the ‘Observation’ tables, showing the computed OP scores across </w:t>
      </w:r>
      <w:del w:id="225" w:author="Monsuru Adepeju" w:date="2021-02-05T12:00:00Z">
        <w:r w:rsidRPr="00146EAD" w:rsidDel="00305A89">
          <w:rPr>
            <w:rFonts w:ascii="Minion Pro Capt" w:hAnsi="Minion Pro Capt"/>
            <w:lang w:val="en-GB" w:eastAsia="zh-CN"/>
          </w:rPr>
          <w:delText xml:space="preserve">PFAs </w:delText>
        </w:r>
      </w:del>
      <w:ins w:id="226" w:author="Monsuru Adepeju" w:date="2021-02-05T12:00: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 xml:space="preserve">and time steps, the ‘P-value’ tables, showing the statistical significant values based on 999 replications, and the ‘Position’ table with </w:t>
      </w:r>
      <w:r w:rsidR="003F78B7" w:rsidRPr="0084451B">
        <w:rPr>
          <w:rFonts w:ascii="Minion Pro Capt" w:hAnsi="Minion Pro Capt"/>
          <w:lang w:val="en-GB" w:eastAsia="zh-CN"/>
        </w:rPr>
        <w:t>value</w:t>
      </w:r>
      <w:r w:rsidRPr="0084451B">
        <w:rPr>
          <w:rFonts w:ascii="Minion Pro Capt" w:hAnsi="Minion Pro Capt"/>
          <w:lang w:val="en-GB" w:eastAsia="zh-CN"/>
        </w:rPr>
        <w:t xml:space="preserve"> ‘TRUE’ if the observed OP score is greater than the mean expectation, and </w:t>
      </w:r>
      <w:r w:rsidR="008A5070" w:rsidRPr="0084451B">
        <w:rPr>
          <w:rFonts w:ascii="Minion Pro Capt" w:hAnsi="Minion Pro Capt"/>
          <w:lang w:val="en-GB" w:eastAsia="zh-CN"/>
        </w:rPr>
        <w:t xml:space="preserve">“0” </w:t>
      </w:r>
      <w:r w:rsidRPr="0084451B">
        <w:rPr>
          <w:rFonts w:ascii="Minion Pro Capt" w:hAnsi="Minion Pro Capt"/>
          <w:lang w:val="en-GB" w:eastAsia="zh-CN"/>
        </w:rPr>
        <w:t xml:space="preserve">if </w:t>
      </w:r>
      <w:r w:rsidR="009D6B88" w:rsidRPr="0084451B">
        <w:rPr>
          <w:rFonts w:ascii="Minion Pro Capt" w:hAnsi="Minion Pro Capt"/>
          <w:lang w:val="en-GB" w:eastAsia="zh-CN"/>
        </w:rPr>
        <w:t xml:space="preserve">less or equal to the mean expectation. </w:t>
      </w:r>
      <w:r w:rsidRPr="0084451B">
        <w:rPr>
          <w:rFonts w:ascii="Minion Pro Capt" w:hAnsi="Minion Pro Capt"/>
          <w:lang w:val="en-GB" w:eastAsia="zh-CN"/>
        </w:rPr>
        <w:t>These three tables are combi</w:t>
      </w:r>
      <w:r w:rsidR="00D85B8C" w:rsidRPr="002D3BB7">
        <w:rPr>
          <w:rFonts w:ascii="Minion Pro Capt" w:hAnsi="Minion Pro Capt"/>
          <w:lang w:val="en-GB" w:eastAsia="zh-CN"/>
        </w:rPr>
        <w:t>ned in order to produce Figure 6</w:t>
      </w:r>
      <w:r w:rsidRPr="002D3BB7">
        <w:rPr>
          <w:rFonts w:ascii="Minion Pro Capt" w:hAnsi="Minion Pro Capt"/>
          <w:lang w:val="en-GB" w:eastAsia="zh-CN"/>
        </w:rPr>
        <w:t xml:space="preserve"> (see details in the source code).</w:t>
      </w:r>
    </w:p>
    <w:p w:rsidR="00AE79AB" w:rsidRPr="002D3BB7" w:rsidRDefault="00AE79AB" w:rsidP="00635D7B">
      <w:pPr>
        <w:widowControl w:val="0"/>
        <w:adjustRightInd w:val="0"/>
        <w:snapToGrid w:val="0"/>
        <w:spacing w:after="240" w:line="300" w:lineRule="exact"/>
        <w:rPr>
          <w:rFonts w:ascii="Minion Pro Capt" w:hAnsi="Minion Pro Capt"/>
          <w:lang w:val="en-GB" w:eastAsia="zh-CN"/>
        </w:rPr>
      </w:pPr>
    </w:p>
    <w:p w:rsidR="00635D7B" w:rsidRPr="00AE79AB" w:rsidRDefault="00AE79AB" w:rsidP="00AE79AB">
      <w:pPr>
        <w:pStyle w:val="1"/>
        <w:spacing w:beforeLines="0" w:afterLines="0" w:after="240" w:line="300" w:lineRule="exact"/>
        <w:ind w:leftChars="0" w:left="0"/>
        <w:rPr>
          <w:rFonts w:ascii="Minion Pro Capt" w:hAnsi="Minion Pro Capt" w:cs="Times New Roman"/>
          <w:b w:val="0"/>
          <w:color w:val="auto"/>
          <w:sz w:val="20"/>
          <w:szCs w:val="20"/>
          <w:lang w:val="en-GB"/>
        </w:rPr>
      </w:pPr>
      <w:r>
        <w:rPr>
          <w:rFonts w:ascii="Minion Pro Capt" w:hAnsi="Minion Pro Capt" w:cs="Times New Roman"/>
          <w:b w:val="0"/>
          <w:color w:val="auto"/>
          <w:sz w:val="20"/>
          <w:szCs w:val="20"/>
          <w:lang w:val="en-GB"/>
        </w:rPr>
        <w:t>[</w:t>
      </w:r>
      <w:r w:rsidRPr="00BC1105">
        <w:rPr>
          <w:rFonts w:ascii="Minion Pro Capt" w:hAnsi="Minion Pro Capt" w:cs="Times New Roman"/>
          <w:color w:val="auto"/>
          <w:sz w:val="20"/>
          <w:szCs w:val="20"/>
          <w:lang w:val="en-GB"/>
        </w:rPr>
        <w:t xml:space="preserve">INSERT FIGURE </w:t>
      </w:r>
      <w:r>
        <w:rPr>
          <w:rFonts w:ascii="Minion Pro Capt" w:hAnsi="Minion Pro Capt" w:cs="Times New Roman"/>
          <w:color w:val="auto"/>
          <w:sz w:val="20"/>
          <w:szCs w:val="20"/>
          <w:lang w:val="en-GB"/>
        </w:rPr>
        <w:t>6</w:t>
      </w:r>
      <w:r w:rsidRPr="00BC1105">
        <w:rPr>
          <w:rFonts w:ascii="Minion Pro Capt" w:hAnsi="Minion Pro Capt" w:cs="Times New Roman"/>
          <w:color w:val="auto"/>
          <w:sz w:val="20"/>
          <w:szCs w:val="20"/>
          <w:lang w:val="en-GB"/>
        </w:rPr>
        <w:t xml:space="preserve"> HERE</w:t>
      </w:r>
      <w:r>
        <w:rPr>
          <w:rFonts w:ascii="Minion Pro Capt" w:hAnsi="Minion Pro Capt" w:cs="Times New Roman"/>
          <w:b w:val="0"/>
          <w:color w:val="auto"/>
          <w:sz w:val="20"/>
          <w:szCs w:val="20"/>
          <w:lang w:val="en-GB"/>
        </w:rPr>
        <w:t>]</w:t>
      </w:r>
    </w:p>
    <w:p w:rsidR="00635D7B" w:rsidRDefault="000639B5" w:rsidP="000639B5">
      <w:pPr>
        <w:widowControl w:val="0"/>
        <w:adjustRightInd w:val="0"/>
        <w:snapToGrid w:val="0"/>
        <w:spacing w:after="240" w:line="300" w:lineRule="exact"/>
        <w:jc w:val="left"/>
        <w:rPr>
          <w:ins w:id="227" w:author="Monsuru Adepeju" w:date="2021-02-05T22:42:00Z"/>
          <w:rFonts w:ascii="Minion Pro Capt" w:hAnsi="Minion Pro Capt"/>
          <w:lang w:val="en-GB" w:eastAsia="zh-CN"/>
        </w:rPr>
      </w:pPr>
      <w:r w:rsidRPr="00AE79AB">
        <w:rPr>
          <w:rFonts w:ascii="Minion Pro Capt" w:hAnsi="Minion Pro Capt"/>
          <w:b/>
          <w:lang w:val="en-GB" w:eastAsia="zh-CN"/>
        </w:rPr>
        <w:t xml:space="preserve">Figure </w:t>
      </w:r>
      <w:r w:rsidR="00D85B8C" w:rsidRPr="00AE79AB">
        <w:rPr>
          <w:rFonts w:ascii="Minion Pro Capt" w:hAnsi="Minion Pro Capt"/>
          <w:b/>
          <w:lang w:val="en-GB" w:eastAsia="zh-CN"/>
        </w:rPr>
        <w:t>6</w:t>
      </w:r>
      <w:r w:rsidRPr="00146EAD">
        <w:rPr>
          <w:rFonts w:ascii="Minion Pro Capt" w:hAnsi="Minion Pro Capt"/>
          <w:lang w:val="en-GB" w:eastAsia="zh-CN"/>
        </w:rPr>
        <w:t xml:space="preserve">. </w:t>
      </w:r>
      <w:r w:rsidR="00635D7B" w:rsidRPr="00146EAD">
        <w:rPr>
          <w:rFonts w:ascii="Minion Pro Capt" w:hAnsi="Minion Pro Capt"/>
          <w:lang w:val="en-GB" w:eastAsia="zh-CN"/>
        </w:rPr>
        <w:t xml:space="preserve">Spatial representation of opinion significance. The regular and the bold lines represent the boundary of </w:t>
      </w:r>
      <w:del w:id="228" w:author="Monsuru Adepeju" w:date="2021-02-05T12:01:00Z">
        <w:r w:rsidR="00635D7B" w:rsidRPr="00146EAD" w:rsidDel="00305A89">
          <w:rPr>
            <w:rFonts w:ascii="Minion Pro Capt" w:hAnsi="Minion Pro Capt"/>
            <w:lang w:val="en-GB" w:eastAsia="zh-CN"/>
          </w:rPr>
          <w:delText xml:space="preserve">PFAs </w:delText>
        </w:r>
      </w:del>
      <w:ins w:id="229" w:author="Monsuru Adepeju" w:date="2021-02-05T12:01:00Z">
        <w:r w:rsidR="00305A89">
          <w:rPr>
            <w:rFonts w:ascii="Minion Pro Capt" w:hAnsi="Minion Pro Capt"/>
            <w:lang w:val="en-GB" w:eastAsia="zh-CN"/>
          </w:rPr>
          <w:t>Pfa</w:t>
        </w:r>
        <w:r w:rsidR="00305A89" w:rsidRPr="00146EAD">
          <w:rPr>
            <w:rFonts w:ascii="Minion Pro Capt" w:hAnsi="Minion Pro Capt"/>
            <w:lang w:val="en-GB" w:eastAsia="zh-CN"/>
          </w:rPr>
          <w:t xml:space="preserve">s </w:t>
        </w:r>
      </w:ins>
      <w:r w:rsidR="00635D7B" w:rsidRPr="00146EAD">
        <w:rPr>
          <w:rFonts w:ascii="Minion Pro Capt" w:hAnsi="Minion Pro Capt"/>
          <w:lang w:val="en-GB" w:eastAsia="zh-CN"/>
        </w:rPr>
        <w:t>and policing regions, respecti</w:t>
      </w:r>
      <w:r w:rsidR="00635D7B" w:rsidRPr="00305A89">
        <w:rPr>
          <w:rFonts w:ascii="Minion Pro Capt" w:hAnsi="Minion Pro Capt"/>
          <w:lang w:val="en-GB" w:eastAsia="zh-CN"/>
        </w:rPr>
        <w:t xml:space="preserve">vely. The value labels within each </w:t>
      </w:r>
      <w:del w:id="230" w:author="Monsuru Adepeju" w:date="2021-02-05T12:01:00Z">
        <w:r w:rsidR="00635D7B" w:rsidRPr="00305A89" w:rsidDel="00305A89">
          <w:rPr>
            <w:rFonts w:ascii="Minion Pro Capt" w:hAnsi="Minion Pro Capt"/>
            <w:lang w:val="en-GB" w:eastAsia="zh-CN"/>
          </w:rPr>
          <w:delText xml:space="preserve">PFA </w:delText>
        </w:r>
      </w:del>
      <w:ins w:id="231" w:author="Monsuru Adepeju" w:date="2021-02-05T12:01:00Z">
        <w:r w:rsidR="00305A89">
          <w:rPr>
            <w:rFonts w:ascii="Minion Pro Capt" w:hAnsi="Minion Pro Capt"/>
            <w:lang w:val="en-GB" w:eastAsia="zh-CN"/>
          </w:rPr>
          <w:t>Pfa</w:t>
        </w:r>
        <w:r w:rsidR="00305A89" w:rsidRPr="00305A89">
          <w:rPr>
            <w:rFonts w:ascii="Minion Pro Capt" w:hAnsi="Minion Pro Capt"/>
            <w:lang w:val="en-GB" w:eastAsia="zh-CN"/>
          </w:rPr>
          <w:t xml:space="preserve"> </w:t>
        </w:r>
      </w:ins>
      <w:r w:rsidR="00635D7B" w:rsidRPr="00305A89">
        <w:rPr>
          <w:rFonts w:ascii="Minion Pro Capt" w:hAnsi="Minion Pro Capt"/>
          <w:lang w:val="en-GB" w:eastAsia="zh-CN"/>
        </w:rPr>
        <w:t xml:space="preserve">are the observed OP scores. </w:t>
      </w:r>
    </w:p>
    <w:p w:rsidR="00AE79AB" w:rsidRPr="00305A89" w:rsidRDefault="00AE79AB" w:rsidP="000639B5">
      <w:pPr>
        <w:widowControl w:val="0"/>
        <w:adjustRightInd w:val="0"/>
        <w:snapToGrid w:val="0"/>
        <w:spacing w:after="240" w:line="300" w:lineRule="exact"/>
        <w:jc w:val="left"/>
        <w:rPr>
          <w:rFonts w:ascii="Minion Pro Capt" w:hAnsi="Minion Pro Capt"/>
          <w:lang w:val="en-GB" w:eastAsia="zh-CN"/>
        </w:rPr>
      </w:pPr>
    </w:p>
    <w:p w:rsidR="00635D7B" w:rsidRPr="00A2558D" w:rsidRDefault="00635D7B" w:rsidP="00635D7B">
      <w:pPr>
        <w:widowControl w:val="0"/>
        <w:adjustRightInd w:val="0"/>
        <w:snapToGrid w:val="0"/>
        <w:spacing w:after="240" w:line="300" w:lineRule="exact"/>
        <w:rPr>
          <w:rFonts w:ascii="Minion Pro Capt" w:hAnsi="Minion Pro Capt"/>
          <w:lang w:val="en-GB" w:eastAsia="zh-CN"/>
        </w:rPr>
      </w:pPr>
      <w:r w:rsidRPr="00305A89">
        <w:rPr>
          <w:rFonts w:ascii="Minion Pro Capt" w:hAnsi="Minion Pro Capt"/>
          <w:lang w:val="en-GB" w:eastAsia="zh-CN"/>
        </w:rPr>
        <w:t xml:space="preserve">It can be observed that whilst the majority of </w:t>
      </w:r>
      <w:del w:id="232" w:author="Monsuru Adepeju" w:date="2021-02-05T12:01:00Z">
        <w:r w:rsidRPr="00305A89" w:rsidDel="00305A89">
          <w:rPr>
            <w:rFonts w:ascii="Minion Pro Capt" w:hAnsi="Minion Pro Capt"/>
            <w:lang w:val="en-GB" w:eastAsia="zh-CN"/>
          </w:rPr>
          <w:delText xml:space="preserve">PFAs </w:delText>
        </w:r>
      </w:del>
      <w:ins w:id="233" w:author="Monsuru Adepeju" w:date="2021-02-05T12:01: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 xml:space="preserve">show non-significant impacts of the COVID-19 pandemic (tweets), there are a number of </w:t>
      </w:r>
      <w:del w:id="234" w:author="Monsuru Adepeju" w:date="2021-02-05T12:01:00Z">
        <w:r w:rsidRPr="00305A89" w:rsidDel="00305A89">
          <w:rPr>
            <w:rFonts w:ascii="Minion Pro Capt" w:hAnsi="Minion Pro Capt"/>
            <w:lang w:val="en-GB" w:eastAsia="zh-CN"/>
          </w:rPr>
          <w:delText xml:space="preserve">PFAs </w:delText>
        </w:r>
      </w:del>
      <w:ins w:id="235" w:author="Monsuru Adepeju" w:date="2021-02-05T12:01: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 xml:space="preserve">that show statistically significant impacts, with varying levels of stability over time. Again, we can identify the three </w:t>
      </w:r>
      <w:del w:id="236" w:author="Monsuru Adepeju" w:date="2021-02-05T12:01:00Z">
        <w:r w:rsidRPr="00305A89" w:rsidDel="00305A89">
          <w:rPr>
            <w:rFonts w:ascii="Minion Pro Capt" w:hAnsi="Minion Pro Capt"/>
            <w:lang w:val="en-GB" w:eastAsia="zh-CN"/>
          </w:rPr>
          <w:delText>PFAs</w:delText>
        </w:r>
      </w:del>
      <w:ins w:id="237" w:author="Monsuru Adepeju" w:date="2021-02-05T12:01:00Z">
        <w:r w:rsidR="00305A89">
          <w:rPr>
            <w:rFonts w:ascii="Minion Pro Capt" w:hAnsi="Minion Pro Capt"/>
            <w:lang w:val="en-GB" w:eastAsia="zh-CN"/>
          </w:rPr>
          <w:t>Pfa</w:t>
        </w:r>
        <w:r w:rsidR="00305A89" w:rsidRPr="00305A89">
          <w:rPr>
            <w:rFonts w:ascii="Minion Pro Capt" w:hAnsi="Minion Pro Capt"/>
            <w:lang w:val="en-GB" w:eastAsia="zh-CN"/>
          </w:rPr>
          <w:t>s</w:t>
        </w:r>
      </w:ins>
      <w:r w:rsidRPr="00305A89">
        <w:rPr>
          <w:rFonts w:ascii="Minion Pro Capt" w:hAnsi="Minion Pro Capt"/>
          <w:lang w:val="en-GB" w:eastAsia="zh-CN"/>
        </w:rPr>
        <w:t xml:space="preserve">, Staffordshire, Thames Valley, and North Wales, which exhibit ‘lower-than-the-expected’ OP scores at each time step, with statistical significance level of p-value </w:t>
      </w:r>
      <m:oMath>
        <m:r>
          <m:rPr>
            <m:sty m:val="p"/>
          </m:rPr>
          <w:rPr>
            <w:rFonts w:ascii="Cambria Math" w:hAnsi="Cambria Math"/>
            <w:lang w:val="en-GB" w:eastAsia="zh-CN"/>
          </w:rPr>
          <m:t>≤</m:t>
        </m:r>
      </m:oMath>
      <w:r w:rsidRPr="00305A89">
        <w:rPr>
          <w:rFonts w:ascii="Minion Pro Capt" w:hAnsi="Minion Pro Capt"/>
          <w:lang w:val="en-GB" w:eastAsia="zh-CN"/>
        </w:rPr>
        <w:t xml:space="preserve"> 0.001. Here, the observed levels of significance are attributable to the high proportion of the pandemic-related tweets (&gt; 40%) which carry more than 85% negative sentiment (see Figu</w:t>
      </w:r>
      <w:r w:rsidRPr="00A2558D">
        <w:rPr>
          <w:rFonts w:ascii="Minion Pro Capt" w:hAnsi="Minion Pro Capt"/>
          <w:lang w:val="en-GB" w:eastAsia="zh-CN"/>
        </w:rPr>
        <w:t xml:space="preserve">re </w:t>
      </w:r>
      <w:r w:rsidR="00D85B8C" w:rsidRPr="00A2558D">
        <w:rPr>
          <w:rFonts w:ascii="Minion Pro Capt" w:hAnsi="Minion Pro Capt"/>
          <w:lang w:val="en-GB" w:eastAsia="zh-CN"/>
        </w:rPr>
        <w:t>5</w:t>
      </w:r>
      <w:r w:rsidRPr="00A2558D">
        <w:rPr>
          <w:rFonts w:ascii="Minion Pro Capt" w:hAnsi="Minion Pro Capt"/>
          <w:lang w:val="en-GB" w:eastAsia="zh-CN"/>
        </w:rPr>
        <w:t xml:space="preserve">). Spatially, Staffordshire, Thames Valley, and North Wales are located in three adjacent policing regions, but the </w:t>
      </w:r>
      <w:del w:id="238" w:author="Monsuru Adepeju" w:date="2021-02-05T12:01:00Z">
        <w:r w:rsidRPr="00A2558D" w:rsidDel="00305A89">
          <w:rPr>
            <w:rFonts w:ascii="Minion Pro Capt" w:hAnsi="Minion Pro Capt"/>
            <w:lang w:val="en-GB" w:eastAsia="zh-CN"/>
          </w:rPr>
          <w:delText xml:space="preserve">PFAs </w:delText>
        </w:r>
      </w:del>
      <w:ins w:id="239" w:author="Monsuru Adepeju" w:date="2021-02-05T12:01: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themselves are not contiguous to each other. Therefore, the result is unlikely to be attributable to spatial autocorrelation effect</w:t>
      </w:r>
      <w:r w:rsidRPr="00A2558D">
        <w:rPr>
          <w:rFonts w:ascii="Minion Pro Capt" w:hAnsi="Minion Pro Capt"/>
          <w:lang w:val="en-GB" w:eastAsia="zh-CN"/>
        </w:rPr>
        <w:t xml:space="preserve">s. </w:t>
      </w:r>
    </w:p>
    <w:p w:rsidR="00635D7B" w:rsidRPr="00305A89" w:rsidRDefault="00635D7B" w:rsidP="00635D7B">
      <w:pPr>
        <w:widowControl w:val="0"/>
        <w:adjustRightInd w:val="0"/>
        <w:snapToGrid w:val="0"/>
        <w:spacing w:after="240" w:line="300" w:lineRule="exact"/>
        <w:rPr>
          <w:rFonts w:ascii="Minion Pro Capt" w:hAnsi="Minion Pro Capt"/>
          <w:lang w:val="en-GB" w:eastAsia="zh-CN"/>
        </w:rPr>
      </w:pPr>
      <w:r w:rsidRPr="00A2558D">
        <w:rPr>
          <w:rFonts w:ascii="Minion Pro Capt" w:hAnsi="Minion Pro Capt"/>
          <w:lang w:val="en-GB" w:eastAsia="zh-CN"/>
        </w:rPr>
        <w:t xml:space="preserve">The other significant </w:t>
      </w:r>
      <w:del w:id="240" w:author="Monsuru Adepeju" w:date="2021-02-05T12:01:00Z">
        <w:r w:rsidRPr="00A2558D" w:rsidDel="00305A89">
          <w:rPr>
            <w:rFonts w:ascii="Minion Pro Capt" w:hAnsi="Minion Pro Capt"/>
            <w:lang w:val="en-GB" w:eastAsia="zh-CN"/>
          </w:rPr>
          <w:delText xml:space="preserve">PFAs </w:delText>
        </w:r>
      </w:del>
      <w:ins w:id="241" w:author="Monsuru Adepeju" w:date="2021-02-05T12:01: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 xml:space="preserve">exhibit non-stable significance over time. In other word, the </w:t>
      </w:r>
      <w:del w:id="242" w:author="Monsuru Adepeju" w:date="2021-02-05T12:01:00Z">
        <w:r w:rsidRPr="00305A89" w:rsidDel="00305A89">
          <w:rPr>
            <w:rFonts w:ascii="Minion Pro Capt" w:hAnsi="Minion Pro Capt"/>
            <w:lang w:val="en-GB" w:eastAsia="zh-CN"/>
          </w:rPr>
          <w:delText xml:space="preserve">PFAs </w:delText>
        </w:r>
      </w:del>
      <w:ins w:id="243" w:author="Monsuru Adepeju" w:date="2021-02-05T12:01: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 xml:space="preserve">only show </w:t>
      </w:r>
      <w:r w:rsidRPr="00305A89">
        <w:rPr>
          <w:rFonts w:ascii="Minion Pro Capt" w:hAnsi="Minion Pro Capt"/>
          <w:lang w:val="en-GB" w:eastAsia="zh-CN"/>
        </w:rPr>
        <w:lastRenderedPageBreak/>
        <w:t xml:space="preserve">significant OP at only one or two time steps. So, a </w:t>
      </w:r>
      <w:del w:id="244" w:author="Monsuru Adepeju" w:date="2021-02-05T12:02:00Z">
        <w:r w:rsidRPr="00305A89" w:rsidDel="00305A89">
          <w:rPr>
            <w:rFonts w:ascii="Minion Pro Capt" w:hAnsi="Minion Pro Capt"/>
            <w:lang w:val="en-GB" w:eastAsia="zh-CN"/>
          </w:rPr>
          <w:delText xml:space="preserve">PFA </w:delText>
        </w:r>
      </w:del>
      <w:ins w:id="245" w:author="Monsuru Adepeju" w:date="2021-02-05T12:02:00Z">
        <w:r w:rsidR="00305A89">
          <w:rPr>
            <w:rFonts w:ascii="Minion Pro Capt" w:hAnsi="Minion Pro Capt"/>
            <w:lang w:val="en-GB" w:eastAsia="zh-CN"/>
          </w:rPr>
          <w:t>Pfa</w:t>
        </w:r>
        <w:r w:rsidR="00305A89" w:rsidRPr="00305A89">
          <w:rPr>
            <w:rFonts w:ascii="Minion Pro Capt" w:hAnsi="Minion Pro Capt"/>
            <w:lang w:val="en-GB" w:eastAsia="zh-CN"/>
          </w:rPr>
          <w:t xml:space="preserve"> </w:t>
        </w:r>
      </w:ins>
      <w:r w:rsidRPr="00305A89">
        <w:rPr>
          <w:rFonts w:ascii="Minion Pro Capt" w:hAnsi="Minion Pro Capt"/>
          <w:lang w:val="en-GB" w:eastAsia="zh-CN"/>
        </w:rPr>
        <w:t xml:space="preserve">may show significant opinion at a certain time, but become non-significant at another time step. An example of this is the ‘West Yorkshire’ </w:t>
      </w:r>
      <w:del w:id="246" w:author="Monsuru Adepeju" w:date="2021-02-05T12:02:00Z">
        <w:r w:rsidRPr="00305A89" w:rsidDel="00305A89">
          <w:rPr>
            <w:rFonts w:ascii="Minion Pro Capt" w:hAnsi="Minion Pro Capt"/>
            <w:lang w:val="en-GB" w:eastAsia="zh-CN"/>
          </w:rPr>
          <w:delText xml:space="preserve">PFA </w:delText>
        </w:r>
      </w:del>
      <w:ins w:id="247" w:author="Monsuru Adepeju" w:date="2021-02-05T12:02:00Z">
        <w:r w:rsidR="00305A89">
          <w:rPr>
            <w:rFonts w:ascii="Minion Pro Capt" w:hAnsi="Minion Pro Capt"/>
            <w:lang w:val="en-GB" w:eastAsia="zh-CN"/>
          </w:rPr>
          <w:t>Pfa</w:t>
        </w:r>
        <w:r w:rsidR="00305A89" w:rsidRPr="00305A89">
          <w:rPr>
            <w:rFonts w:ascii="Minion Pro Capt" w:hAnsi="Minion Pro Capt"/>
            <w:lang w:val="en-GB" w:eastAsia="zh-CN"/>
          </w:rPr>
          <w:t xml:space="preserve"> </w:t>
        </w:r>
      </w:ins>
      <w:r w:rsidRPr="00305A89">
        <w:rPr>
          <w:rFonts w:ascii="Minion Pro Capt" w:hAnsi="Minion Pro Capt"/>
          <w:lang w:val="en-GB" w:eastAsia="zh-CN"/>
        </w:rPr>
        <w:t xml:space="preserve">located within ‘Yorkshire and the Humber’ region, which shows ‘higher-than-expectation’ OP score (p-value </w:t>
      </w:r>
      <m:oMath>
        <m:r>
          <m:rPr>
            <m:sty m:val="p"/>
          </m:rPr>
          <w:rPr>
            <w:rFonts w:ascii="Cambria Math" w:hAnsi="Cambria Math"/>
            <w:lang w:val="en-GB" w:eastAsia="zh-CN"/>
          </w:rPr>
          <m:t>≤</m:t>
        </m:r>
      </m:oMath>
      <w:r w:rsidRPr="00305A89">
        <w:rPr>
          <w:rFonts w:ascii="Minion Pro Capt" w:hAnsi="Minion Pro Capt"/>
          <w:lang w:val="en-GB" w:eastAsia="zh-CN"/>
        </w:rPr>
        <w:t xml:space="preserve"> 0.001) at time step 1, then became non-significance in time step 2. Spatially, it can be observed that the </w:t>
      </w:r>
      <w:del w:id="248" w:author="Monsuru Adepeju" w:date="2021-02-05T12:02:00Z">
        <w:r w:rsidRPr="00305A89" w:rsidDel="00305A89">
          <w:rPr>
            <w:rFonts w:ascii="Minion Pro Capt" w:hAnsi="Minion Pro Capt"/>
            <w:lang w:val="en-GB" w:eastAsia="zh-CN"/>
          </w:rPr>
          <w:delText xml:space="preserve">PFAs </w:delText>
        </w:r>
      </w:del>
      <w:ins w:id="249" w:author="Monsuru Adepeju" w:date="2021-02-05T12:02: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 xml:space="preserve">in the Midland region tend to exhibit some clustering compared to other parts of the study area. The spatial clustering is more apparent in time step 2 with multiple contiguous </w:t>
      </w:r>
      <w:del w:id="250" w:author="Monsuru Adepeju" w:date="2021-02-05T12:02:00Z">
        <w:r w:rsidRPr="00305A89" w:rsidDel="00305A89">
          <w:rPr>
            <w:rFonts w:ascii="Minion Pro Capt" w:hAnsi="Minion Pro Capt"/>
            <w:lang w:val="en-GB" w:eastAsia="zh-CN"/>
          </w:rPr>
          <w:delText>PFAs</w:delText>
        </w:r>
      </w:del>
      <w:ins w:id="251" w:author="Monsuru Adepeju" w:date="2021-02-05T12:02:00Z">
        <w:r w:rsidR="00305A89">
          <w:rPr>
            <w:rFonts w:ascii="Minion Pro Capt" w:hAnsi="Minion Pro Capt"/>
            <w:lang w:val="en-GB" w:eastAsia="zh-CN"/>
          </w:rPr>
          <w:t>Pfa</w:t>
        </w:r>
        <w:r w:rsidR="00305A89" w:rsidRPr="00305A89">
          <w:rPr>
            <w:rFonts w:ascii="Minion Pro Capt" w:hAnsi="Minion Pro Capt"/>
            <w:lang w:val="en-GB" w:eastAsia="zh-CN"/>
          </w:rPr>
          <w:t>s</w:t>
        </w:r>
      </w:ins>
      <w:r w:rsidRPr="00305A89">
        <w:rPr>
          <w:rFonts w:ascii="Minion Pro Capt" w:hAnsi="Minion Pro Capt"/>
          <w:lang w:val="en-GB" w:eastAsia="zh-CN"/>
        </w:rPr>
        <w:t xml:space="preserve">, which run from the Southern regions up to the Midlands areas. There are only few cases of significant contiguous </w:t>
      </w:r>
      <w:del w:id="252" w:author="Monsuru Adepeju" w:date="2021-02-05T12:02:00Z">
        <w:r w:rsidRPr="00305A89" w:rsidDel="00305A89">
          <w:rPr>
            <w:rFonts w:ascii="Minion Pro Capt" w:hAnsi="Minion Pro Capt"/>
            <w:lang w:val="en-GB" w:eastAsia="zh-CN"/>
          </w:rPr>
          <w:delText xml:space="preserve">PFAs </w:delText>
        </w:r>
      </w:del>
      <w:ins w:id="253" w:author="Monsuru Adepeju" w:date="2021-02-05T12:02: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 xml:space="preserve">which also belong to the same policing regions. These categories of </w:t>
      </w:r>
      <w:del w:id="254" w:author="Monsuru Adepeju" w:date="2021-02-05T12:02:00Z">
        <w:r w:rsidRPr="00305A89" w:rsidDel="00305A89">
          <w:rPr>
            <w:rFonts w:ascii="Minion Pro Capt" w:hAnsi="Minion Pro Capt"/>
            <w:lang w:val="en-GB" w:eastAsia="zh-CN"/>
          </w:rPr>
          <w:delText xml:space="preserve">PFAs </w:delText>
        </w:r>
      </w:del>
      <w:ins w:id="255" w:author="Monsuru Adepeju" w:date="2021-02-05T12:02: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may be useful operationally when implementing interventions to address negative public opinions.</w:t>
      </w:r>
    </w:p>
    <w:p w:rsidR="00635D7B" w:rsidRPr="00146EAD" w:rsidRDefault="00635D7B" w:rsidP="00635D7B">
      <w:pPr>
        <w:widowControl w:val="0"/>
        <w:adjustRightInd w:val="0"/>
        <w:snapToGrid w:val="0"/>
        <w:spacing w:after="240" w:line="300" w:lineRule="exact"/>
        <w:jc w:val="left"/>
        <w:rPr>
          <w:rFonts w:ascii="Cambria" w:hAnsi="Cambria" w:cs="Tw Cen MT"/>
          <w:b/>
          <w:sz w:val="24"/>
          <w:szCs w:val="24"/>
          <w:lang w:eastAsia="zh-CN"/>
          <w:rPrChange w:id="256" w:author="Monsuru Adepeju" w:date="2021-02-05T10:06:00Z">
            <w:rPr>
              <w:rFonts w:ascii="Cambria" w:hAnsi="Cambria" w:cs="Tw Cen MT"/>
              <w:b/>
              <w:color w:val="C45911"/>
              <w:sz w:val="24"/>
              <w:szCs w:val="24"/>
              <w:lang w:eastAsia="zh-CN"/>
            </w:rPr>
          </w:rPrChange>
        </w:rPr>
      </w:pPr>
      <w:r w:rsidRPr="00146EAD">
        <w:rPr>
          <w:rFonts w:ascii="Cambria" w:hAnsi="Cambria" w:cs="Tw Cen MT"/>
          <w:b/>
          <w:sz w:val="24"/>
          <w:szCs w:val="24"/>
          <w:lang w:eastAsia="zh-CN"/>
          <w:rPrChange w:id="257" w:author="Monsuru Adepeju" w:date="2021-02-05T10:06:00Z">
            <w:rPr>
              <w:rFonts w:ascii="Cambria" w:hAnsi="Cambria" w:cs="Tw Cen MT"/>
              <w:b/>
              <w:color w:val="C45911"/>
              <w:sz w:val="24"/>
              <w:szCs w:val="24"/>
              <w:lang w:eastAsia="zh-CN"/>
            </w:rPr>
          </w:rPrChange>
        </w:rPr>
        <w:t>6. Discussion</w:t>
      </w:r>
    </w:p>
    <w:p w:rsidR="00635D7B" w:rsidRPr="00305A89" w:rsidRDefault="00635D7B" w:rsidP="00635D7B">
      <w:pPr>
        <w:widowControl w:val="0"/>
        <w:adjustRightInd w:val="0"/>
        <w:snapToGrid w:val="0"/>
        <w:spacing w:after="240" w:line="300" w:lineRule="exact"/>
        <w:rPr>
          <w:rFonts w:ascii="Minion Pro Capt" w:hAnsi="Minion Pro Capt"/>
          <w:lang w:val="en-GB" w:eastAsia="zh-CN"/>
        </w:rPr>
      </w:pPr>
      <w:r w:rsidRPr="00146EAD">
        <w:rPr>
          <w:rFonts w:ascii="Minion Pro Capt" w:hAnsi="Minion Pro Capt"/>
          <w:lang w:val="en-GB" w:eastAsia="zh-CN"/>
        </w:rPr>
        <w:t>This study addressed research challenges relating to Twitter data usage, methodology and the application of opinion or sentiment analysis. Firstly, the data usage challenge involved the lack of adequate geographical information (geotags) in openly available Twitter d</w:t>
      </w:r>
      <w:r w:rsidRPr="00A2558D">
        <w:rPr>
          <w:rFonts w:ascii="Minion Pro Capt" w:hAnsi="Minion Pro Capt"/>
          <w:lang w:val="en-GB" w:eastAsia="zh-CN"/>
        </w:rPr>
        <w:t xml:space="preserve">ata, which would allow accurate geo-referencing of tweets to their respective local geographical area. To date, existing studies have relied on the use of geo-tagged tweets, which is estimated to be around 1-2% of the total downloadable volume at a given point in time. We argue that this sample size may not be robust enough to achieve reasonable accuracy, especially in real life applications. We addressed this challenge by proposing the use of users’ profile location, linked to a database of location names created specially for this study. Based on this database (lookup table), we were able to accurately geocode 92% of tweets. Although there are often slight differences between a user’s profile location and the geo-tag location, these differences are generally minimized when the spatial unit of analysis is sufficiently large, such as the geographical extent of the </w:t>
      </w:r>
      <w:del w:id="258" w:author="Monsuru Adepeju" w:date="2021-02-05T12:02:00Z">
        <w:r w:rsidRPr="00146EAD" w:rsidDel="00305A89">
          <w:rPr>
            <w:rFonts w:ascii="Minion Pro Capt" w:hAnsi="Minion Pro Capt"/>
            <w:lang w:val="en-GB" w:eastAsia="zh-CN"/>
          </w:rPr>
          <w:delText xml:space="preserve">PFA </w:delText>
        </w:r>
      </w:del>
      <w:ins w:id="259" w:author="Monsuru Adepeju" w:date="2021-02-05T12:02:00Z">
        <w:r w:rsidR="00305A89">
          <w:rPr>
            <w:rFonts w:ascii="Minion Pro Capt" w:hAnsi="Minion Pro Capt"/>
            <w:lang w:val="en-GB" w:eastAsia="zh-CN"/>
          </w:rPr>
          <w:t>Pfa</w:t>
        </w:r>
        <w:r w:rsidR="00305A89" w:rsidRPr="00305A89">
          <w:rPr>
            <w:rFonts w:ascii="Minion Pro Capt" w:hAnsi="Minion Pro Capt"/>
            <w:lang w:val="en-GB" w:eastAsia="zh-CN"/>
          </w:rPr>
          <w:t xml:space="preserve"> </w:t>
        </w:r>
      </w:ins>
      <w:r w:rsidRPr="00305A89">
        <w:rPr>
          <w:rFonts w:ascii="Minion Pro Capt" w:hAnsi="Minion Pro Capt"/>
          <w:lang w:val="en-GB" w:eastAsia="zh-CN"/>
        </w:rPr>
        <w:t xml:space="preserve">spatial unit that we employed in this study. In England and Wales, the jurisdiction of a </w:t>
      </w:r>
      <w:del w:id="260" w:author="Monsuru Adepeju" w:date="2021-02-05T12:02:00Z">
        <w:r w:rsidRPr="00305A89" w:rsidDel="00305A89">
          <w:rPr>
            <w:rFonts w:ascii="Minion Pro Capt" w:hAnsi="Minion Pro Capt"/>
            <w:lang w:val="en-GB" w:eastAsia="zh-CN"/>
          </w:rPr>
          <w:delText xml:space="preserve">PFA </w:delText>
        </w:r>
      </w:del>
      <w:ins w:id="261" w:author="Monsuru Adepeju" w:date="2021-02-05T12:02:00Z">
        <w:r w:rsidR="00305A89">
          <w:rPr>
            <w:rFonts w:ascii="Minion Pro Capt" w:hAnsi="Minion Pro Capt"/>
            <w:lang w:val="en-GB" w:eastAsia="zh-CN"/>
          </w:rPr>
          <w:t>Pfa</w:t>
        </w:r>
        <w:r w:rsidR="00305A89" w:rsidRPr="00305A89">
          <w:rPr>
            <w:rFonts w:ascii="Minion Pro Capt" w:hAnsi="Minion Pro Capt"/>
            <w:lang w:val="en-GB" w:eastAsia="zh-CN"/>
          </w:rPr>
          <w:t xml:space="preserve"> </w:t>
        </w:r>
      </w:ins>
      <w:r w:rsidRPr="00305A89">
        <w:rPr>
          <w:rFonts w:ascii="Minion Pro Capt" w:hAnsi="Minion Pro Capt"/>
          <w:lang w:val="en-GB" w:eastAsia="zh-CN"/>
        </w:rPr>
        <w:t>generally extends across multiple town and cities.</w:t>
      </w:r>
    </w:p>
    <w:p w:rsidR="00635D7B" w:rsidRPr="00146EAD" w:rsidRDefault="00635D7B" w:rsidP="00635D7B">
      <w:pPr>
        <w:widowControl w:val="0"/>
        <w:adjustRightInd w:val="0"/>
        <w:snapToGrid w:val="0"/>
        <w:spacing w:after="240" w:line="300" w:lineRule="exact"/>
        <w:rPr>
          <w:rFonts w:ascii="Minion Pro Capt" w:hAnsi="Minion Pro Capt"/>
          <w:lang w:val="en-GB" w:eastAsia="zh-CN"/>
        </w:rPr>
      </w:pPr>
      <w:r w:rsidRPr="00A2558D">
        <w:rPr>
          <w:rFonts w:ascii="Minion Pro Capt" w:hAnsi="Minion Pro Capt"/>
          <w:lang w:val="en-GB" w:eastAsia="zh-CN"/>
        </w:rPr>
        <w:t>Secondly, we developed a systematic approach by which the impact of an underlying issue can be assessed on a subject matter. That is, given a subject of interest, say A, how can we test whether another subject (or issue), say B, has impacted the observed opinion concerning A in a (statistically) significant fashion. This idea has never been implemented in previous studies using sentiment analysis. Further, in order to determine the statistical significance of such impact, we proposed a method of randomization testing through which we computed the p-values of an opinion score calculated for each geographical unit. These solutions are integrated as an analytical framework for measuring and monitoring the inequality in public opinion across a geographical area. Based on this framework, it is possible to assess the impacts of any other underlying subject, say C, D, and so on, on the subject matter A. Fellow researchers or practitioners only need to identify the hashtags or keywords relating to a new underlying s</w:t>
      </w:r>
      <w:r w:rsidRPr="00146EAD">
        <w:rPr>
          <w:rFonts w:ascii="Minion Pro Capt" w:hAnsi="Minion Pro Capt"/>
          <w:lang w:val="en-GB" w:eastAsia="zh-CN"/>
        </w:rPr>
        <w:t>ubject, and follow the steps incorporated in the framework. As a demonstration, we employed ‘Policing’ as the subject matter, A, and ‘COVID-19 pandemic’ as the underlying subject.</w:t>
      </w:r>
    </w:p>
    <w:p w:rsidR="00635D7B" w:rsidRPr="00305A89" w:rsidRDefault="00635D7B" w:rsidP="00635D7B">
      <w:pPr>
        <w:widowControl w:val="0"/>
        <w:adjustRightInd w:val="0"/>
        <w:snapToGrid w:val="0"/>
        <w:spacing w:after="240" w:line="300" w:lineRule="exact"/>
        <w:rPr>
          <w:rFonts w:ascii="Minion Pro Capt" w:hAnsi="Minion Pro Capt"/>
          <w:lang w:val="en-GB" w:eastAsia="zh-CN"/>
        </w:rPr>
      </w:pPr>
      <w:r w:rsidRPr="00146EAD">
        <w:rPr>
          <w:rFonts w:ascii="Minion Pro Capt" w:hAnsi="Minion Pro Capt"/>
          <w:lang w:val="en-GB" w:eastAsia="zh-CN"/>
        </w:rPr>
        <w:t>Using the new analytical framework, we presented a case study in which Twitter data collected over a three month period, across 42 police force areas (</w:t>
      </w:r>
      <w:del w:id="262" w:author="Monsuru Adepeju" w:date="2021-02-05T12:02:00Z">
        <w:r w:rsidRPr="00146EAD" w:rsidDel="00305A89">
          <w:rPr>
            <w:rFonts w:ascii="Minion Pro Capt" w:hAnsi="Minion Pro Capt"/>
            <w:lang w:val="en-GB" w:eastAsia="zh-CN"/>
          </w:rPr>
          <w:delText>PFA</w:delText>
        </w:r>
      </w:del>
      <w:ins w:id="263" w:author="Monsuru Adepeju" w:date="2021-02-05T12:02:00Z">
        <w:r w:rsidR="00305A89">
          <w:rPr>
            <w:rFonts w:ascii="Minion Pro Capt" w:hAnsi="Minion Pro Capt"/>
            <w:lang w:val="en-GB" w:eastAsia="zh-CN"/>
          </w:rPr>
          <w:t>Pfas</w:t>
        </w:r>
      </w:ins>
      <w:r w:rsidRPr="00305A89">
        <w:rPr>
          <w:rFonts w:ascii="Minion Pro Capt" w:hAnsi="Minion Pro Capt"/>
          <w:lang w:val="en-GB" w:eastAsia="zh-CN"/>
        </w:rPr>
        <w:t>) in England and Wales, was used to assess the impact of the COVID-19 pandemic on the public opinion towards policing. The results reveal that the public opinion towards policing</w:t>
      </w:r>
      <w:r w:rsidRPr="00A2558D">
        <w:rPr>
          <w:rFonts w:ascii="Minion Pro Capt" w:hAnsi="Minion Pro Capt"/>
          <w:lang w:val="en-GB" w:eastAsia="zh-CN"/>
        </w:rPr>
        <w:t xml:space="preserve"> is overwhelmingly negative across space and time, and that these negative opinions have been exacerbated significantly by the COVID-19 pandemic, particularly in three specific </w:t>
      </w:r>
      <w:del w:id="264" w:author="Monsuru Adepeju" w:date="2021-02-05T12:03:00Z">
        <w:r w:rsidRPr="00A2558D" w:rsidDel="00305A89">
          <w:rPr>
            <w:rFonts w:ascii="Minion Pro Capt" w:hAnsi="Minion Pro Capt"/>
            <w:lang w:val="en-GB" w:eastAsia="zh-CN"/>
          </w:rPr>
          <w:delText>PFAs</w:delText>
        </w:r>
      </w:del>
      <w:ins w:id="265" w:author="Monsuru Adepeju" w:date="2021-02-05T12:03:00Z">
        <w:r w:rsidR="00305A89">
          <w:rPr>
            <w:rFonts w:ascii="Minion Pro Capt" w:hAnsi="Minion Pro Capt"/>
            <w:lang w:val="en-GB" w:eastAsia="zh-CN"/>
          </w:rPr>
          <w:t>Pfa</w:t>
        </w:r>
        <w:r w:rsidR="00305A89" w:rsidRPr="00305A89">
          <w:rPr>
            <w:rFonts w:ascii="Minion Pro Capt" w:hAnsi="Minion Pro Capt"/>
            <w:lang w:val="en-GB" w:eastAsia="zh-CN"/>
          </w:rPr>
          <w:t>s</w:t>
        </w:r>
      </w:ins>
      <w:r w:rsidRPr="00305A89">
        <w:rPr>
          <w:rFonts w:ascii="Minion Pro Capt" w:hAnsi="Minion Pro Capt"/>
          <w:lang w:val="en-GB" w:eastAsia="zh-CN"/>
        </w:rPr>
        <w:t xml:space="preserve">, namely Staffordshire, Thames Valley, and North Wales. These </w:t>
      </w:r>
      <w:del w:id="266" w:author="Monsuru Adepeju" w:date="2021-02-05T12:03:00Z">
        <w:r w:rsidRPr="00305A89" w:rsidDel="00305A89">
          <w:rPr>
            <w:rFonts w:ascii="Minion Pro Capt" w:hAnsi="Minion Pro Capt"/>
            <w:lang w:val="en-GB" w:eastAsia="zh-CN"/>
          </w:rPr>
          <w:delText xml:space="preserve">PFAs </w:delText>
        </w:r>
      </w:del>
      <w:ins w:id="267" w:author="Monsuru Adepeju" w:date="2021-02-05T12:03: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 xml:space="preserve">show statistically significant ‘lower-than-expected’ public opinions over time, the results of which are attributable to a large volume of highly negative COVID-19 tweets. We see evidence of spatial and temporal inequality of these significant public opinions across the study area. We observed a narrow spatial clustering of significant </w:t>
      </w:r>
      <w:del w:id="268" w:author="Monsuru Adepeju" w:date="2021-02-05T12:03:00Z">
        <w:r w:rsidRPr="00305A89" w:rsidDel="00305A89">
          <w:rPr>
            <w:rFonts w:ascii="Minion Pro Capt" w:hAnsi="Minion Pro Capt"/>
            <w:lang w:val="en-GB" w:eastAsia="zh-CN"/>
          </w:rPr>
          <w:delText>PFAs</w:delText>
        </w:r>
      </w:del>
      <w:ins w:id="269" w:author="Monsuru Adepeju" w:date="2021-02-05T12:03:00Z">
        <w:r w:rsidR="00305A89">
          <w:rPr>
            <w:rFonts w:ascii="Minion Pro Capt" w:hAnsi="Minion Pro Capt"/>
            <w:lang w:val="en-GB" w:eastAsia="zh-CN"/>
          </w:rPr>
          <w:t>Pfa</w:t>
        </w:r>
        <w:r w:rsidR="00305A89" w:rsidRPr="00305A89">
          <w:rPr>
            <w:rFonts w:ascii="Minion Pro Capt" w:hAnsi="Minion Pro Capt"/>
            <w:lang w:val="en-GB" w:eastAsia="zh-CN"/>
          </w:rPr>
          <w:t>s</w:t>
        </w:r>
      </w:ins>
      <w:r w:rsidRPr="00305A89">
        <w:rPr>
          <w:rFonts w:ascii="Minion Pro Capt" w:hAnsi="Minion Pro Capt"/>
          <w:lang w:val="en-GB" w:eastAsia="zh-CN"/>
        </w:rPr>
        <w:t xml:space="preserve">. However, we did not attribute this patterning to spatial autocorrelation due to the co-adjacency of </w:t>
      </w:r>
      <w:del w:id="270" w:author="Monsuru Adepeju" w:date="2021-02-05T12:03:00Z">
        <w:r w:rsidRPr="00305A89" w:rsidDel="00305A89">
          <w:rPr>
            <w:rFonts w:ascii="Minion Pro Capt" w:hAnsi="Minion Pro Capt"/>
            <w:lang w:val="en-GB" w:eastAsia="zh-CN"/>
          </w:rPr>
          <w:delText xml:space="preserve">PFAs </w:delText>
        </w:r>
      </w:del>
      <w:ins w:id="271" w:author="Monsuru Adepeju" w:date="2021-02-05T12:03:00Z">
        <w:r w:rsidR="00305A89">
          <w:rPr>
            <w:rFonts w:ascii="Minion Pro Capt" w:hAnsi="Minion Pro Capt"/>
            <w:lang w:val="en-GB" w:eastAsia="zh-CN"/>
          </w:rPr>
          <w:t>Pfa</w:t>
        </w:r>
        <w:r w:rsidR="00305A89" w:rsidRPr="00305A89">
          <w:rPr>
            <w:rFonts w:ascii="Minion Pro Capt" w:hAnsi="Minion Pro Capt"/>
            <w:lang w:val="en-GB" w:eastAsia="zh-CN"/>
          </w:rPr>
          <w:t xml:space="preserve">s </w:t>
        </w:r>
      </w:ins>
      <w:r w:rsidRPr="00305A89">
        <w:rPr>
          <w:rFonts w:ascii="Minion Pro Capt" w:hAnsi="Minion Pro Capt"/>
          <w:lang w:val="en-GB" w:eastAsia="zh-CN"/>
        </w:rPr>
        <w:t>that exhibit ‘higher-than-expected’ and ‘lower-than-</w:t>
      </w:r>
      <w:r w:rsidRPr="00305A89">
        <w:rPr>
          <w:rFonts w:ascii="Minion Pro Capt" w:hAnsi="Minion Pro Capt"/>
          <w:lang w:val="en-GB" w:eastAsia="zh-CN"/>
        </w:rPr>
        <w:lastRenderedPageBreak/>
        <w:t>expected’ significant opinion scores. In summary, it appears that public tweets about the COVID-19 pandemic have resulted in a more or less negative opinion in regions across England and Wales.</w:t>
      </w:r>
    </w:p>
    <w:p w:rsidR="00635D7B" w:rsidRPr="00A2558D" w:rsidRDefault="00635D7B" w:rsidP="00635D7B">
      <w:pPr>
        <w:widowControl w:val="0"/>
        <w:adjustRightInd w:val="0"/>
        <w:snapToGrid w:val="0"/>
        <w:spacing w:after="240" w:line="300" w:lineRule="exact"/>
        <w:rPr>
          <w:rFonts w:ascii="Minion Pro Capt" w:hAnsi="Minion Pro Capt"/>
          <w:lang w:val="en-GB" w:eastAsia="zh-CN"/>
        </w:rPr>
      </w:pPr>
      <w:r w:rsidRPr="00A2558D">
        <w:rPr>
          <w:rFonts w:ascii="Minion Pro Capt" w:hAnsi="Minion Pro Capt"/>
          <w:lang w:val="en-GB" w:eastAsia="zh-CN"/>
        </w:rPr>
        <w:t>To the best of our knowledge, this study is the first to apply sentiment analysis to the examination of the policing-COVID-19 pandemic association using Twitter data. Only one study has examined the COVID-19-crime association using Twitter data</w:t>
      </w:r>
      <w:ins w:id="272" w:author="Monsuru Adepeju" w:date="2021-02-05T15:07:00Z">
        <w:r w:rsidR="009063CB">
          <w:rPr>
            <w:rFonts w:ascii="Minion Pro Capt" w:hAnsi="Minion Pro Capt"/>
            <w:lang w:val="en-GB" w:eastAsia="zh-CN"/>
          </w:rPr>
          <w:t xml:space="preserve"> [21]</w:t>
        </w:r>
      </w:ins>
      <w:r w:rsidRPr="00146EAD">
        <w:rPr>
          <w:rFonts w:ascii="Minion Pro Capt" w:hAnsi="Minion Pro Capt"/>
          <w:lang w:val="en-GB" w:eastAsia="zh-CN"/>
        </w:rPr>
        <w:t>. However, they employ thematic analysis, rather than sentiment analysis. Hence, the combination of both policing and the COVID-19 pandemic using sentiment analysis of Twitter data is the application challenge that we addressed in this study.</w:t>
      </w:r>
    </w:p>
    <w:p w:rsidR="00635D7B" w:rsidRPr="00146EAD" w:rsidRDefault="00635D7B" w:rsidP="00635D7B">
      <w:pPr>
        <w:widowControl w:val="0"/>
        <w:adjustRightInd w:val="0"/>
        <w:snapToGrid w:val="0"/>
        <w:spacing w:after="240" w:line="300" w:lineRule="exact"/>
        <w:rPr>
          <w:rFonts w:ascii="Minion Pro Capt" w:hAnsi="Minion Pro Capt"/>
          <w:lang w:val="en-GB" w:eastAsia="zh-CN"/>
        </w:rPr>
      </w:pPr>
      <w:r w:rsidRPr="00A2558D">
        <w:rPr>
          <w:rFonts w:ascii="Minion Pro Capt" w:hAnsi="Minion Pro Capt"/>
          <w:lang w:val="en-GB" w:eastAsia="zh-CN"/>
        </w:rPr>
        <w:t>In order to facilitate the uptake of our analytical framework in a real operational environment, we provide the open-source code that will allow any potential user to reproduce the analysis in its entirety. We provide the link to the source codes. The open-source code also create the opportunity for others to adapt this s</w:t>
      </w:r>
      <w:r w:rsidRPr="00146EAD">
        <w:rPr>
          <w:rFonts w:ascii="Minion Pro Capt" w:hAnsi="Minion Pro Capt"/>
          <w:lang w:val="en-GB" w:eastAsia="zh-CN"/>
        </w:rPr>
        <w:t>tudy to other areas.</w:t>
      </w:r>
      <w:r w:rsidR="00D5226C" w:rsidRPr="00146EAD">
        <w:rPr>
          <w:rFonts w:ascii="Minion Pro Capt" w:hAnsi="Minion Pro Capt"/>
          <w:lang w:val="en-GB" w:eastAsia="zh-CN"/>
        </w:rPr>
        <w:t xml:space="preserve"> </w:t>
      </w:r>
    </w:p>
    <w:p w:rsidR="00635D7B" w:rsidRPr="00A2558D" w:rsidRDefault="00635D7B" w:rsidP="00635D7B">
      <w:pPr>
        <w:widowControl w:val="0"/>
        <w:adjustRightInd w:val="0"/>
        <w:snapToGrid w:val="0"/>
        <w:spacing w:after="240" w:line="300" w:lineRule="exact"/>
        <w:rPr>
          <w:rFonts w:ascii="Minion Pro Capt" w:hAnsi="Minion Pro Capt"/>
          <w:lang w:val="en-GB" w:eastAsia="zh-CN"/>
        </w:rPr>
      </w:pPr>
      <w:r w:rsidRPr="00146EAD">
        <w:rPr>
          <w:rFonts w:ascii="Minion Pro Capt" w:hAnsi="Minion Pro Capt"/>
          <w:lang w:val="en-GB" w:eastAsia="zh-CN"/>
        </w:rPr>
        <w:t>Lastly, whilst sentiment analysis is increasingly being used across a wide range of domains, researchers have criticized the technique for missing the deeper context or meaning of communications</w:t>
      </w:r>
      <w:ins w:id="273" w:author="Monsuru Adepeju" w:date="2021-02-05T15:07:00Z">
        <w:r w:rsidR="009063CB">
          <w:rPr>
            <w:rFonts w:ascii="Minion Pro Capt" w:hAnsi="Minion Pro Capt"/>
            <w:lang w:val="en-GB" w:eastAsia="zh-CN"/>
          </w:rPr>
          <w:t xml:space="preserve"> [33]</w:t>
        </w:r>
      </w:ins>
      <w:r w:rsidRPr="00146EAD">
        <w:rPr>
          <w:rFonts w:ascii="Minion Pro Capt" w:hAnsi="Minion Pro Capt"/>
          <w:lang w:val="en-GB" w:eastAsia="zh-CN"/>
        </w:rPr>
        <w:t xml:space="preserve">. Although we address this criticism partly by calculating the net opinion score of a tweet using the varying degrees of sentiments inherent in the tweet, as well as ensuring that ‘negated’ sentiments were captured effectively, the efficacy of these innovations </w:t>
      </w:r>
      <w:r w:rsidRPr="00A2558D">
        <w:rPr>
          <w:rFonts w:ascii="Minion Pro Capt" w:hAnsi="Minion Pro Capt"/>
          <w:lang w:val="en-GB" w:eastAsia="zh-CN"/>
        </w:rPr>
        <w:t>will be assessed in our future work. Furthermore, the assumption that tweets that explicitly reference the COVID-19 pandemic are distinct in context from those that do not may be imperfect. To capture the intention behind a post, even with a manual classification, remains a challenge.</w:t>
      </w:r>
    </w:p>
    <w:p w:rsidR="00635D7B" w:rsidRPr="00146EAD" w:rsidRDefault="00635D7B" w:rsidP="00635D7B">
      <w:pPr>
        <w:widowControl w:val="0"/>
        <w:adjustRightInd w:val="0"/>
        <w:snapToGrid w:val="0"/>
        <w:spacing w:after="240" w:line="300" w:lineRule="exact"/>
        <w:rPr>
          <w:rFonts w:ascii="Cambria" w:hAnsi="Cambria"/>
          <w:b/>
          <w:sz w:val="24"/>
          <w:szCs w:val="24"/>
          <w:lang w:eastAsia="zh-CN"/>
          <w:rPrChange w:id="274" w:author="Monsuru Adepeju" w:date="2021-02-05T10:06:00Z">
            <w:rPr>
              <w:rFonts w:ascii="Cambria" w:hAnsi="Cambria"/>
              <w:b/>
              <w:color w:val="C45911"/>
              <w:sz w:val="24"/>
              <w:szCs w:val="24"/>
              <w:lang w:eastAsia="zh-CN"/>
            </w:rPr>
          </w:rPrChange>
        </w:rPr>
      </w:pPr>
      <w:r w:rsidRPr="00146EAD">
        <w:rPr>
          <w:rFonts w:ascii="Cambria" w:hAnsi="Cambria"/>
          <w:b/>
          <w:sz w:val="24"/>
          <w:szCs w:val="24"/>
          <w:lang w:eastAsia="zh-CN"/>
          <w:rPrChange w:id="275" w:author="Monsuru Adepeju" w:date="2021-02-05T10:06:00Z">
            <w:rPr>
              <w:rFonts w:ascii="Cambria" w:hAnsi="Cambria"/>
              <w:b/>
              <w:color w:val="C45911"/>
              <w:sz w:val="24"/>
              <w:szCs w:val="24"/>
              <w:lang w:eastAsia="zh-CN"/>
            </w:rPr>
          </w:rPrChange>
        </w:rPr>
        <w:t>7. Conclusion</w:t>
      </w:r>
    </w:p>
    <w:p w:rsidR="00314CAD" w:rsidRPr="00A2558D" w:rsidRDefault="00635D7B" w:rsidP="000639B5">
      <w:pPr>
        <w:widowControl w:val="0"/>
        <w:adjustRightInd w:val="0"/>
        <w:snapToGrid w:val="0"/>
        <w:spacing w:after="240" w:line="300" w:lineRule="exact"/>
        <w:rPr>
          <w:rFonts w:ascii="Minion Pro Capt" w:hAnsi="Minion Pro Capt"/>
          <w:lang w:val="en-GB" w:eastAsia="zh-CN"/>
        </w:rPr>
      </w:pPr>
      <w:r w:rsidRPr="00146EAD">
        <w:rPr>
          <w:rFonts w:ascii="Minion Pro Capt" w:hAnsi="Minion Pro Capt"/>
          <w:lang w:val="en-GB" w:eastAsia="zh-CN"/>
        </w:rPr>
        <w:t xml:space="preserve">The aim of this study is to assess the impacts of COVID-19 pandemic (tweets) on the orientation of public opinion concerning policing across </w:t>
      </w:r>
      <w:r w:rsidR="00314CAD" w:rsidRPr="00146EAD">
        <w:rPr>
          <w:rFonts w:ascii="Minion Pro Capt" w:hAnsi="Minion Pro Capt"/>
          <w:lang w:val="en-GB" w:eastAsia="zh-CN"/>
        </w:rPr>
        <w:t>space and time</w:t>
      </w:r>
      <w:r w:rsidRPr="00146EAD">
        <w:rPr>
          <w:rFonts w:ascii="Minion Pro Capt" w:hAnsi="Minion Pro Capt"/>
          <w:lang w:val="en-GB" w:eastAsia="zh-CN"/>
        </w:rPr>
        <w:t xml:space="preserve">. We achieve this aim by developing an analytical framework that deploys </w:t>
      </w:r>
      <w:del w:id="276" w:author="Monsuru Adepeju" w:date="2021-02-05T10:34:00Z">
        <w:r w:rsidRPr="00146EAD" w:rsidDel="000719DC">
          <w:rPr>
            <w:rFonts w:ascii="Minion Pro Capt" w:hAnsi="Minion Pro Capt"/>
            <w:lang w:val="en-GB" w:eastAsia="zh-CN"/>
          </w:rPr>
          <w:delText xml:space="preserve">sentiment </w:delText>
        </w:r>
      </w:del>
      <w:ins w:id="277" w:author="Monsuru Adepeju" w:date="2021-02-05T10:34:00Z">
        <w:r w:rsidR="000719DC">
          <w:rPr>
            <w:rFonts w:ascii="Minion Pro Capt" w:hAnsi="Minion Pro Capt"/>
            <w:lang w:val="en-GB" w:eastAsia="zh-CN"/>
          </w:rPr>
          <w:t>opinion</w:t>
        </w:r>
        <w:r w:rsidR="000719DC" w:rsidRPr="00146EAD">
          <w:rPr>
            <w:rFonts w:ascii="Minion Pro Capt" w:hAnsi="Minion Pro Capt"/>
            <w:lang w:val="en-GB" w:eastAsia="zh-CN"/>
          </w:rPr>
          <w:t xml:space="preserve"> </w:t>
        </w:r>
      </w:ins>
      <w:r w:rsidRPr="00146EAD">
        <w:rPr>
          <w:rFonts w:ascii="Minion Pro Capt" w:hAnsi="Minion Pro Capt"/>
          <w:lang w:val="en-GB" w:eastAsia="zh-CN"/>
        </w:rPr>
        <w:t xml:space="preserve">analysis technique </w:t>
      </w:r>
      <w:r w:rsidR="00314CAD" w:rsidRPr="000719DC">
        <w:rPr>
          <w:rFonts w:ascii="Minion Pro Capt" w:hAnsi="Minion Pro Capt"/>
          <w:lang w:val="en-GB" w:eastAsia="zh-CN"/>
        </w:rPr>
        <w:t xml:space="preserve">for the purpose of extracting </w:t>
      </w:r>
      <w:r w:rsidR="004261E7" w:rsidRPr="000719DC">
        <w:rPr>
          <w:rFonts w:ascii="Minion Pro Capt" w:hAnsi="Minion Pro Capt"/>
          <w:lang w:val="en-GB" w:eastAsia="zh-CN"/>
        </w:rPr>
        <w:t xml:space="preserve">expressed </w:t>
      </w:r>
      <w:r w:rsidR="00314CAD" w:rsidRPr="000719DC">
        <w:rPr>
          <w:rFonts w:ascii="Minion Pro Capt" w:hAnsi="Minion Pro Capt"/>
          <w:lang w:val="en-GB" w:eastAsia="zh-CN"/>
        </w:rPr>
        <w:t xml:space="preserve">opinions from </w:t>
      </w:r>
      <w:r w:rsidRPr="000719DC">
        <w:rPr>
          <w:rFonts w:ascii="Minion Pro Capt" w:hAnsi="Minion Pro Capt"/>
          <w:lang w:val="en-GB" w:eastAsia="zh-CN"/>
        </w:rPr>
        <w:t xml:space="preserve">Twitter </w:t>
      </w:r>
      <w:r w:rsidR="00314CAD" w:rsidRPr="000719DC">
        <w:rPr>
          <w:rFonts w:ascii="Minion Pro Capt" w:hAnsi="Minion Pro Capt"/>
          <w:lang w:val="en-GB" w:eastAsia="zh-CN"/>
        </w:rPr>
        <w:t xml:space="preserve">data </w:t>
      </w:r>
      <w:r w:rsidRPr="000719DC">
        <w:rPr>
          <w:rFonts w:ascii="Minion Pro Capt" w:hAnsi="Minion Pro Capt"/>
          <w:lang w:val="en-GB" w:eastAsia="zh-CN"/>
        </w:rPr>
        <w:t xml:space="preserve">and allows a systematic assessment </w:t>
      </w:r>
      <w:r w:rsidR="00314CAD" w:rsidRPr="000719DC">
        <w:rPr>
          <w:rFonts w:ascii="Minion Pro Capt" w:hAnsi="Minion Pro Capt"/>
          <w:lang w:val="en-GB" w:eastAsia="zh-CN"/>
        </w:rPr>
        <w:t>of impacts of subject matter</w:t>
      </w:r>
      <w:r w:rsidR="004261E7" w:rsidRPr="000719DC">
        <w:rPr>
          <w:rFonts w:ascii="Minion Pro Capt" w:hAnsi="Minion Pro Capt"/>
          <w:lang w:val="en-GB" w:eastAsia="zh-CN"/>
        </w:rPr>
        <w:t>s</w:t>
      </w:r>
      <w:r w:rsidR="00314CAD" w:rsidRPr="000719DC">
        <w:rPr>
          <w:rFonts w:ascii="Minion Pro Capt" w:hAnsi="Minion Pro Capt"/>
          <w:lang w:val="en-GB" w:eastAsia="zh-CN"/>
        </w:rPr>
        <w:t xml:space="preserve"> </w:t>
      </w:r>
      <w:r w:rsidR="004261E7" w:rsidRPr="000719DC">
        <w:rPr>
          <w:rFonts w:ascii="Minion Pro Capt" w:hAnsi="Minion Pro Capt"/>
          <w:lang w:val="en-GB" w:eastAsia="zh-CN"/>
        </w:rPr>
        <w:t xml:space="preserve">within the tweets </w:t>
      </w:r>
      <w:r w:rsidR="00314CAD" w:rsidRPr="000719DC">
        <w:rPr>
          <w:rFonts w:ascii="Minion Pro Capt" w:hAnsi="Minion Pro Capt"/>
          <w:lang w:val="en-GB" w:eastAsia="zh-CN"/>
        </w:rPr>
        <w:t xml:space="preserve">on </w:t>
      </w:r>
      <w:r w:rsidR="004261E7" w:rsidRPr="000719DC">
        <w:rPr>
          <w:rFonts w:ascii="Minion Pro Capt" w:hAnsi="Minion Pro Capt"/>
          <w:lang w:val="en-GB" w:eastAsia="zh-CN"/>
        </w:rPr>
        <w:t xml:space="preserve">one </w:t>
      </w:r>
      <w:r w:rsidR="00314CAD" w:rsidRPr="000719DC">
        <w:rPr>
          <w:rFonts w:ascii="Minion Pro Capt" w:hAnsi="Minion Pro Capt"/>
          <w:lang w:val="en-GB" w:eastAsia="zh-CN"/>
        </w:rPr>
        <w:t xml:space="preserve">another. We demonstrated the utility of the analytical framework by </w:t>
      </w:r>
      <w:ins w:id="278" w:author="Monsuru Adepeju" w:date="2021-02-06T05:45:00Z">
        <w:r w:rsidR="00EA520B">
          <w:rPr>
            <w:rFonts w:ascii="Minion Pro Capt" w:hAnsi="Minion Pro Capt"/>
            <w:lang w:val="en-GB" w:eastAsia="zh-CN"/>
          </w:rPr>
          <w:t xml:space="preserve">revealing </w:t>
        </w:r>
      </w:ins>
      <w:del w:id="279" w:author="Monsuru Adepeju" w:date="2021-02-06T05:46:00Z">
        <w:r w:rsidR="00314CAD" w:rsidRPr="000719DC" w:rsidDel="00EA520B">
          <w:rPr>
            <w:rFonts w:ascii="Minion Pro Capt" w:hAnsi="Minion Pro Capt"/>
            <w:lang w:val="en-GB" w:eastAsia="zh-CN"/>
          </w:rPr>
          <w:delText xml:space="preserve">assessing </w:delText>
        </w:r>
      </w:del>
      <w:r w:rsidR="00314CAD" w:rsidRPr="000719DC">
        <w:rPr>
          <w:rFonts w:ascii="Minion Pro Capt" w:hAnsi="Minion Pro Capt"/>
          <w:lang w:val="en-GB" w:eastAsia="zh-CN"/>
        </w:rPr>
        <w:t xml:space="preserve">how COVID-19 pandemic (tweets) have exacerbated and/or </w:t>
      </w:r>
      <w:r w:rsidR="004261E7" w:rsidRPr="00A2558D">
        <w:rPr>
          <w:rFonts w:ascii="Minion Pro Capt" w:hAnsi="Minion Pro Capt"/>
          <w:lang w:val="en-GB" w:eastAsia="zh-CN"/>
        </w:rPr>
        <w:t xml:space="preserve">decelerated </w:t>
      </w:r>
      <w:r w:rsidR="00314CAD" w:rsidRPr="00A2558D">
        <w:rPr>
          <w:rFonts w:ascii="Minion Pro Capt" w:hAnsi="Minion Pro Capt"/>
          <w:lang w:val="en-GB" w:eastAsia="zh-CN"/>
        </w:rPr>
        <w:t>public opinions towards policing across England and Wales.</w:t>
      </w:r>
    </w:p>
    <w:p w:rsidR="00635D7B" w:rsidRPr="00146EAD" w:rsidRDefault="00635D7B" w:rsidP="000639B5">
      <w:pPr>
        <w:widowControl w:val="0"/>
        <w:adjustRightInd w:val="0"/>
        <w:snapToGrid w:val="0"/>
        <w:spacing w:after="240" w:line="300" w:lineRule="exact"/>
        <w:rPr>
          <w:rFonts w:ascii="Minion Pro Capt" w:hAnsi="Minion Pro Capt"/>
          <w:lang w:val="en-GB" w:eastAsia="zh-CN"/>
        </w:rPr>
      </w:pPr>
      <w:r w:rsidRPr="00A2558D">
        <w:rPr>
          <w:rFonts w:ascii="Minion Pro Capt" w:hAnsi="Minion Pro Capt"/>
          <w:lang w:val="en-GB" w:eastAsia="zh-CN"/>
        </w:rPr>
        <w:t xml:space="preserve">A reliable and accessible analytical framework for measuring </w:t>
      </w:r>
      <w:ins w:id="280" w:author="Monsuru Adepeju" w:date="2021-02-06T05:47:00Z">
        <w:r w:rsidR="00EA520B">
          <w:rPr>
            <w:rFonts w:ascii="Minion Pro Capt" w:hAnsi="Minion Pro Capt"/>
            <w:lang w:val="en-GB" w:eastAsia="zh-CN"/>
          </w:rPr>
          <w:t xml:space="preserve">inequality in </w:t>
        </w:r>
      </w:ins>
      <w:r w:rsidRPr="00A2558D">
        <w:rPr>
          <w:rFonts w:ascii="Minion Pro Capt" w:hAnsi="Minion Pro Capt"/>
          <w:lang w:val="en-GB" w:eastAsia="zh-CN"/>
        </w:rPr>
        <w:t>public opinions concerning policing could aid in the overall assessment of the quality and effectiveness of public policing, as it could help to understand community’s needs and priorities, as well as the performance of the police in satisfying th</w:t>
      </w:r>
      <w:r w:rsidRPr="00146EAD">
        <w:rPr>
          <w:rFonts w:ascii="Minion Pro Capt" w:hAnsi="Minion Pro Capt"/>
          <w:lang w:val="en-GB" w:eastAsia="zh-CN"/>
        </w:rPr>
        <w:t>ose needs. Such an analytical framework would enable: a police analyst to evaluate the police service; police decision makers to be better able to guide their organizations in order to provide maximum value to citizens; and police officers to know what is expected of them. Our proposed analytical framework serves these operational goals.</w:t>
      </w:r>
    </w:p>
    <w:p w:rsidR="00635D7B" w:rsidRPr="00A2558D" w:rsidRDefault="00635D7B" w:rsidP="000639B5">
      <w:pPr>
        <w:widowControl w:val="0"/>
        <w:adjustRightInd w:val="0"/>
        <w:snapToGrid w:val="0"/>
        <w:spacing w:after="240" w:line="300" w:lineRule="exact"/>
        <w:rPr>
          <w:rFonts w:ascii="Minion Pro Capt" w:hAnsi="Minion Pro Capt"/>
          <w:lang w:val="en-GB" w:eastAsia="zh-CN"/>
        </w:rPr>
      </w:pPr>
      <w:del w:id="281" w:author="Monsuru Adepeju" w:date="2021-02-06T05:47:00Z">
        <w:r w:rsidRPr="000719DC" w:rsidDel="00EA520B">
          <w:rPr>
            <w:rFonts w:ascii="Minion Pro Capt" w:hAnsi="Minion Pro Capt"/>
            <w:lang w:val="en-GB" w:eastAsia="zh-CN"/>
          </w:rPr>
          <w:delText>This research focuses on one area of police effort assessments – public opinion. We were able deploy Twitter data to analyze public opinions concerning policing and their inequalities across space and time. It has been argued that measuring citizens’ opinion of police performance is very important and is not a straightforward task</w:delText>
        </w:r>
        <w:r w:rsidRPr="00146EAD" w:rsidDel="00EA520B">
          <w:rPr>
            <w:rFonts w:ascii="Minion Pro Capt" w:hAnsi="Minion Pro Capt"/>
            <w:lang w:val="en-GB" w:eastAsia="zh-CN"/>
          </w:rPr>
          <w:delText xml:space="preserve">. In as much as police work is complex and multi-dimensional, so is its assessment in the eyes of the public. In our own opinion, new innovations, such as the social media system, e.g. Twitter, serve as an interesting alternative to traditional approaches such as surveys and interviews. </w:delText>
        </w:r>
      </w:del>
      <w:r w:rsidRPr="00146EAD">
        <w:rPr>
          <w:rFonts w:ascii="Minion Pro Capt" w:hAnsi="Minion Pro Capt"/>
          <w:lang w:val="en-GB" w:eastAsia="zh-CN"/>
        </w:rPr>
        <w:t>While valuable, the general notion of “positive,” or “negative” opinion provide nothing more than a general sense of the public’s confidence and trust in the police. More specific questions need to be asked in order to understand what it is that the ci</w:t>
      </w:r>
      <w:r w:rsidRPr="00A2558D">
        <w:rPr>
          <w:rFonts w:ascii="Minion Pro Capt" w:hAnsi="Minion Pro Capt"/>
          <w:lang w:val="en-GB" w:eastAsia="zh-CN"/>
        </w:rPr>
        <w:t xml:space="preserve">tizens are satisfied or dissatisfied about when it comes to the police service. Answering more complex questions using Twitter data is an area that we intend to focus on in the future. Meanwhile, there is a large-scale annual survey of public opinion carried out to assess current perceptions of the police across PFAs </w:t>
      </w:r>
      <w:r w:rsidRPr="00305A89">
        <w:rPr>
          <w:rFonts w:ascii="Minion Pro Capt" w:hAnsi="Minion Pro Capt"/>
          <w:lang w:val="en-GB" w:eastAsia="zh-CN"/>
        </w:rPr>
        <w:t xml:space="preserve">in England and Wales. Our future research plan </w:t>
      </w:r>
      <w:r w:rsidRPr="00305A89">
        <w:rPr>
          <w:rFonts w:ascii="Minion Pro Capt" w:hAnsi="Minion Pro Capt"/>
          <w:lang w:val="en-GB" w:eastAsia="zh-CN"/>
        </w:rPr>
        <w:lastRenderedPageBreak/>
        <w:t xml:space="preserve">includes a comparative study between this </w:t>
      </w:r>
      <w:bookmarkStart w:id="282" w:name="_GoBack"/>
      <w:bookmarkEnd w:id="282"/>
      <w:r w:rsidRPr="00305A89">
        <w:rPr>
          <w:rFonts w:ascii="Minion Pro Capt" w:hAnsi="Minion Pro Capt"/>
          <w:lang w:val="en-GB" w:eastAsia="zh-CN"/>
        </w:rPr>
        <w:t xml:space="preserve">survey approach and the use of the social media system. </w:t>
      </w:r>
    </w:p>
    <w:p w:rsidR="00490501" w:rsidRPr="00146EAD" w:rsidRDefault="00490501" w:rsidP="00490501">
      <w:pPr>
        <w:pStyle w:val="1"/>
        <w:spacing w:before="240" w:after="120"/>
        <w:ind w:leftChars="0" w:left="0"/>
        <w:rPr>
          <w:color w:val="auto"/>
        </w:rPr>
      </w:pPr>
      <w:r w:rsidRPr="00146EAD">
        <w:rPr>
          <w:color w:val="auto"/>
        </w:rPr>
        <w:t>Acknowledgements</w:t>
      </w:r>
    </w:p>
    <w:p w:rsidR="00490501" w:rsidRDefault="008A2899" w:rsidP="000639B5">
      <w:pPr>
        <w:widowControl w:val="0"/>
        <w:adjustRightInd w:val="0"/>
        <w:snapToGrid w:val="0"/>
        <w:spacing w:after="240" w:line="300" w:lineRule="exact"/>
        <w:rPr>
          <w:ins w:id="283" w:author="Monsuru Adepeju" w:date="2021-02-05T15:08:00Z"/>
          <w:rFonts w:ascii="Minion Pro Capt" w:hAnsi="Minion Pro Capt"/>
          <w:lang w:val="en-GB" w:eastAsia="zh-CN"/>
        </w:rPr>
      </w:pPr>
      <w:r w:rsidRPr="00146EAD">
        <w:rPr>
          <w:rFonts w:ascii="Minion Pro Capt" w:hAnsi="Minion Pro Capt"/>
          <w:lang w:val="en-GB" w:eastAsia="zh-CN"/>
        </w:rPr>
        <w:t>We gratefully acknowledge the Economic and Social Research Council (ESRC), who funded the Understanding Inequalities project (Grant Reference ES/P009301/1) through which this research was conducted.</w:t>
      </w:r>
      <w:r w:rsidR="00C71274" w:rsidRPr="00146EAD">
        <w:rPr>
          <w:rFonts w:ascii="Minion Pro Capt" w:hAnsi="Minion Pro Capt"/>
          <w:lang w:val="en-GB" w:eastAsia="zh-CN"/>
        </w:rPr>
        <w:t xml:space="preserve"> </w:t>
      </w:r>
    </w:p>
    <w:p w:rsidR="00E95953" w:rsidRPr="009063CB" w:rsidRDefault="00490501" w:rsidP="009063CB">
      <w:pPr>
        <w:pStyle w:val="1"/>
        <w:spacing w:before="240" w:after="120"/>
        <w:ind w:leftChars="0" w:left="0"/>
        <w:rPr>
          <w:color w:val="auto"/>
        </w:rPr>
      </w:pPr>
      <w:r w:rsidRPr="00146EAD">
        <w:rPr>
          <w:color w:val="auto"/>
        </w:rPr>
        <w:t>References</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 xml:space="preserve">[1] </w:t>
      </w:r>
      <w:r>
        <w:rPr>
          <w:rFonts w:ascii="Minion Pro Capt" w:hAnsi="Minion Pro Capt"/>
          <w:lang w:val="en-GB" w:eastAsia="zh-CN"/>
        </w:rPr>
        <w:tab/>
      </w:r>
      <w:r w:rsidRPr="00146EAD">
        <w:rPr>
          <w:rFonts w:ascii="Minion Pro Capt" w:hAnsi="Minion Pro Capt"/>
          <w:lang w:val="en-GB" w:eastAsia="zh-CN"/>
        </w:rPr>
        <w:t>Langan, P., Greenfeld, L., Smith,  S., Durose, M. and Levin, D. (2001) Contacts Between Police and the Public: Findings from the 1999 National Survey. Bureau of Justice Statistics, Washington, DC., 2001.</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 xml:space="preserve">[2] </w:t>
      </w:r>
      <w:r>
        <w:rPr>
          <w:rFonts w:ascii="Minion Pro Capt" w:hAnsi="Minion Pro Capt"/>
          <w:lang w:val="en-GB" w:eastAsia="zh-CN"/>
        </w:rPr>
        <w:tab/>
      </w:r>
      <w:r w:rsidRPr="00C12C9A">
        <w:rPr>
          <w:rFonts w:ascii="Minion Pro Capt" w:hAnsi="Minion Pro Capt"/>
          <w:lang w:val="en-GB" w:eastAsia="zh-CN"/>
        </w:rPr>
        <w:t>Mastrofski, S. (1981) Surveying clients to assess police performance: focussing on the police-citizen encounter. Evaluation Review, 5, 397-408.</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 xml:space="preserve">[3] </w:t>
      </w:r>
      <w:r>
        <w:rPr>
          <w:rFonts w:ascii="Minion Pro Capt" w:hAnsi="Minion Pro Capt"/>
          <w:lang w:val="en-GB" w:eastAsia="zh-CN"/>
        </w:rPr>
        <w:tab/>
      </w:r>
      <w:r w:rsidRPr="00C12C9A">
        <w:rPr>
          <w:rFonts w:ascii="Minion Pro Capt" w:hAnsi="Minion Pro Capt"/>
          <w:lang w:val="en-GB" w:eastAsia="zh-CN"/>
        </w:rPr>
        <w:t>Mestre, J. (1992) Community feedback program: twelve years later.  Law and Order,  40, 57-60.</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 xml:space="preserve">[4] </w:t>
      </w:r>
      <w:r>
        <w:rPr>
          <w:rFonts w:ascii="Minion Pro Capt" w:hAnsi="Minion Pro Capt"/>
          <w:lang w:val="en-GB" w:eastAsia="zh-CN"/>
        </w:rPr>
        <w:tab/>
      </w:r>
      <w:r w:rsidRPr="00C12C9A">
        <w:rPr>
          <w:rFonts w:ascii="Minion Pro Capt" w:hAnsi="Minion Pro Capt"/>
          <w:lang w:val="en-GB" w:eastAsia="zh-CN"/>
        </w:rPr>
        <w:t>Liu, B. (2012) Sentiment analysis and opinion mining, Synthesis lectures on human language technologies,  5, 1-167.</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[5]</w:t>
      </w:r>
      <w:r>
        <w:rPr>
          <w:rFonts w:ascii="Minion Pro Capt" w:hAnsi="Minion Pro Capt"/>
          <w:lang w:val="en-GB" w:eastAsia="zh-CN"/>
        </w:rPr>
        <w:tab/>
      </w:r>
      <w:r w:rsidRPr="00C12C9A">
        <w:rPr>
          <w:rFonts w:ascii="Minion Pro Capt" w:hAnsi="Minion Pro Capt"/>
          <w:lang w:val="en-GB" w:eastAsia="zh-CN"/>
        </w:rPr>
        <w:t>Balahur, A., Mihalcea, R. and Montoyo, A. (2014) Computational approaches to subjectivity and sentiment analysis: Present and envisaged methods and applications. Computer Speech &amp; Language, 28, 1-6.</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[6]</w:t>
      </w:r>
      <w:r>
        <w:rPr>
          <w:rFonts w:ascii="Minion Pro Capt" w:hAnsi="Minion Pro Capt"/>
          <w:lang w:val="en-GB" w:eastAsia="zh-CN"/>
        </w:rPr>
        <w:tab/>
      </w:r>
      <w:r w:rsidRPr="00C12C9A">
        <w:rPr>
          <w:rFonts w:ascii="Minion Pro Capt" w:hAnsi="Minion Pro Capt"/>
          <w:lang w:val="en-GB" w:eastAsia="zh-CN"/>
        </w:rPr>
        <w:t>Liu. B. (2015) Sentiment analysis: mining opinions, sentiments, and emotions., Cambridge: Cambridge University Press, 2015.</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[7]</w:t>
      </w:r>
      <w:r>
        <w:rPr>
          <w:rFonts w:ascii="Minion Pro Capt" w:hAnsi="Minion Pro Capt"/>
          <w:lang w:val="en-GB" w:eastAsia="zh-CN"/>
        </w:rPr>
        <w:tab/>
      </w:r>
      <w:r w:rsidRPr="00C12C9A">
        <w:rPr>
          <w:rFonts w:ascii="Minion Pro Capt" w:hAnsi="Minion Pro Capt"/>
          <w:lang w:val="en-GB" w:eastAsia="zh-CN"/>
        </w:rPr>
        <w:t>Istia, S. and Purnomo, H. (2018) Sentiment analysis of law enforcement performance using support vector machine and K-nearest neighbor, in In 3rd International Conference on Information Technology, Information System and Electrical Engineering (ICITISEE), IEEE 2018, Indonesia, 2018.</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[8]</w:t>
      </w:r>
      <w:r>
        <w:rPr>
          <w:rFonts w:ascii="Minion Pro Capt" w:hAnsi="Minion Pro Capt"/>
          <w:lang w:val="en-GB" w:eastAsia="zh-CN"/>
        </w:rPr>
        <w:tab/>
      </w:r>
      <w:r w:rsidRPr="00C12C9A">
        <w:rPr>
          <w:rFonts w:ascii="Minion Pro Capt" w:hAnsi="Minion Pro Capt"/>
          <w:lang w:val="en-GB" w:eastAsia="zh-CN"/>
        </w:rPr>
        <w:t>Hand, L. C. and Ching, B. D. (2019) Maintaining neutrality: A sentiment analysis of police agency Facebook pages before and after a fatal officer-involved shooting of a citizen. Government Information Quarterly, 37, 101420</w:t>
      </w:r>
      <w:r>
        <w:rPr>
          <w:rFonts w:ascii="Minion Pro Capt" w:hAnsi="Minion Pro Capt"/>
          <w:lang w:val="en-GB" w:eastAsia="zh-CN"/>
        </w:rPr>
        <w:t>.</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[9]</w:t>
      </w:r>
      <w:r>
        <w:rPr>
          <w:rFonts w:ascii="Minion Pro Capt" w:hAnsi="Minion Pro Capt"/>
          <w:lang w:val="en-GB" w:eastAsia="zh-CN"/>
        </w:rPr>
        <w:tab/>
      </w:r>
      <w:r w:rsidRPr="00C12C9A">
        <w:rPr>
          <w:rFonts w:ascii="Minion Pro Capt" w:hAnsi="Minion Pro Capt"/>
          <w:lang w:val="en-GB" w:eastAsia="zh-CN"/>
        </w:rPr>
        <w:t>Laufs, J.  and Waseem, Z. (2020) Policing in pandemics: a systematic review and best practices for police response to COVID-19. International Journal of Disaster Risk Reduction,  51,  p.101812.</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 xml:space="preserve">[10] </w:t>
      </w:r>
      <w:r w:rsidRPr="00C12C9A">
        <w:rPr>
          <w:rFonts w:ascii="Minion Pro Capt" w:hAnsi="Minion Pro Capt"/>
          <w:lang w:val="en-GB" w:eastAsia="zh-CN"/>
        </w:rPr>
        <w:t>Chukwusa, E., Johnson, H. and Gao, W. (2020) An exploratory analysis of public opinion and sentiments towards COVID-19 pandemic using Twitter data. Research Square.</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 xml:space="preserve">[11] </w:t>
      </w:r>
      <w:r w:rsidRPr="00C12C9A">
        <w:rPr>
          <w:rFonts w:ascii="Minion Pro Capt" w:hAnsi="Minion Pro Capt"/>
          <w:lang w:val="en-GB" w:eastAsia="zh-CN"/>
        </w:rPr>
        <w:t>Xue, J., Chen, J., Chen, C., Hu, R. and Zhu, T. (2020) The Hidden Pandemic of Family Violence During COVID-19: Unsupervised Learning of Tweets," J Med Internet Res, 22, e24361</w:t>
      </w:r>
      <w:r>
        <w:rPr>
          <w:rFonts w:ascii="Minion Pro Capt" w:hAnsi="Minion Pro Capt"/>
          <w:lang w:val="en-GB" w:eastAsia="zh-CN"/>
        </w:rPr>
        <w:t>.</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[12]</w:t>
      </w:r>
      <w:r>
        <w:rPr>
          <w:rFonts w:ascii="Minion Pro Capt" w:hAnsi="Minion Pro Capt"/>
          <w:lang w:val="en-GB" w:eastAsia="zh-CN"/>
        </w:rPr>
        <w:tab/>
      </w:r>
      <w:r w:rsidRPr="00C12C9A">
        <w:rPr>
          <w:rFonts w:ascii="Minion Pro Capt" w:hAnsi="Minion Pro Capt"/>
          <w:lang w:val="en-GB" w:eastAsia="zh-CN"/>
        </w:rPr>
        <w:t>Jiang, Y.  Li, Z. and Ye, X. (2019) Understanding demographic and socioeconomic biases of geotagged twitter users at the county level. Cartography Geographic Inf. Sci., 46, 228-242.</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[13]</w:t>
      </w:r>
      <w:r>
        <w:rPr>
          <w:rFonts w:ascii="Minion Pro Capt" w:hAnsi="Minion Pro Capt"/>
          <w:lang w:val="en-GB" w:eastAsia="zh-CN"/>
        </w:rPr>
        <w:tab/>
      </w:r>
      <w:r w:rsidRPr="00C12C9A">
        <w:rPr>
          <w:rFonts w:ascii="Minion Pro Capt" w:hAnsi="Minion Pro Capt"/>
          <w:lang w:val="en-GB" w:eastAsia="zh-CN"/>
        </w:rPr>
        <w:t>Paul, D., Li, F. , Teja, M., Yu, X. and Frost, R. (2017) Compass: Spatio temporal sentiment analysis of US election what twitter says! In Proceedings of the 23rd ACM SIGKDD international conference on knowledge discovery and data mining, 2017.</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[14]</w:t>
      </w:r>
      <w:r>
        <w:rPr>
          <w:rFonts w:ascii="Minion Pro Capt" w:hAnsi="Minion Pro Capt"/>
          <w:lang w:val="en-GB" w:eastAsia="zh-CN"/>
        </w:rPr>
        <w:tab/>
      </w:r>
      <w:r w:rsidRPr="00C12C9A">
        <w:rPr>
          <w:rFonts w:ascii="Minion Pro Capt" w:hAnsi="Minion Pro Capt"/>
          <w:lang w:val="en-GB" w:eastAsia="zh-CN"/>
        </w:rPr>
        <w:t>Malik, M., Lamba, H., Nakos, C. and Pfeffer, J. (2015) Population bias in geotagged tweets. In Proceedings of the International AAAI Conference on Web and Social Media, 2015.</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[15]</w:t>
      </w:r>
      <w:r>
        <w:rPr>
          <w:rFonts w:ascii="Minion Pro Capt" w:hAnsi="Minion Pro Capt"/>
          <w:lang w:val="en-GB" w:eastAsia="zh-CN"/>
        </w:rPr>
        <w:tab/>
      </w:r>
      <w:r w:rsidRPr="00C12C9A">
        <w:rPr>
          <w:rFonts w:ascii="Minion Pro Capt" w:hAnsi="Minion Pro Capt"/>
          <w:lang w:val="en-GB" w:eastAsia="zh-CN"/>
        </w:rPr>
        <w:t xml:space="preserve">Pavalanathan, U. and Eisenstein, J. (2015) Confounds and consequences in geotagged Twitter data. 2015. </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[16]</w:t>
      </w:r>
      <w:r>
        <w:rPr>
          <w:rFonts w:ascii="Minion Pro Capt" w:hAnsi="Minion Pro Capt"/>
          <w:lang w:val="en-GB" w:eastAsia="zh-CN"/>
        </w:rPr>
        <w:tab/>
      </w:r>
      <w:r w:rsidRPr="00C12C9A">
        <w:rPr>
          <w:rFonts w:ascii="Minion Pro Capt" w:hAnsi="Minion Pro Capt"/>
          <w:lang w:val="en-GB" w:eastAsia="zh-CN"/>
        </w:rPr>
        <w:t>Kelman, H. C. (1961) Processes of Opinion Change. The Public Opinion Quarterly.  1, 57-78.</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[17]</w:t>
      </w:r>
      <w:r>
        <w:rPr>
          <w:rFonts w:ascii="Minion Pro Capt" w:hAnsi="Minion Pro Capt"/>
          <w:lang w:val="en-GB" w:eastAsia="zh-CN"/>
        </w:rPr>
        <w:tab/>
      </w:r>
      <w:r w:rsidRPr="00AF768F">
        <w:rPr>
          <w:rFonts w:ascii="Minion Pro Capt" w:hAnsi="Minion Pro Capt"/>
          <w:lang w:val="en-GB" w:eastAsia="zh-CN"/>
        </w:rPr>
        <w:t xml:space="preserve">Kucher, </w:t>
      </w:r>
      <w:r>
        <w:rPr>
          <w:rFonts w:ascii="Minion Pro Capt" w:hAnsi="Minion Pro Capt"/>
          <w:lang w:val="en-GB" w:eastAsia="zh-CN"/>
        </w:rPr>
        <w:t xml:space="preserve">K., </w:t>
      </w:r>
      <w:r w:rsidRPr="00AF768F">
        <w:rPr>
          <w:rFonts w:ascii="Minion Pro Capt" w:hAnsi="Minion Pro Capt"/>
          <w:lang w:val="en-GB" w:eastAsia="zh-CN"/>
        </w:rPr>
        <w:t>Paradis</w:t>
      </w:r>
      <w:r>
        <w:rPr>
          <w:rFonts w:ascii="Minion Pro Capt" w:hAnsi="Minion Pro Capt"/>
          <w:lang w:val="en-GB" w:eastAsia="zh-CN"/>
        </w:rPr>
        <w:t xml:space="preserve">, </w:t>
      </w:r>
      <w:r w:rsidRPr="00AF768F">
        <w:rPr>
          <w:rFonts w:ascii="Minion Pro Capt" w:hAnsi="Minion Pro Capt"/>
          <w:lang w:val="en-GB" w:eastAsia="zh-CN"/>
        </w:rPr>
        <w:t>C. and Kerren,</w:t>
      </w:r>
      <w:r>
        <w:rPr>
          <w:rFonts w:ascii="Minion Pro Capt" w:hAnsi="Minion Pro Capt"/>
          <w:lang w:val="en-GB" w:eastAsia="zh-CN"/>
        </w:rPr>
        <w:t xml:space="preserve"> </w:t>
      </w:r>
      <w:r w:rsidRPr="00AF768F">
        <w:rPr>
          <w:rFonts w:ascii="Minion Pro Capt" w:hAnsi="Minion Pro Capt"/>
          <w:lang w:val="en-GB" w:eastAsia="zh-CN"/>
        </w:rPr>
        <w:t xml:space="preserve">A. </w:t>
      </w:r>
      <w:r>
        <w:rPr>
          <w:rFonts w:ascii="Minion Pro Capt" w:hAnsi="Minion Pro Capt"/>
          <w:lang w:val="en-GB" w:eastAsia="zh-CN"/>
        </w:rPr>
        <w:t xml:space="preserve">(2018) </w:t>
      </w:r>
      <w:r w:rsidRPr="00AF768F">
        <w:rPr>
          <w:rFonts w:ascii="Minion Pro Capt" w:hAnsi="Minion Pro Capt"/>
          <w:lang w:val="en-GB" w:eastAsia="zh-CN"/>
        </w:rPr>
        <w:t>The State of the Art in Sentiment Visualization</w:t>
      </w:r>
      <w:r>
        <w:rPr>
          <w:rFonts w:ascii="Minion Pro Capt" w:hAnsi="Minion Pro Capt"/>
          <w:lang w:val="en-GB" w:eastAsia="zh-CN"/>
        </w:rPr>
        <w:t>.</w:t>
      </w:r>
      <w:r w:rsidRPr="00AF768F">
        <w:rPr>
          <w:rFonts w:ascii="Minion Pro Capt" w:hAnsi="Minion Pro Capt"/>
          <w:lang w:val="en-GB" w:eastAsia="zh-CN"/>
        </w:rPr>
        <w:t xml:space="preserve"> Computer Graphics forum, 37, 71-96.</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[18]</w:t>
      </w:r>
      <w:r>
        <w:rPr>
          <w:rFonts w:ascii="Minion Pro Capt" w:hAnsi="Minion Pro Capt"/>
          <w:lang w:val="en-GB" w:eastAsia="zh-CN"/>
        </w:rPr>
        <w:tab/>
      </w:r>
      <w:r w:rsidRPr="00C12C9A">
        <w:rPr>
          <w:rFonts w:ascii="Minion Pro Capt" w:hAnsi="Minion Pro Capt"/>
          <w:lang w:val="en-GB" w:eastAsia="zh-CN"/>
        </w:rPr>
        <w:t>Chakraborty, K., Bhatia, S.,  Bhattacharyya, S., Platos, J.,  Bag, R. and Hassanien, A. E. (2020) Sentiment Analysis of COVID-19 tweets by Deep Learning Classifiers-A study to show how popularity is affecting accuracy in social media. Appl Soft Comput,  97, 106754.</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[19]</w:t>
      </w:r>
      <w:r>
        <w:rPr>
          <w:rFonts w:ascii="Minion Pro Capt" w:hAnsi="Minion Pro Capt"/>
          <w:lang w:val="en-GB" w:eastAsia="zh-CN"/>
        </w:rPr>
        <w:tab/>
      </w:r>
      <w:r w:rsidRPr="00C12C9A">
        <w:rPr>
          <w:rFonts w:ascii="Minion Pro Capt" w:hAnsi="Minion Pro Capt"/>
          <w:lang w:val="en-GB" w:eastAsia="zh-CN"/>
        </w:rPr>
        <w:t xml:space="preserve">Xue, J., Chen, J., Chen, C., Zheng, C.,  Li, S. and Zhu, T. (2020) Public discourse and sentiment during the COVID 19 pandemic: Using Latent Dirichlet Allocation for topic modeling on Twitter. PLoS ONE, 15, e0239441.  </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lastRenderedPageBreak/>
        <w:t>[20]</w:t>
      </w:r>
      <w:r>
        <w:rPr>
          <w:rFonts w:ascii="Minion Pro Capt" w:hAnsi="Minion Pro Capt"/>
          <w:lang w:val="en-GB" w:eastAsia="zh-CN"/>
        </w:rPr>
        <w:tab/>
      </w:r>
      <w:r w:rsidRPr="00C12C9A">
        <w:rPr>
          <w:rFonts w:ascii="Minion Pro Capt" w:hAnsi="Minion Pro Capt"/>
          <w:lang w:val="en-GB" w:eastAsia="zh-CN"/>
        </w:rPr>
        <w:t>Samuel, J., Ali, G. G. M. N.,  Rahman, M. M., Esawi, E. and Samuel, Y. (2020) COVID-19 Public Sentiment Insights and Machine Learning for Tweets Classification. Information, 11.</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[21]</w:t>
      </w:r>
      <w:r>
        <w:rPr>
          <w:rFonts w:ascii="Minion Pro Capt" w:hAnsi="Minion Pro Capt"/>
          <w:lang w:val="en-GB" w:eastAsia="zh-CN"/>
        </w:rPr>
        <w:tab/>
      </w:r>
      <w:r w:rsidRPr="00C12C9A">
        <w:rPr>
          <w:rFonts w:ascii="Minion Pro Capt" w:hAnsi="Minion Pro Capt"/>
          <w:lang w:val="en-GB" w:eastAsia="zh-CN"/>
        </w:rPr>
        <w:t>Nikolovska, M.,  Johnson, S. and Ekblom, P. (2020) “Show this thread”: policing, disruption and mobilisation through Twitter. An analysis of UK law enforcement tweeting practices during the Covid-19 pandemic. Crime Science,  9, 20.</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[22]</w:t>
      </w:r>
      <w:r>
        <w:rPr>
          <w:rFonts w:ascii="Minion Pro Capt" w:hAnsi="Minion Pro Capt"/>
          <w:lang w:val="en-GB" w:eastAsia="zh-CN"/>
        </w:rPr>
        <w:tab/>
      </w:r>
      <w:r w:rsidRPr="00C12C9A">
        <w:rPr>
          <w:rFonts w:ascii="Minion Pro Capt" w:hAnsi="Minion Pro Capt"/>
          <w:lang w:val="en-GB" w:eastAsia="zh-CN"/>
        </w:rPr>
        <w:t xml:space="preserve">Heverin, T. and Zach, L. (2010) Twitter for city police department information sharing. In Proceedings of the American Society for Information Science and Technology, 47, 1-7.  </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[23]</w:t>
      </w:r>
      <w:r>
        <w:rPr>
          <w:rFonts w:ascii="Minion Pro Capt" w:hAnsi="Minion Pro Capt"/>
          <w:lang w:val="en-GB" w:eastAsia="zh-CN"/>
        </w:rPr>
        <w:tab/>
      </w:r>
      <w:r w:rsidRPr="00C12C9A">
        <w:rPr>
          <w:rFonts w:ascii="Minion Pro Capt" w:hAnsi="Minion Pro Capt"/>
          <w:lang w:val="en-GB" w:eastAsia="zh-CN"/>
        </w:rPr>
        <w:t xml:space="preserve">Crump, J. (2011) What are the police doing on Twitter? Social media, the police and the public. Policy &amp; Internet, 3, 1–27.  </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[24]</w:t>
      </w:r>
      <w:r>
        <w:rPr>
          <w:rFonts w:ascii="Minion Pro Capt" w:hAnsi="Minion Pro Capt"/>
          <w:lang w:val="en-GB" w:eastAsia="zh-CN"/>
        </w:rPr>
        <w:tab/>
      </w:r>
      <w:r w:rsidRPr="00C12C9A">
        <w:rPr>
          <w:rFonts w:ascii="Minion Pro Capt" w:hAnsi="Minion Pro Capt"/>
          <w:lang w:val="en-GB" w:eastAsia="zh-CN"/>
        </w:rPr>
        <w:t>Lieberman, J. D.,  Koetzle, D. and Sakiyama, M. (2013) Police departments’ use of Facebook: patterns and policy issues. Police quarterly, 16, 438–462.</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[25]</w:t>
      </w:r>
      <w:r>
        <w:rPr>
          <w:rFonts w:ascii="Minion Pro Capt" w:hAnsi="Minion Pro Capt"/>
          <w:lang w:val="en-GB" w:eastAsia="zh-CN"/>
        </w:rPr>
        <w:tab/>
      </w:r>
      <w:r w:rsidRPr="00C12C9A">
        <w:rPr>
          <w:rFonts w:ascii="Minion Pro Capt" w:hAnsi="Minion Pro Capt"/>
          <w:lang w:val="en-GB" w:eastAsia="zh-CN"/>
        </w:rPr>
        <w:t>Kearney, M. W. (2019) rtweet: Collecting and analyzing Twitter data. Journal of Open Source Software, 4,  1829.</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[26]</w:t>
      </w:r>
      <w:r>
        <w:rPr>
          <w:rFonts w:ascii="Minion Pro Capt" w:hAnsi="Minion Pro Capt"/>
          <w:lang w:val="en-GB" w:eastAsia="zh-CN"/>
        </w:rPr>
        <w:tab/>
      </w:r>
      <w:r w:rsidRPr="00C12C9A">
        <w:rPr>
          <w:rFonts w:ascii="Minion Pro Capt" w:hAnsi="Minion Pro Capt"/>
          <w:lang w:val="en-GB" w:eastAsia="zh-CN"/>
        </w:rPr>
        <w:t>Office of National Statistics (2015) Major Towns and Cities (December 2015) Names and Codes in England and Wales. London, 2015.</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[27]</w:t>
      </w:r>
      <w:r>
        <w:rPr>
          <w:rFonts w:ascii="Minion Pro Capt" w:hAnsi="Minion Pro Capt"/>
          <w:lang w:val="en-GB" w:eastAsia="zh-CN"/>
        </w:rPr>
        <w:tab/>
      </w:r>
      <w:r w:rsidRPr="00C12C9A">
        <w:rPr>
          <w:rFonts w:ascii="Minion Pro Capt" w:hAnsi="Minion Pro Capt"/>
          <w:lang w:val="en-GB" w:eastAsia="zh-CN"/>
        </w:rPr>
        <w:t>Silge, J. and Robinson, D. (2016) tidytext: Text mining and analysis using tidy data principles in R. Journal of Open Source Software, 1, 37.</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[28]</w:t>
      </w:r>
      <w:r>
        <w:rPr>
          <w:rFonts w:ascii="Minion Pro Capt" w:hAnsi="Minion Pro Capt"/>
          <w:lang w:val="en-GB" w:eastAsia="zh-CN"/>
        </w:rPr>
        <w:tab/>
      </w:r>
      <w:r w:rsidRPr="00C12C9A">
        <w:rPr>
          <w:rFonts w:ascii="Minion Pro Capt" w:hAnsi="Minion Pro Capt"/>
          <w:lang w:val="en-GB" w:eastAsia="zh-CN"/>
        </w:rPr>
        <w:t>Nielsen, F. (2011) A New ANEW: Evaluation of a Word List for Sentiment Analysis in Microblogs. In  Proc. ESWC-11, 2011.</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[29]</w:t>
      </w:r>
      <w:r>
        <w:rPr>
          <w:rFonts w:ascii="Minion Pro Capt" w:hAnsi="Minion Pro Capt"/>
          <w:lang w:val="en-GB" w:eastAsia="zh-CN"/>
        </w:rPr>
        <w:tab/>
      </w:r>
      <w:r w:rsidRPr="00C12C9A">
        <w:rPr>
          <w:rFonts w:ascii="Minion Pro Capt" w:hAnsi="Minion Pro Capt"/>
          <w:lang w:val="en-GB" w:eastAsia="zh-CN"/>
        </w:rPr>
        <w:t>Hu, M. and Liu, B. (2004) Mining and summarizing customer reviews. In Proceedings of the ACM SIGKDD International Conference on Knowledge Discovery &amp; Data Mining (KDD-2004), Seattle, Washington, USA, 2004.</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[30]</w:t>
      </w:r>
      <w:r>
        <w:rPr>
          <w:rFonts w:ascii="Minion Pro Capt" w:hAnsi="Minion Pro Capt"/>
          <w:lang w:val="en-GB" w:eastAsia="zh-CN"/>
        </w:rPr>
        <w:tab/>
        <w:t xml:space="preserve">Malshe, A. (2019) </w:t>
      </w:r>
      <w:r w:rsidRPr="0080235D">
        <w:rPr>
          <w:rFonts w:ascii="Minion Pro Capt" w:hAnsi="Minion Pro Capt"/>
          <w:lang w:val="en-GB" w:eastAsia="zh-CN"/>
        </w:rPr>
        <w:t>Data Analytics Applications</w:t>
      </w:r>
      <w:r>
        <w:rPr>
          <w:rFonts w:ascii="Minion Pro Capt" w:hAnsi="Minion Pro Capt"/>
          <w:lang w:val="en-GB" w:eastAsia="zh-CN"/>
        </w:rPr>
        <w:t xml:space="preserve">. [Online]. Available at: </w:t>
      </w:r>
      <w:hyperlink r:id="rId8" w:history="1">
        <w:r w:rsidRPr="00751B56">
          <w:rPr>
            <w:rStyle w:val="Hyperlink"/>
            <w:rFonts w:ascii="Minion Pro Capt" w:hAnsi="Minion Pro Capt"/>
            <w:lang w:val="en-GB" w:eastAsia="zh-CN"/>
          </w:rPr>
          <w:t>https://ashgreat.github.io/analyticsAppBook/index.html</w:t>
        </w:r>
      </w:hyperlink>
      <w:r>
        <w:rPr>
          <w:rFonts w:ascii="Minion Pro Capt" w:hAnsi="Minion Pro Capt"/>
          <w:lang w:val="en-GB" w:eastAsia="zh-CN"/>
        </w:rPr>
        <w:t>. [Date accessed: 15th December 2020].</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[31]</w:t>
      </w:r>
      <w:r>
        <w:rPr>
          <w:rFonts w:ascii="Minion Pro Capt" w:hAnsi="Minion Pro Capt"/>
          <w:lang w:val="en-GB" w:eastAsia="zh-CN"/>
        </w:rPr>
        <w:tab/>
      </w:r>
      <w:r w:rsidRPr="00C12C9A">
        <w:rPr>
          <w:rFonts w:ascii="Minion Pro Capt" w:hAnsi="Minion Pro Capt"/>
          <w:lang w:val="en-GB" w:eastAsia="zh-CN"/>
        </w:rPr>
        <w:t>Fisher, R. A. (1935) The Design of Experiments, New York: Hafner, 1935.</w:t>
      </w:r>
    </w:p>
    <w:p w:rsidR="0075462C"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[32]</w:t>
      </w:r>
      <w:r>
        <w:rPr>
          <w:rFonts w:ascii="Minion Pro Capt" w:hAnsi="Minion Pro Capt"/>
          <w:lang w:val="en-GB" w:eastAsia="zh-CN"/>
        </w:rPr>
        <w:tab/>
      </w:r>
      <w:r w:rsidRPr="00C12C9A">
        <w:rPr>
          <w:rFonts w:ascii="Minion Pro Capt" w:hAnsi="Minion Pro Capt"/>
          <w:lang w:val="en-GB" w:eastAsia="zh-CN"/>
        </w:rPr>
        <w:t>Good, P. (2006) Resampling Methods, 3rd ed., Birkhauser, 2006.</w:t>
      </w:r>
    </w:p>
    <w:p w:rsidR="0075462C" w:rsidRPr="0080235D" w:rsidRDefault="0075462C" w:rsidP="0075462C">
      <w:pPr>
        <w:spacing w:after="120"/>
        <w:ind w:left="426" w:hanging="426"/>
        <w:rPr>
          <w:rFonts w:ascii="Minion Pro Capt" w:hAnsi="Minion Pro Capt"/>
          <w:lang w:val="en-GB" w:eastAsia="zh-CN"/>
        </w:rPr>
      </w:pPr>
      <w:r>
        <w:rPr>
          <w:rFonts w:ascii="Minion Pro Capt" w:hAnsi="Minion Pro Capt"/>
          <w:lang w:val="en-GB" w:eastAsia="zh-CN"/>
        </w:rPr>
        <w:t>[33]</w:t>
      </w:r>
      <w:r>
        <w:rPr>
          <w:rFonts w:ascii="Minion Pro Capt" w:hAnsi="Minion Pro Capt"/>
          <w:lang w:val="en-GB" w:eastAsia="zh-CN"/>
        </w:rPr>
        <w:tab/>
      </w:r>
      <w:r w:rsidRPr="00C12C9A">
        <w:rPr>
          <w:rFonts w:ascii="Minion Pro Capt" w:hAnsi="Minion Pro Capt"/>
          <w:lang w:val="en-GB" w:eastAsia="zh-CN"/>
        </w:rPr>
        <w:t>Walsh, J. P. (2019) Social media and border security: Twitter use by migration policing agencies. Policing and Society, 30, 1138-1156.</w:t>
      </w:r>
    </w:p>
    <w:p w:rsidR="00046730" w:rsidRPr="009063CB" w:rsidRDefault="00046730" w:rsidP="009B15FB">
      <w:pPr>
        <w:pStyle w:val="Heading1"/>
        <w:rPr>
          <w:color w:val="auto"/>
        </w:rPr>
      </w:pPr>
    </w:p>
    <w:sectPr w:rsidR="00046730" w:rsidRPr="009063CB" w:rsidSect="00C87AF8">
      <w:pgSz w:w="11906" w:h="16838"/>
      <w:pgMar w:top="1440" w:right="1440" w:bottom="141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687" w:rsidRDefault="00E37687" w:rsidP="00490501">
      <w:r>
        <w:separator/>
      </w:r>
    </w:p>
  </w:endnote>
  <w:endnote w:type="continuationSeparator" w:id="0">
    <w:p w:rsidR="00E37687" w:rsidRDefault="00E37687" w:rsidP="00490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CMB X 12">
    <w:altName w:val="Microsoft YaHei"/>
    <w:charset w:val="86"/>
    <w:family w:val="swiss"/>
    <w:pitch w:val="default"/>
    <w:sig w:usb0="00000000" w:usb1="00000000" w:usb2="00000010" w:usb3="00000000" w:csb0="00040000" w:csb1="00000000"/>
  </w:font>
  <w:font w:name="Nimbus Roman No9 L">
    <w:altName w:val="Microsoft YaHei"/>
    <w:charset w:val="86"/>
    <w:family w:val="swiss"/>
    <w:pitch w:val="default"/>
    <w:sig w:usb0="00000000" w:usb1="00000000" w:usb2="00000010" w:usb3="00000000" w:csb0="00040000"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FangSong_GB2312">
    <w:altName w:val="Microsoft YaHei"/>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Minion Pro Capt">
    <w:altName w:val="Times New Roman"/>
    <w:panose1 w:val="00000000000000000000"/>
    <w:charset w:val="00"/>
    <w:family w:val="roman"/>
    <w:notTrueType/>
    <w:pitch w:val="variable"/>
    <w:sig w:usb0="E00002AF" w:usb1="5000E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687" w:rsidRDefault="00E37687" w:rsidP="00490501">
      <w:r>
        <w:separator/>
      </w:r>
    </w:p>
  </w:footnote>
  <w:footnote w:type="continuationSeparator" w:id="0">
    <w:p w:rsidR="00E37687" w:rsidRDefault="00E37687" w:rsidP="00490501">
      <w:r>
        <w:continuationSeparator/>
      </w:r>
    </w:p>
  </w:footnote>
  <w:footnote w:id="1">
    <w:p w:rsidR="00F10B81" w:rsidRPr="00155E5A" w:rsidRDefault="00F10B81" w:rsidP="00635D7B">
      <w:pPr>
        <w:pStyle w:val="FootnoteText"/>
        <w:rPr>
          <w:rFonts w:ascii="Minion Pro Capt" w:hAnsi="Minion Pro Capt"/>
          <w:sz w:val="18"/>
          <w:szCs w:val="24"/>
          <w:lang w:val="en-GB" w:eastAsia="zh-CN"/>
        </w:rPr>
      </w:pPr>
      <w:r>
        <w:rPr>
          <w:rStyle w:val="FootnoteReference"/>
        </w:rPr>
        <w:footnoteRef/>
      </w:r>
      <w:r>
        <w:t xml:space="preserve"> </w:t>
      </w:r>
      <w:r w:rsidRPr="00155E5A">
        <w:rPr>
          <w:rFonts w:ascii="Minion Pro Capt" w:hAnsi="Minion Pro Capt"/>
          <w:sz w:val="18"/>
          <w:szCs w:val="24"/>
          <w:lang w:val="en-GB" w:eastAsia="zh-CN"/>
        </w:rPr>
        <w:t>Geo-tagged tweets are tweets in which the user enables the locations information (in form of coordinates) at the instance of the post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12940"/>
    <w:multiLevelType w:val="hybridMultilevel"/>
    <w:tmpl w:val="9D8EE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80FD2"/>
    <w:multiLevelType w:val="hybridMultilevel"/>
    <w:tmpl w:val="EEA82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B0D13"/>
    <w:multiLevelType w:val="hybridMultilevel"/>
    <w:tmpl w:val="7FB60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6713E"/>
    <w:multiLevelType w:val="hybridMultilevel"/>
    <w:tmpl w:val="B990700A"/>
    <w:lvl w:ilvl="0" w:tplc="32766096">
      <w:start w:val="1"/>
      <w:numFmt w:val="lowerLetter"/>
      <w:lvlText w:val="(%1)"/>
      <w:lvlJc w:val="left"/>
      <w:pPr>
        <w:ind w:left="3342" w:hanging="360"/>
      </w:pPr>
      <w:rPr>
        <w:rFonts w:hint="default"/>
      </w:rPr>
    </w:lvl>
    <w:lvl w:ilvl="1" w:tplc="08090019" w:tentative="1">
      <w:start w:val="1"/>
      <w:numFmt w:val="lowerLetter"/>
      <w:lvlText w:val="%2."/>
      <w:lvlJc w:val="left"/>
      <w:pPr>
        <w:ind w:left="4062" w:hanging="360"/>
      </w:pPr>
    </w:lvl>
    <w:lvl w:ilvl="2" w:tplc="0809001B" w:tentative="1">
      <w:start w:val="1"/>
      <w:numFmt w:val="lowerRoman"/>
      <w:lvlText w:val="%3."/>
      <w:lvlJc w:val="right"/>
      <w:pPr>
        <w:ind w:left="4782" w:hanging="180"/>
      </w:pPr>
    </w:lvl>
    <w:lvl w:ilvl="3" w:tplc="0809000F" w:tentative="1">
      <w:start w:val="1"/>
      <w:numFmt w:val="decimal"/>
      <w:lvlText w:val="%4."/>
      <w:lvlJc w:val="left"/>
      <w:pPr>
        <w:ind w:left="5502" w:hanging="360"/>
      </w:pPr>
    </w:lvl>
    <w:lvl w:ilvl="4" w:tplc="08090019" w:tentative="1">
      <w:start w:val="1"/>
      <w:numFmt w:val="lowerLetter"/>
      <w:lvlText w:val="%5."/>
      <w:lvlJc w:val="left"/>
      <w:pPr>
        <w:ind w:left="6222" w:hanging="360"/>
      </w:pPr>
    </w:lvl>
    <w:lvl w:ilvl="5" w:tplc="0809001B" w:tentative="1">
      <w:start w:val="1"/>
      <w:numFmt w:val="lowerRoman"/>
      <w:lvlText w:val="%6."/>
      <w:lvlJc w:val="right"/>
      <w:pPr>
        <w:ind w:left="6942" w:hanging="180"/>
      </w:pPr>
    </w:lvl>
    <w:lvl w:ilvl="6" w:tplc="0809000F" w:tentative="1">
      <w:start w:val="1"/>
      <w:numFmt w:val="decimal"/>
      <w:lvlText w:val="%7."/>
      <w:lvlJc w:val="left"/>
      <w:pPr>
        <w:ind w:left="7662" w:hanging="360"/>
      </w:pPr>
    </w:lvl>
    <w:lvl w:ilvl="7" w:tplc="08090019" w:tentative="1">
      <w:start w:val="1"/>
      <w:numFmt w:val="lowerLetter"/>
      <w:lvlText w:val="%8."/>
      <w:lvlJc w:val="left"/>
      <w:pPr>
        <w:ind w:left="8382" w:hanging="360"/>
      </w:pPr>
    </w:lvl>
    <w:lvl w:ilvl="8" w:tplc="0809001B" w:tentative="1">
      <w:start w:val="1"/>
      <w:numFmt w:val="lowerRoman"/>
      <w:lvlText w:val="%9."/>
      <w:lvlJc w:val="right"/>
      <w:pPr>
        <w:ind w:left="9102" w:hanging="180"/>
      </w:pPr>
    </w:lvl>
  </w:abstractNum>
  <w:abstractNum w:abstractNumId="4" w15:restartNumberingAfterBreak="0">
    <w:nsid w:val="1DC30670"/>
    <w:multiLevelType w:val="hybridMultilevel"/>
    <w:tmpl w:val="D4C41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FC0A47"/>
    <w:multiLevelType w:val="hybridMultilevel"/>
    <w:tmpl w:val="10BA1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6F4638"/>
    <w:multiLevelType w:val="hybridMultilevel"/>
    <w:tmpl w:val="7D5CC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16DF0"/>
    <w:multiLevelType w:val="hybridMultilevel"/>
    <w:tmpl w:val="CAEE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C7157BA"/>
    <w:multiLevelType w:val="hybridMultilevel"/>
    <w:tmpl w:val="2A58F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B740BD"/>
    <w:multiLevelType w:val="hybridMultilevel"/>
    <w:tmpl w:val="D4C41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2319B"/>
    <w:multiLevelType w:val="multilevel"/>
    <w:tmpl w:val="7F1C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D4EC2"/>
    <w:multiLevelType w:val="hybridMultilevel"/>
    <w:tmpl w:val="74AC8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BB3865"/>
    <w:multiLevelType w:val="hybridMultilevel"/>
    <w:tmpl w:val="D4C41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A80ACD"/>
    <w:multiLevelType w:val="hybridMultilevel"/>
    <w:tmpl w:val="B70E2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8"/>
  </w:num>
  <w:num w:numId="4">
    <w:abstractNumId w:val="7"/>
  </w:num>
  <w:num w:numId="5">
    <w:abstractNumId w:val="2"/>
  </w:num>
  <w:num w:numId="6">
    <w:abstractNumId w:val="1"/>
  </w:num>
  <w:num w:numId="7">
    <w:abstractNumId w:val="6"/>
  </w:num>
  <w:num w:numId="8">
    <w:abstractNumId w:val="5"/>
  </w:num>
  <w:num w:numId="9">
    <w:abstractNumId w:val="11"/>
  </w:num>
  <w:num w:numId="10">
    <w:abstractNumId w:val="9"/>
  </w:num>
  <w:num w:numId="11">
    <w:abstractNumId w:val="0"/>
  </w:num>
  <w:num w:numId="12">
    <w:abstractNumId w:val="4"/>
  </w:num>
  <w:num w:numId="13">
    <w:abstractNumId w:val="10"/>
  </w:num>
  <w:num w:numId="14">
    <w:abstractNumId w:val="1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suru Adepeju">
    <w15:presenceInfo w15:providerId="None" w15:userId="Monsuru Adepej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01"/>
    <w:rsid w:val="000002B2"/>
    <w:rsid w:val="00010A58"/>
    <w:rsid w:val="00022C6A"/>
    <w:rsid w:val="000275C2"/>
    <w:rsid w:val="00043B44"/>
    <w:rsid w:val="00046730"/>
    <w:rsid w:val="0005158A"/>
    <w:rsid w:val="000639B5"/>
    <w:rsid w:val="00065140"/>
    <w:rsid w:val="00067E64"/>
    <w:rsid w:val="000719DC"/>
    <w:rsid w:val="000A5EE4"/>
    <w:rsid w:val="000B6532"/>
    <w:rsid w:val="000E34C5"/>
    <w:rsid w:val="000E5C35"/>
    <w:rsid w:val="00120355"/>
    <w:rsid w:val="00131FD2"/>
    <w:rsid w:val="00135295"/>
    <w:rsid w:val="00137BF2"/>
    <w:rsid w:val="00146EAD"/>
    <w:rsid w:val="001609AA"/>
    <w:rsid w:val="001932F7"/>
    <w:rsid w:val="001D2CAF"/>
    <w:rsid w:val="001E5D1C"/>
    <w:rsid w:val="0020442E"/>
    <w:rsid w:val="00211A1D"/>
    <w:rsid w:val="00214596"/>
    <w:rsid w:val="00214C3D"/>
    <w:rsid w:val="002305D9"/>
    <w:rsid w:val="0023695D"/>
    <w:rsid w:val="00243197"/>
    <w:rsid w:val="00253F4B"/>
    <w:rsid w:val="0027472C"/>
    <w:rsid w:val="002A27AF"/>
    <w:rsid w:val="002A3225"/>
    <w:rsid w:val="002B109A"/>
    <w:rsid w:val="002C772D"/>
    <w:rsid w:val="002D3BB7"/>
    <w:rsid w:val="002D4AE9"/>
    <w:rsid w:val="002F10DE"/>
    <w:rsid w:val="002F196A"/>
    <w:rsid w:val="00305A89"/>
    <w:rsid w:val="00305E84"/>
    <w:rsid w:val="00306F72"/>
    <w:rsid w:val="00314CAD"/>
    <w:rsid w:val="00340407"/>
    <w:rsid w:val="003521E4"/>
    <w:rsid w:val="00361738"/>
    <w:rsid w:val="00367A3E"/>
    <w:rsid w:val="003A6FA7"/>
    <w:rsid w:val="003C2E6D"/>
    <w:rsid w:val="003E4D25"/>
    <w:rsid w:val="003F3E40"/>
    <w:rsid w:val="003F402E"/>
    <w:rsid w:val="003F7793"/>
    <w:rsid w:val="003F78B7"/>
    <w:rsid w:val="00420A6B"/>
    <w:rsid w:val="004261E7"/>
    <w:rsid w:val="004277C6"/>
    <w:rsid w:val="00435A57"/>
    <w:rsid w:val="00445E34"/>
    <w:rsid w:val="00481BDB"/>
    <w:rsid w:val="00490501"/>
    <w:rsid w:val="004C3BA2"/>
    <w:rsid w:val="004D1505"/>
    <w:rsid w:val="004D1AC8"/>
    <w:rsid w:val="004D43D1"/>
    <w:rsid w:val="004F3EAE"/>
    <w:rsid w:val="00504BEB"/>
    <w:rsid w:val="00543883"/>
    <w:rsid w:val="00586FEB"/>
    <w:rsid w:val="005B34B2"/>
    <w:rsid w:val="005C152A"/>
    <w:rsid w:val="005E1084"/>
    <w:rsid w:val="005F498C"/>
    <w:rsid w:val="005F53C4"/>
    <w:rsid w:val="006027F7"/>
    <w:rsid w:val="0060634C"/>
    <w:rsid w:val="006143AE"/>
    <w:rsid w:val="00635D7B"/>
    <w:rsid w:val="00655C24"/>
    <w:rsid w:val="00684CA8"/>
    <w:rsid w:val="00691E15"/>
    <w:rsid w:val="006A2E98"/>
    <w:rsid w:val="006B398E"/>
    <w:rsid w:val="006C0274"/>
    <w:rsid w:val="006C4810"/>
    <w:rsid w:val="006D41D3"/>
    <w:rsid w:val="006D4B7D"/>
    <w:rsid w:val="006E64F3"/>
    <w:rsid w:val="006F764A"/>
    <w:rsid w:val="006F7F94"/>
    <w:rsid w:val="007004CB"/>
    <w:rsid w:val="0071495B"/>
    <w:rsid w:val="007208FF"/>
    <w:rsid w:val="007217E8"/>
    <w:rsid w:val="007336DF"/>
    <w:rsid w:val="007517ED"/>
    <w:rsid w:val="0075462C"/>
    <w:rsid w:val="00764378"/>
    <w:rsid w:val="007701D8"/>
    <w:rsid w:val="007C0CCA"/>
    <w:rsid w:val="007C3062"/>
    <w:rsid w:val="007E0AC2"/>
    <w:rsid w:val="008035B9"/>
    <w:rsid w:val="00810063"/>
    <w:rsid w:val="00826F1E"/>
    <w:rsid w:val="00843626"/>
    <w:rsid w:val="0084451B"/>
    <w:rsid w:val="008446E8"/>
    <w:rsid w:val="00845502"/>
    <w:rsid w:val="008712AF"/>
    <w:rsid w:val="008A2899"/>
    <w:rsid w:val="008A5070"/>
    <w:rsid w:val="008B3D5C"/>
    <w:rsid w:val="008D468C"/>
    <w:rsid w:val="008D6EF5"/>
    <w:rsid w:val="008E30C0"/>
    <w:rsid w:val="008E6047"/>
    <w:rsid w:val="009063CB"/>
    <w:rsid w:val="00920618"/>
    <w:rsid w:val="0095328F"/>
    <w:rsid w:val="00957FD6"/>
    <w:rsid w:val="00961C41"/>
    <w:rsid w:val="00995C19"/>
    <w:rsid w:val="009969CB"/>
    <w:rsid w:val="009B15FB"/>
    <w:rsid w:val="009B30C0"/>
    <w:rsid w:val="009C178A"/>
    <w:rsid w:val="009D6B88"/>
    <w:rsid w:val="009E775E"/>
    <w:rsid w:val="009F1A18"/>
    <w:rsid w:val="00A22CE5"/>
    <w:rsid w:val="00A2558D"/>
    <w:rsid w:val="00A53C60"/>
    <w:rsid w:val="00AC21E9"/>
    <w:rsid w:val="00AE79AB"/>
    <w:rsid w:val="00B24C32"/>
    <w:rsid w:val="00B33354"/>
    <w:rsid w:val="00B4331B"/>
    <w:rsid w:val="00B50897"/>
    <w:rsid w:val="00B66F03"/>
    <w:rsid w:val="00B73B65"/>
    <w:rsid w:val="00B75BE9"/>
    <w:rsid w:val="00B81234"/>
    <w:rsid w:val="00B83421"/>
    <w:rsid w:val="00B83D7C"/>
    <w:rsid w:val="00BA4406"/>
    <w:rsid w:val="00BC4F39"/>
    <w:rsid w:val="00BD3309"/>
    <w:rsid w:val="00BD36AD"/>
    <w:rsid w:val="00BD3C2E"/>
    <w:rsid w:val="00BE6BA8"/>
    <w:rsid w:val="00C34B3E"/>
    <w:rsid w:val="00C40094"/>
    <w:rsid w:val="00C41053"/>
    <w:rsid w:val="00C64C2A"/>
    <w:rsid w:val="00C6778C"/>
    <w:rsid w:val="00C71274"/>
    <w:rsid w:val="00C74FC6"/>
    <w:rsid w:val="00C87AF8"/>
    <w:rsid w:val="00C90CE4"/>
    <w:rsid w:val="00C92D44"/>
    <w:rsid w:val="00CA3EE1"/>
    <w:rsid w:val="00D03520"/>
    <w:rsid w:val="00D04F07"/>
    <w:rsid w:val="00D211A6"/>
    <w:rsid w:val="00D5226C"/>
    <w:rsid w:val="00D56461"/>
    <w:rsid w:val="00D63918"/>
    <w:rsid w:val="00D74B84"/>
    <w:rsid w:val="00D817AB"/>
    <w:rsid w:val="00D85B8C"/>
    <w:rsid w:val="00D97C12"/>
    <w:rsid w:val="00DB1C0E"/>
    <w:rsid w:val="00DB1C91"/>
    <w:rsid w:val="00DC5331"/>
    <w:rsid w:val="00DD2E45"/>
    <w:rsid w:val="00DF74D6"/>
    <w:rsid w:val="00E14D52"/>
    <w:rsid w:val="00E176C1"/>
    <w:rsid w:val="00E2264C"/>
    <w:rsid w:val="00E36719"/>
    <w:rsid w:val="00E37687"/>
    <w:rsid w:val="00E4351E"/>
    <w:rsid w:val="00E4407A"/>
    <w:rsid w:val="00E566BA"/>
    <w:rsid w:val="00E8507F"/>
    <w:rsid w:val="00E909BA"/>
    <w:rsid w:val="00E95953"/>
    <w:rsid w:val="00EA520B"/>
    <w:rsid w:val="00EA7D27"/>
    <w:rsid w:val="00ED718D"/>
    <w:rsid w:val="00EE4EB8"/>
    <w:rsid w:val="00EF6A5C"/>
    <w:rsid w:val="00F00D32"/>
    <w:rsid w:val="00F01607"/>
    <w:rsid w:val="00F10B81"/>
    <w:rsid w:val="00F33C47"/>
    <w:rsid w:val="00F3486B"/>
    <w:rsid w:val="00F50F26"/>
    <w:rsid w:val="00FB498C"/>
    <w:rsid w:val="00FC6582"/>
    <w:rsid w:val="00FD7102"/>
    <w:rsid w:val="00FE0563"/>
    <w:rsid w:val="00FE5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6005"/>
  <w15:chartTrackingRefBased/>
  <w15:docId w15:val="{2465DADB-3AFC-4A0B-A5EB-3BAE379B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501"/>
    <w:pPr>
      <w:jc w:val="both"/>
    </w:pPr>
    <w:rPr>
      <w:rFonts w:ascii="Times New Roman" w:eastAsia="SimSun" w:hAnsi="Times New Roman"/>
      <w:lang w:val="en-US" w:eastAsia="en-US"/>
    </w:rPr>
  </w:style>
  <w:style w:type="paragraph" w:styleId="Heading1">
    <w:name w:val="heading 1"/>
    <w:basedOn w:val="Normal"/>
    <w:next w:val="Normal"/>
    <w:link w:val="Heading1Char"/>
    <w:uiPriority w:val="9"/>
    <w:qFormat/>
    <w:rsid w:val="00367A3E"/>
    <w:pPr>
      <w:keepNext/>
      <w:keepLine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635D7B"/>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Heading3">
    <w:name w:val="heading 3"/>
    <w:basedOn w:val="Normal"/>
    <w:next w:val="Normal"/>
    <w:link w:val="Heading3Char"/>
    <w:uiPriority w:val="99"/>
    <w:qFormat/>
    <w:rsid w:val="00635D7B"/>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paragraph" w:styleId="Heading4">
    <w:name w:val="heading 4"/>
    <w:basedOn w:val="Normal"/>
    <w:next w:val="Normal"/>
    <w:link w:val="Heading4Char"/>
    <w:uiPriority w:val="9"/>
    <w:semiHidden/>
    <w:unhideWhenUsed/>
    <w:qFormat/>
    <w:rsid w:val="002145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qFormat/>
    <w:rsid w:val="00490501"/>
    <w:pPr>
      <w:widowControl w:val="0"/>
      <w:suppressAutoHyphens/>
      <w:autoSpaceDE w:val="0"/>
      <w:autoSpaceDN w:val="0"/>
      <w:adjustRightInd w:val="0"/>
      <w:snapToGrid w:val="0"/>
      <w:spacing w:afterLines="250"/>
      <w:jc w:val="left"/>
    </w:pPr>
    <w:rPr>
      <w:rFonts w:ascii="Cambria" w:hAnsi="Cambria" w:cs="Cambria"/>
      <w:b/>
      <w:bCs/>
      <w:color w:val="000000"/>
      <w:sz w:val="44"/>
      <w:szCs w:val="44"/>
    </w:rPr>
  </w:style>
  <w:style w:type="paragraph" w:customStyle="1" w:styleId="1">
    <w:name w:val="1"/>
    <w:basedOn w:val="Normal"/>
    <w:qFormat/>
    <w:rsid w:val="00490501"/>
    <w:pPr>
      <w:autoSpaceDE w:val="0"/>
      <w:autoSpaceDN w:val="0"/>
      <w:adjustRightInd w:val="0"/>
      <w:snapToGrid w:val="0"/>
      <w:spacing w:beforeLines="100" w:afterLines="50"/>
      <w:ind w:leftChars="1500" w:left="1500"/>
    </w:pPr>
    <w:rPr>
      <w:rFonts w:ascii="Cambria" w:hAnsi="Cambria" w:cs="Tw Cen MT"/>
      <w:b/>
      <w:color w:val="C45911"/>
      <w:sz w:val="24"/>
      <w:szCs w:val="24"/>
      <w:lang w:eastAsia="zh-CN"/>
    </w:rPr>
  </w:style>
  <w:style w:type="paragraph" w:customStyle="1" w:styleId="2">
    <w:name w:val="2"/>
    <w:basedOn w:val="Normal"/>
    <w:qFormat/>
    <w:rsid w:val="00490501"/>
    <w:pPr>
      <w:widowControl w:val="0"/>
      <w:adjustRightInd w:val="0"/>
      <w:snapToGrid w:val="0"/>
      <w:spacing w:beforeLines="100" w:afterLines="50"/>
      <w:ind w:leftChars="1500" w:left="1500"/>
    </w:pPr>
    <w:rPr>
      <w:rFonts w:ascii="Cambria" w:hAnsi="Cambria"/>
      <w:b/>
      <w:color w:val="C45911"/>
      <w:sz w:val="22"/>
      <w:szCs w:val="22"/>
      <w:lang w:eastAsia="zh-CN"/>
    </w:rPr>
  </w:style>
  <w:style w:type="paragraph" w:styleId="ListParagraph">
    <w:name w:val="List Paragraph"/>
    <w:basedOn w:val="Normal"/>
    <w:uiPriority w:val="34"/>
    <w:qFormat/>
    <w:rsid w:val="00490501"/>
    <w:pPr>
      <w:ind w:firstLineChars="200" w:firstLine="420"/>
    </w:pPr>
  </w:style>
  <w:style w:type="paragraph" w:styleId="NormalWeb">
    <w:name w:val="Normal (Web)"/>
    <w:basedOn w:val="Normal"/>
    <w:uiPriority w:val="99"/>
    <w:unhideWhenUsed/>
    <w:rsid w:val="00490501"/>
    <w:pPr>
      <w:spacing w:before="100" w:beforeAutospacing="1" w:after="100" w:afterAutospacing="1"/>
      <w:jc w:val="left"/>
    </w:pPr>
    <w:rPr>
      <w:rFonts w:eastAsia="Times New Roman"/>
      <w:sz w:val="24"/>
      <w:szCs w:val="24"/>
      <w:lang w:val="en-GB" w:eastAsia="en-GB"/>
    </w:rPr>
  </w:style>
  <w:style w:type="paragraph" w:styleId="HTMLPreformatted">
    <w:name w:val="HTML Preformatted"/>
    <w:basedOn w:val="Normal"/>
    <w:link w:val="HTMLPreformattedChar"/>
    <w:uiPriority w:val="99"/>
    <w:unhideWhenUsed/>
    <w:rsid w:val="0049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GB" w:eastAsia="en-GB"/>
    </w:rPr>
  </w:style>
  <w:style w:type="character" w:customStyle="1" w:styleId="HTMLPreformattedChar">
    <w:name w:val="HTML Preformatted Char"/>
    <w:link w:val="HTMLPreformatted"/>
    <w:uiPriority w:val="99"/>
    <w:rsid w:val="00490501"/>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490501"/>
  </w:style>
  <w:style w:type="character" w:customStyle="1" w:styleId="FootnoteTextChar">
    <w:name w:val="Footnote Text Char"/>
    <w:link w:val="FootnoteText"/>
    <w:uiPriority w:val="99"/>
    <w:semiHidden/>
    <w:rsid w:val="00490501"/>
    <w:rPr>
      <w:rFonts w:ascii="Times New Roman" w:eastAsia="SimSun" w:hAnsi="Times New Roman" w:cs="Times New Roman"/>
      <w:sz w:val="20"/>
      <w:szCs w:val="20"/>
      <w:lang w:val="en-US"/>
    </w:rPr>
  </w:style>
  <w:style w:type="character" w:styleId="FootnoteReference">
    <w:name w:val="footnote reference"/>
    <w:uiPriority w:val="99"/>
    <w:semiHidden/>
    <w:unhideWhenUsed/>
    <w:rsid w:val="00490501"/>
    <w:rPr>
      <w:vertAlign w:val="superscript"/>
    </w:rPr>
  </w:style>
  <w:style w:type="character" w:styleId="Hyperlink">
    <w:name w:val="Hyperlink"/>
    <w:uiPriority w:val="99"/>
    <w:unhideWhenUsed/>
    <w:rsid w:val="006F764A"/>
    <w:rPr>
      <w:color w:val="0000FF"/>
      <w:u w:val="single"/>
    </w:rPr>
  </w:style>
  <w:style w:type="character" w:customStyle="1" w:styleId="Heading1Char">
    <w:name w:val="Heading 1 Char"/>
    <w:basedOn w:val="DefaultParagraphFont"/>
    <w:link w:val="Heading1"/>
    <w:uiPriority w:val="9"/>
    <w:rsid w:val="00367A3E"/>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367A3E"/>
  </w:style>
  <w:style w:type="character" w:customStyle="1" w:styleId="Heading4Char">
    <w:name w:val="Heading 4 Char"/>
    <w:basedOn w:val="DefaultParagraphFont"/>
    <w:link w:val="Heading4"/>
    <w:uiPriority w:val="9"/>
    <w:semiHidden/>
    <w:rsid w:val="00214596"/>
    <w:rPr>
      <w:rFonts w:asciiTheme="majorHAnsi" w:eastAsiaTheme="majorEastAsia" w:hAnsiTheme="majorHAnsi" w:cstheme="majorBidi"/>
      <w:i/>
      <w:iCs/>
      <w:color w:val="2E74B5" w:themeColor="accent1" w:themeShade="BF"/>
      <w:lang w:val="en-US" w:eastAsia="en-US"/>
    </w:rPr>
  </w:style>
  <w:style w:type="character" w:customStyle="1" w:styleId="Heading2Char">
    <w:name w:val="Heading 2 Char"/>
    <w:basedOn w:val="DefaultParagraphFont"/>
    <w:link w:val="Heading2"/>
    <w:uiPriority w:val="99"/>
    <w:rsid w:val="00635D7B"/>
    <w:rPr>
      <w:rFonts w:ascii="Times New Roman" w:eastAsia="SimSun" w:hAnsi="Times New Roman"/>
      <w:b/>
      <w:bCs/>
      <w:i/>
      <w:iCs/>
      <w:sz w:val="24"/>
      <w:szCs w:val="24"/>
      <w:lang w:val="en-US" w:eastAsia="en-US"/>
    </w:rPr>
  </w:style>
  <w:style w:type="character" w:customStyle="1" w:styleId="Heading3Char">
    <w:name w:val="Heading 3 Char"/>
    <w:basedOn w:val="DefaultParagraphFont"/>
    <w:link w:val="Heading3"/>
    <w:uiPriority w:val="99"/>
    <w:rsid w:val="00635D7B"/>
    <w:rPr>
      <w:rFonts w:ascii="Times New Roman" w:eastAsia="SimSun" w:hAnsi="Times New Roman"/>
      <w:i/>
      <w:iCs/>
      <w:sz w:val="24"/>
      <w:szCs w:val="24"/>
      <w:lang w:val="en-US" w:eastAsia="en-US"/>
    </w:rPr>
  </w:style>
  <w:style w:type="paragraph" w:customStyle="1" w:styleId="AA">
    <w:name w:val="AA"/>
    <w:basedOn w:val="Normal"/>
    <w:qFormat/>
    <w:rsid w:val="00635D7B"/>
    <w:pPr>
      <w:widowControl w:val="0"/>
      <w:autoSpaceDE w:val="0"/>
      <w:autoSpaceDN w:val="0"/>
      <w:adjustRightInd w:val="0"/>
      <w:snapToGrid w:val="0"/>
      <w:spacing w:afterLines="50" w:after="200"/>
      <w:jc w:val="left"/>
    </w:pPr>
    <w:rPr>
      <w:rFonts w:ascii="Cambria" w:hAnsi="Cambria" w:cs="Cambria"/>
      <w:b/>
      <w:bCs/>
      <w:color w:val="C45911" w:themeColor="accent2" w:themeShade="BF"/>
      <w:sz w:val="24"/>
      <w:szCs w:val="24"/>
      <w:lang w:val="tr-TR"/>
    </w:rPr>
  </w:style>
  <w:style w:type="paragraph" w:customStyle="1" w:styleId="sponsors">
    <w:name w:val="sponsors"/>
    <w:rsid w:val="00635D7B"/>
    <w:pPr>
      <w:framePr w:wrap="auto" w:hAnchor="text" w:x="615" w:y="2239"/>
      <w:pBdr>
        <w:top w:val="single" w:sz="4" w:space="2" w:color="auto"/>
      </w:pBdr>
      <w:ind w:firstLine="288"/>
    </w:pPr>
    <w:rPr>
      <w:rFonts w:ascii="Times New Roman" w:eastAsia="SimSun" w:hAnsi="Times New Roman"/>
      <w:sz w:val="16"/>
      <w:szCs w:val="16"/>
      <w:lang w:val="en-US" w:eastAsia="en-US"/>
    </w:rPr>
  </w:style>
  <w:style w:type="paragraph" w:customStyle="1" w:styleId="C-">
    <w:name w:val="C-正文"/>
    <w:basedOn w:val="Normal"/>
    <w:link w:val="C-Char"/>
    <w:uiPriority w:val="99"/>
    <w:rsid w:val="00635D7B"/>
    <w:pPr>
      <w:spacing w:line="240" w:lineRule="exact"/>
    </w:pPr>
    <w:rPr>
      <w:rFonts w:eastAsia="MS Mincho"/>
    </w:rPr>
  </w:style>
  <w:style w:type="character" w:customStyle="1" w:styleId="C-Char">
    <w:name w:val="C-正文 Char"/>
    <w:link w:val="C-"/>
    <w:uiPriority w:val="99"/>
    <w:locked/>
    <w:rsid w:val="00635D7B"/>
    <w:rPr>
      <w:rFonts w:ascii="Times New Roman" w:eastAsia="MS Mincho" w:hAnsi="Times New Roman"/>
      <w:lang w:val="en-US" w:eastAsia="en-US"/>
    </w:rPr>
  </w:style>
  <w:style w:type="paragraph" w:styleId="Header">
    <w:name w:val="header"/>
    <w:basedOn w:val="Normal"/>
    <w:link w:val="HeaderChar"/>
    <w:uiPriority w:val="99"/>
    <w:rsid w:val="00635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5D7B"/>
    <w:rPr>
      <w:rFonts w:ascii="Times New Roman" w:eastAsia="SimSun" w:hAnsi="Times New Roman"/>
      <w:sz w:val="18"/>
      <w:szCs w:val="18"/>
      <w:lang w:val="en-US" w:eastAsia="en-US"/>
    </w:rPr>
  </w:style>
  <w:style w:type="paragraph" w:styleId="Footer">
    <w:name w:val="footer"/>
    <w:basedOn w:val="Normal"/>
    <w:link w:val="FooterChar"/>
    <w:uiPriority w:val="99"/>
    <w:rsid w:val="00635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5D7B"/>
    <w:rPr>
      <w:rFonts w:ascii="Times New Roman" w:eastAsia="SimSun" w:hAnsi="Times New Roman"/>
      <w:sz w:val="18"/>
      <w:szCs w:val="18"/>
      <w:lang w:val="en-US" w:eastAsia="en-US"/>
    </w:rPr>
  </w:style>
  <w:style w:type="character" w:styleId="PageNumber">
    <w:name w:val="page number"/>
    <w:basedOn w:val="DefaultParagraphFont"/>
    <w:uiPriority w:val="99"/>
    <w:rsid w:val="00635D7B"/>
  </w:style>
  <w:style w:type="character" w:styleId="Strong">
    <w:name w:val="Strong"/>
    <w:basedOn w:val="DefaultParagraphFont"/>
    <w:uiPriority w:val="99"/>
    <w:qFormat/>
    <w:rsid w:val="00635D7B"/>
    <w:rPr>
      <w:b/>
      <w:bCs/>
    </w:rPr>
  </w:style>
  <w:style w:type="paragraph" w:customStyle="1" w:styleId="Default">
    <w:name w:val="Default"/>
    <w:rsid w:val="00635D7B"/>
    <w:pPr>
      <w:widowControl w:val="0"/>
      <w:autoSpaceDE w:val="0"/>
      <w:autoSpaceDN w:val="0"/>
      <w:adjustRightInd w:val="0"/>
    </w:pPr>
    <w:rPr>
      <w:rFonts w:ascii="CMB X 12" w:eastAsia="CMB X 12" w:hAnsi="Times New Roman" w:cs="CMB X 12"/>
      <w:color w:val="000000"/>
      <w:sz w:val="24"/>
      <w:szCs w:val="24"/>
      <w:lang w:val="en-US" w:eastAsia="zh-CN"/>
    </w:rPr>
  </w:style>
  <w:style w:type="paragraph" w:customStyle="1" w:styleId="CM4">
    <w:name w:val="CM4"/>
    <w:basedOn w:val="Default"/>
    <w:next w:val="Default"/>
    <w:uiPriority w:val="99"/>
    <w:rsid w:val="00635D7B"/>
    <w:pPr>
      <w:spacing w:line="406" w:lineRule="atLeast"/>
    </w:pPr>
    <w:rPr>
      <w:color w:val="auto"/>
    </w:rPr>
  </w:style>
  <w:style w:type="paragraph" w:customStyle="1" w:styleId="CM5">
    <w:name w:val="CM5"/>
    <w:basedOn w:val="Default"/>
    <w:next w:val="Default"/>
    <w:uiPriority w:val="99"/>
    <w:rsid w:val="00635D7B"/>
    <w:pPr>
      <w:spacing w:line="406" w:lineRule="atLeast"/>
    </w:pPr>
    <w:rPr>
      <w:color w:val="auto"/>
    </w:rPr>
  </w:style>
  <w:style w:type="paragraph" w:customStyle="1" w:styleId="CM37">
    <w:name w:val="CM37"/>
    <w:basedOn w:val="Default"/>
    <w:next w:val="Default"/>
    <w:uiPriority w:val="99"/>
    <w:rsid w:val="00635D7B"/>
    <w:rPr>
      <w:color w:val="auto"/>
    </w:rPr>
  </w:style>
  <w:style w:type="paragraph" w:customStyle="1" w:styleId="CM3">
    <w:name w:val="CM3"/>
    <w:basedOn w:val="Default"/>
    <w:next w:val="Default"/>
    <w:uiPriority w:val="99"/>
    <w:rsid w:val="00635D7B"/>
    <w:rPr>
      <w:color w:val="auto"/>
    </w:rPr>
  </w:style>
  <w:style w:type="paragraph" w:customStyle="1" w:styleId="CM39">
    <w:name w:val="CM39"/>
    <w:basedOn w:val="Default"/>
    <w:next w:val="Default"/>
    <w:uiPriority w:val="99"/>
    <w:rsid w:val="00635D7B"/>
    <w:rPr>
      <w:color w:val="auto"/>
    </w:rPr>
  </w:style>
  <w:style w:type="paragraph" w:customStyle="1" w:styleId="CM41">
    <w:name w:val="CM41"/>
    <w:basedOn w:val="Default"/>
    <w:next w:val="Default"/>
    <w:uiPriority w:val="99"/>
    <w:rsid w:val="00635D7B"/>
    <w:rPr>
      <w:color w:val="auto"/>
    </w:rPr>
  </w:style>
  <w:style w:type="paragraph" w:customStyle="1" w:styleId="CM43">
    <w:name w:val="CM43"/>
    <w:basedOn w:val="Default"/>
    <w:next w:val="Default"/>
    <w:uiPriority w:val="99"/>
    <w:rsid w:val="00635D7B"/>
    <w:rPr>
      <w:color w:val="auto"/>
    </w:rPr>
  </w:style>
  <w:style w:type="paragraph" w:customStyle="1" w:styleId="CM44">
    <w:name w:val="CM44"/>
    <w:basedOn w:val="Default"/>
    <w:next w:val="Default"/>
    <w:uiPriority w:val="99"/>
    <w:rsid w:val="00635D7B"/>
    <w:rPr>
      <w:color w:val="auto"/>
    </w:rPr>
  </w:style>
  <w:style w:type="paragraph" w:customStyle="1" w:styleId="CM38">
    <w:name w:val="CM38"/>
    <w:basedOn w:val="Default"/>
    <w:next w:val="Default"/>
    <w:uiPriority w:val="99"/>
    <w:rsid w:val="00635D7B"/>
    <w:rPr>
      <w:color w:val="auto"/>
    </w:rPr>
  </w:style>
  <w:style w:type="paragraph" w:customStyle="1" w:styleId="CM47">
    <w:name w:val="CM47"/>
    <w:basedOn w:val="Default"/>
    <w:next w:val="Default"/>
    <w:uiPriority w:val="99"/>
    <w:rsid w:val="00635D7B"/>
    <w:rPr>
      <w:color w:val="auto"/>
    </w:rPr>
  </w:style>
  <w:style w:type="paragraph" w:customStyle="1" w:styleId="CM53">
    <w:name w:val="CM53"/>
    <w:basedOn w:val="Default"/>
    <w:next w:val="Default"/>
    <w:uiPriority w:val="99"/>
    <w:rsid w:val="00635D7B"/>
    <w:rPr>
      <w:color w:val="auto"/>
    </w:rPr>
  </w:style>
  <w:style w:type="paragraph" w:customStyle="1" w:styleId="CM52">
    <w:name w:val="CM52"/>
    <w:basedOn w:val="Default"/>
    <w:next w:val="Default"/>
    <w:uiPriority w:val="99"/>
    <w:rsid w:val="00635D7B"/>
    <w:rPr>
      <w:color w:val="auto"/>
    </w:rPr>
  </w:style>
  <w:style w:type="paragraph" w:customStyle="1" w:styleId="CM48">
    <w:name w:val="CM48"/>
    <w:basedOn w:val="Default"/>
    <w:next w:val="Default"/>
    <w:uiPriority w:val="99"/>
    <w:rsid w:val="00635D7B"/>
    <w:rPr>
      <w:color w:val="auto"/>
    </w:rPr>
  </w:style>
  <w:style w:type="paragraph" w:customStyle="1" w:styleId="CM42">
    <w:name w:val="CM42"/>
    <w:basedOn w:val="Default"/>
    <w:next w:val="Default"/>
    <w:uiPriority w:val="99"/>
    <w:rsid w:val="00635D7B"/>
    <w:rPr>
      <w:color w:val="auto"/>
    </w:rPr>
  </w:style>
  <w:style w:type="paragraph" w:customStyle="1" w:styleId="CM40">
    <w:name w:val="CM40"/>
    <w:basedOn w:val="Default"/>
    <w:next w:val="Default"/>
    <w:uiPriority w:val="99"/>
    <w:rsid w:val="00635D7B"/>
    <w:rPr>
      <w:color w:val="auto"/>
    </w:rPr>
  </w:style>
  <w:style w:type="paragraph" w:customStyle="1" w:styleId="CM14">
    <w:name w:val="CM14"/>
    <w:basedOn w:val="Default"/>
    <w:next w:val="Default"/>
    <w:uiPriority w:val="99"/>
    <w:rsid w:val="00635D7B"/>
    <w:rPr>
      <w:color w:val="auto"/>
    </w:rPr>
  </w:style>
  <w:style w:type="paragraph" w:customStyle="1" w:styleId="CM33">
    <w:name w:val="CM33"/>
    <w:basedOn w:val="Default"/>
    <w:next w:val="Default"/>
    <w:uiPriority w:val="99"/>
    <w:rsid w:val="00635D7B"/>
    <w:rPr>
      <w:color w:val="auto"/>
    </w:rPr>
  </w:style>
  <w:style w:type="paragraph" w:customStyle="1" w:styleId="CM35">
    <w:name w:val="CM35"/>
    <w:basedOn w:val="Default"/>
    <w:next w:val="Default"/>
    <w:uiPriority w:val="99"/>
    <w:rsid w:val="00635D7B"/>
    <w:pPr>
      <w:spacing w:line="380" w:lineRule="atLeast"/>
    </w:pPr>
    <w:rPr>
      <w:color w:val="auto"/>
    </w:rPr>
  </w:style>
  <w:style w:type="paragraph" w:customStyle="1" w:styleId="CM1">
    <w:name w:val="CM1"/>
    <w:basedOn w:val="Default"/>
    <w:next w:val="Default"/>
    <w:uiPriority w:val="99"/>
    <w:rsid w:val="00635D7B"/>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635D7B"/>
    <w:rPr>
      <w:rFonts w:ascii="Nimbus Roman No9 L" w:eastAsia="Nimbus Roman No9 L" w:cs="Nimbus Roman No9 L"/>
      <w:color w:val="auto"/>
    </w:rPr>
  </w:style>
  <w:style w:type="paragraph" w:customStyle="1" w:styleId="CM36">
    <w:name w:val="CM36"/>
    <w:basedOn w:val="Default"/>
    <w:next w:val="Default"/>
    <w:uiPriority w:val="99"/>
    <w:rsid w:val="00635D7B"/>
    <w:rPr>
      <w:rFonts w:ascii="Nimbus Roman No9 L" w:eastAsia="Nimbus Roman No9 L" w:cs="Nimbus Roman No9 L"/>
      <w:color w:val="auto"/>
    </w:rPr>
  </w:style>
  <w:style w:type="paragraph" w:customStyle="1" w:styleId="CM8">
    <w:name w:val="CM8"/>
    <w:basedOn w:val="Default"/>
    <w:next w:val="Default"/>
    <w:uiPriority w:val="99"/>
    <w:rsid w:val="00635D7B"/>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635D7B"/>
    <w:rPr>
      <w:rFonts w:ascii="Nimbus Roman No9 L" w:eastAsia="Nimbus Roman No9 L" w:cs="Nimbus Roman No9 L"/>
      <w:color w:val="auto"/>
    </w:rPr>
  </w:style>
  <w:style w:type="paragraph" w:customStyle="1" w:styleId="CM49">
    <w:name w:val="CM49"/>
    <w:basedOn w:val="Default"/>
    <w:next w:val="Default"/>
    <w:uiPriority w:val="99"/>
    <w:rsid w:val="00635D7B"/>
    <w:rPr>
      <w:rFonts w:ascii="Nimbus Roman No9 L" w:eastAsia="Nimbus Roman No9 L" w:cs="Nimbus Roman No9 L"/>
      <w:color w:val="auto"/>
    </w:rPr>
  </w:style>
  <w:style w:type="paragraph" w:customStyle="1" w:styleId="CM7">
    <w:name w:val="CM7"/>
    <w:basedOn w:val="Default"/>
    <w:next w:val="Default"/>
    <w:uiPriority w:val="99"/>
    <w:rsid w:val="00635D7B"/>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35D7B"/>
    <w:rPr>
      <w:rFonts w:ascii="Nimbus Roman No9 L" w:eastAsia="Nimbus Roman No9 L" w:cs="Nimbus Roman No9 L"/>
      <w:color w:val="auto"/>
    </w:rPr>
  </w:style>
  <w:style w:type="paragraph" w:customStyle="1" w:styleId="CM22">
    <w:name w:val="CM22"/>
    <w:basedOn w:val="Default"/>
    <w:next w:val="Default"/>
    <w:uiPriority w:val="99"/>
    <w:rsid w:val="00635D7B"/>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35D7B"/>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35D7B"/>
    <w:rPr>
      <w:rFonts w:ascii="Nimbus Roman No9 L" w:eastAsia="Nimbus Roman No9 L" w:cs="Nimbus Roman No9 L"/>
      <w:color w:val="auto"/>
    </w:rPr>
  </w:style>
  <w:style w:type="paragraph" w:customStyle="1" w:styleId="CM31">
    <w:name w:val="CM31"/>
    <w:basedOn w:val="Default"/>
    <w:next w:val="Default"/>
    <w:uiPriority w:val="99"/>
    <w:rsid w:val="00635D7B"/>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635D7B"/>
    <w:rPr>
      <w:rFonts w:ascii="Nimbus Roman No9 L" w:eastAsia="Nimbus Roman No9 L" w:cs="Nimbus Roman No9 L"/>
      <w:color w:val="auto"/>
    </w:rPr>
  </w:style>
  <w:style w:type="character" w:customStyle="1" w:styleId="BalloonTextChar">
    <w:name w:val="Balloon Text Char"/>
    <w:basedOn w:val="DefaultParagraphFont"/>
    <w:link w:val="BalloonText"/>
    <w:uiPriority w:val="99"/>
    <w:semiHidden/>
    <w:rsid w:val="00635D7B"/>
    <w:rPr>
      <w:rFonts w:ascii="Times New Roman" w:eastAsia="SimSun" w:hAnsi="Times New Roman"/>
      <w:sz w:val="18"/>
      <w:szCs w:val="18"/>
      <w:lang w:val="en-US"/>
    </w:rPr>
  </w:style>
  <w:style w:type="paragraph" w:styleId="BalloonText">
    <w:name w:val="Balloon Text"/>
    <w:basedOn w:val="Normal"/>
    <w:link w:val="BalloonTextChar"/>
    <w:uiPriority w:val="99"/>
    <w:semiHidden/>
    <w:rsid w:val="00635D7B"/>
    <w:rPr>
      <w:sz w:val="18"/>
      <w:szCs w:val="18"/>
      <w:lang w:eastAsia="en-GB"/>
    </w:rPr>
  </w:style>
  <w:style w:type="character" w:customStyle="1" w:styleId="BalloonTextChar1">
    <w:name w:val="Balloon Text Char1"/>
    <w:basedOn w:val="DefaultParagraphFont"/>
    <w:uiPriority w:val="99"/>
    <w:semiHidden/>
    <w:rsid w:val="00635D7B"/>
    <w:rPr>
      <w:rFonts w:ascii="Segoe UI" w:eastAsia="SimSun" w:hAnsi="Segoe UI" w:cs="Segoe UI"/>
      <w:sz w:val="18"/>
      <w:szCs w:val="18"/>
      <w:lang w:val="en-US" w:eastAsia="en-US"/>
    </w:rPr>
  </w:style>
  <w:style w:type="paragraph" w:customStyle="1" w:styleId="10">
    <w:name w:val="列出段落1"/>
    <w:basedOn w:val="Normal"/>
    <w:uiPriority w:val="99"/>
    <w:rsid w:val="00635D7B"/>
    <w:pPr>
      <w:spacing w:after="200" w:line="276" w:lineRule="auto"/>
      <w:ind w:left="720"/>
      <w:jc w:val="left"/>
    </w:pPr>
    <w:rPr>
      <w:rFonts w:ascii="Calibri" w:hAnsi="Calibri" w:cs="Calibri"/>
      <w:sz w:val="22"/>
      <w:szCs w:val="22"/>
      <w:lang w:val="tr-TR"/>
    </w:rPr>
  </w:style>
  <w:style w:type="paragraph" w:styleId="Caption">
    <w:name w:val="caption"/>
    <w:basedOn w:val="Normal"/>
    <w:next w:val="Normal"/>
    <w:uiPriority w:val="99"/>
    <w:qFormat/>
    <w:rsid w:val="00635D7B"/>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635D7B"/>
    <w:pPr>
      <w:widowControl/>
      <w:spacing w:line="161" w:lineRule="atLeast"/>
    </w:pPr>
    <w:rPr>
      <w:rFonts w:ascii="Verdana" w:eastAsia="SimSun" w:hAnsi="Verdana" w:cs="Verdana"/>
      <w:color w:val="auto"/>
      <w:lang w:val="tr-TR" w:eastAsia="en-US"/>
    </w:rPr>
  </w:style>
  <w:style w:type="table" w:styleId="TableGrid">
    <w:name w:val="Table Grid"/>
    <w:basedOn w:val="TableNormal"/>
    <w:uiPriority w:val="99"/>
    <w:rsid w:val="00635D7B"/>
    <w:pPr>
      <w:widowControl w:val="0"/>
      <w:jc w:val="both"/>
    </w:pPr>
    <w:rPr>
      <w:rFonts w:ascii="Times New Roman" w:eastAsia="SimSun" w:hAnsi="Times New Rom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rsid w:val="00635D7B"/>
    <w:pPr>
      <w:spacing w:after="160" w:line="240" w:lineRule="exact"/>
      <w:jc w:val="left"/>
    </w:pPr>
    <w:rPr>
      <w:rFonts w:ascii="Verdana" w:eastAsia="FangSong_GB2312" w:hAnsi="Verdana" w:cs="Verdana"/>
      <w:sz w:val="24"/>
      <w:szCs w:val="24"/>
    </w:rPr>
  </w:style>
  <w:style w:type="paragraph" w:customStyle="1" w:styleId="tablecolsubhead">
    <w:name w:val="table col subhead"/>
    <w:basedOn w:val="Normal"/>
    <w:uiPriority w:val="99"/>
    <w:rsid w:val="00635D7B"/>
    <w:pPr>
      <w:jc w:val="center"/>
    </w:pPr>
    <w:rPr>
      <w:b/>
      <w:bCs/>
      <w:i/>
      <w:iCs/>
      <w:sz w:val="15"/>
      <w:szCs w:val="15"/>
    </w:rPr>
  </w:style>
  <w:style w:type="paragraph" w:styleId="BodyText">
    <w:name w:val="Body Text"/>
    <w:basedOn w:val="Normal"/>
    <w:link w:val="BodyTextChar"/>
    <w:uiPriority w:val="99"/>
    <w:rsid w:val="00635D7B"/>
    <w:pPr>
      <w:spacing w:after="120" w:line="228" w:lineRule="auto"/>
      <w:ind w:firstLine="288"/>
    </w:pPr>
    <w:rPr>
      <w:spacing w:val="-1"/>
    </w:rPr>
  </w:style>
  <w:style w:type="character" w:customStyle="1" w:styleId="BodyTextChar">
    <w:name w:val="Body Text Char"/>
    <w:basedOn w:val="DefaultParagraphFont"/>
    <w:link w:val="BodyText"/>
    <w:uiPriority w:val="99"/>
    <w:rsid w:val="00635D7B"/>
    <w:rPr>
      <w:rFonts w:ascii="Times New Roman" w:eastAsia="SimSun" w:hAnsi="Times New Roman"/>
      <w:spacing w:val="-1"/>
      <w:lang w:val="en-US" w:eastAsia="en-US"/>
    </w:rPr>
  </w:style>
  <w:style w:type="paragraph" w:customStyle="1" w:styleId="tablecolhead">
    <w:name w:val="table col head"/>
    <w:basedOn w:val="Normal"/>
    <w:uiPriority w:val="99"/>
    <w:rsid w:val="00635D7B"/>
    <w:pPr>
      <w:jc w:val="center"/>
    </w:pPr>
    <w:rPr>
      <w:b/>
      <w:bCs/>
      <w:sz w:val="16"/>
      <w:szCs w:val="16"/>
    </w:rPr>
  </w:style>
  <w:style w:type="paragraph" w:customStyle="1" w:styleId="tablecopy">
    <w:name w:val="table copy"/>
    <w:uiPriority w:val="99"/>
    <w:rsid w:val="00635D7B"/>
    <w:pPr>
      <w:jc w:val="both"/>
    </w:pPr>
    <w:rPr>
      <w:rFonts w:ascii="Times New Roman" w:eastAsia="SimSun" w:hAnsi="Times New Roman"/>
      <w:noProof/>
      <w:sz w:val="16"/>
      <w:szCs w:val="16"/>
      <w:lang w:val="en-US" w:eastAsia="en-US"/>
    </w:rPr>
  </w:style>
  <w:style w:type="paragraph" w:customStyle="1" w:styleId="C-Title1">
    <w:name w:val="C-Title 1"/>
    <w:basedOn w:val="Normal"/>
    <w:link w:val="C-Title1Char"/>
    <w:uiPriority w:val="99"/>
    <w:rsid w:val="00635D7B"/>
    <w:pPr>
      <w:numPr>
        <w:numId w:val="3"/>
      </w:numPr>
      <w:autoSpaceDE w:val="0"/>
      <w:autoSpaceDN w:val="0"/>
      <w:adjustRightInd w:val="0"/>
      <w:snapToGrid w:val="0"/>
      <w:spacing w:beforeLines="100" w:afterLines="100" w:line="240" w:lineRule="exact"/>
      <w:ind w:hangingChars="210" w:hanging="210"/>
    </w:pPr>
    <w:rPr>
      <w:b/>
      <w:bCs/>
      <w:sz w:val="24"/>
      <w:szCs w:val="24"/>
    </w:rPr>
  </w:style>
  <w:style w:type="character" w:customStyle="1" w:styleId="C-Title1Char">
    <w:name w:val="C-Title 1 Char"/>
    <w:link w:val="C-Title1"/>
    <w:uiPriority w:val="99"/>
    <w:locked/>
    <w:rsid w:val="00635D7B"/>
    <w:rPr>
      <w:rFonts w:ascii="Times New Roman" w:eastAsia="SimSun" w:hAnsi="Times New Roman"/>
      <w:b/>
      <w:bCs/>
      <w:sz w:val="24"/>
      <w:szCs w:val="24"/>
      <w:lang w:val="en-US" w:eastAsia="en-US"/>
    </w:rPr>
  </w:style>
  <w:style w:type="paragraph" w:customStyle="1" w:styleId="C-SubTitle2">
    <w:name w:val="C-SubTitle 2"/>
    <w:basedOn w:val="Normal"/>
    <w:link w:val="C-SubTitle2Char"/>
    <w:uiPriority w:val="99"/>
    <w:rsid w:val="00635D7B"/>
    <w:pPr>
      <w:numPr>
        <w:ilvl w:val="1"/>
        <w:numId w:val="3"/>
      </w:numPr>
      <w:spacing w:beforeLines="100" w:afterLines="100" w:line="240" w:lineRule="exact"/>
      <w:ind w:hangingChars="201" w:hanging="403"/>
    </w:pPr>
    <w:rPr>
      <w:b/>
      <w:bCs/>
      <w:sz w:val="22"/>
      <w:szCs w:val="22"/>
    </w:rPr>
  </w:style>
  <w:style w:type="character" w:customStyle="1" w:styleId="C-SubTitle2Char">
    <w:name w:val="C-SubTitle 2 Char"/>
    <w:link w:val="C-SubTitle2"/>
    <w:uiPriority w:val="99"/>
    <w:locked/>
    <w:rsid w:val="00635D7B"/>
    <w:rPr>
      <w:rFonts w:ascii="Times New Roman" w:eastAsia="SimSun" w:hAnsi="Times New Roman"/>
      <w:b/>
      <w:bCs/>
      <w:sz w:val="22"/>
      <w:szCs w:val="22"/>
      <w:lang w:val="en-US" w:eastAsia="en-US"/>
    </w:rPr>
  </w:style>
  <w:style w:type="paragraph" w:customStyle="1" w:styleId="C-Table">
    <w:name w:val="C-Table"/>
    <w:basedOn w:val="Normal"/>
    <w:link w:val="C-TableChar"/>
    <w:uiPriority w:val="99"/>
    <w:rsid w:val="00635D7B"/>
    <w:pPr>
      <w:spacing w:afterLines="50"/>
      <w:jc w:val="center"/>
    </w:pPr>
    <w:rPr>
      <w:b/>
      <w:bCs/>
      <w:noProof/>
      <w:sz w:val="18"/>
      <w:szCs w:val="18"/>
    </w:rPr>
  </w:style>
  <w:style w:type="character" w:customStyle="1" w:styleId="C-TableChar">
    <w:name w:val="C-Table Char"/>
    <w:link w:val="C-Table"/>
    <w:uiPriority w:val="99"/>
    <w:locked/>
    <w:rsid w:val="00635D7B"/>
    <w:rPr>
      <w:rFonts w:ascii="Times New Roman" w:eastAsia="SimSun" w:hAnsi="Times New Roman"/>
      <w:b/>
      <w:bCs/>
      <w:noProof/>
      <w:sz w:val="18"/>
      <w:szCs w:val="18"/>
      <w:lang w:val="en-US" w:eastAsia="en-US"/>
    </w:rPr>
  </w:style>
  <w:style w:type="paragraph" w:customStyle="1" w:styleId="C-Figure">
    <w:name w:val="C-Figure"/>
    <w:basedOn w:val="Normal"/>
    <w:link w:val="C-FigureChar"/>
    <w:uiPriority w:val="99"/>
    <w:rsid w:val="00635D7B"/>
    <w:pPr>
      <w:jc w:val="center"/>
    </w:pPr>
    <w:rPr>
      <w:b/>
      <w:bCs/>
      <w:sz w:val="18"/>
      <w:szCs w:val="18"/>
    </w:rPr>
  </w:style>
  <w:style w:type="character" w:customStyle="1" w:styleId="C-FigureChar">
    <w:name w:val="C-Figure Char"/>
    <w:link w:val="C-Figure"/>
    <w:uiPriority w:val="99"/>
    <w:locked/>
    <w:rsid w:val="00635D7B"/>
    <w:rPr>
      <w:rFonts w:ascii="Times New Roman" w:eastAsia="SimSun" w:hAnsi="Times New Roman"/>
      <w:b/>
      <w:bCs/>
      <w:sz w:val="18"/>
      <w:szCs w:val="18"/>
      <w:lang w:val="en-US" w:eastAsia="en-US"/>
    </w:rPr>
  </w:style>
  <w:style w:type="paragraph" w:customStyle="1" w:styleId="C-SubTitle3">
    <w:name w:val="C-SubTitle3"/>
    <w:basedOn w:val="Normal"/>
    <w:uiPriority w:val="99"/>
    <w:rsid w:val="00635D7B"/>
    <w:pPr>
      <w:numPr>
        <w:ilvl w:val="2"/>
        <w:numId w:val="3"/>
      </w:numPr>
      <w:spacing w:line="240" w:lineRule="exact"/>
    </w:pPr>
    <w:rPr>
      <w:sz w:val="21"/>
      <w:szCs w:val="21"/>
    </w:rPr>
  </w:style>
  <w:style w:type="paragraph" w:styleId="DocumentMap">
    <w:name w:val="Document Map"/>
    <w:basedOn w:val="Normal"/>
    <w:link w:val="DocumentMapChar"/>
    <w:uiPriority w:val="99"/>
    <w:semiHidden/>
    <w:rsid w:val="00635D7B"/>
    <w:pPr>
      <w:jc w:val="left"/>
    </w:pPr>
    <w:rPr>
      <w:rFonts w:ascii="Calibri" w:hAnsi="Tahoma" w:cs="Calibri"/>
      <w:sz w:val="16"/>
      <w:szCs w:val="16"/>
      <w:lang w:eastAsia="zh-CN"/>
    </w:rPr>
  </w:style>
  <w:style w:type="character" w:customStyle="1" w:styleId="DocumentMapChar">
    <w:name w:val="Document Map Char"/>
    <w:basedOn w:val="DefaultParagraphFont"/>
    <w:link w:val="DocumentMap"/>
    <w:uiPriority w:val="99"/>
    <w:semiHidden/>
    <w:rsid w:val="00635D7B"/>
    <w:rPr>
      <w:rFonts w:eastAsia="SimSun" w:hAnsi="Tahoma" w:cs="Calibri"/>
      <w:sz w:val="16"/>
      <w:szCs w:val="16"/>
      <w:lang w:val="en-US" w:eastAsia="zh-CN"/>
    </w:rPr>
  </w:style>
  <w:style w:type="paragraph" w:customStyle="1" w:styleId="3">
    <w:name w:val="3"/>
    <w:basedOn w:val="Normal"/>
    <w:qFormat/>
    <w:rsid w:val="00635D7B"/>
    <w:pPr>
      <w:widowControl w:val="0"/>
      <w:adjustRightInd w:val="0"/>
      <w:snapToGrid w:val="0"/>
      <w:spacing w:beforeLines="100"/>
      <w:ind w:leftChars="1500" w:left="1500"/>
    </w:pPr>
    <w:rPr>
      <w:rFonts w:ascii="Cambria" w:hAnsi="Cambria"/>
      <w:b/>
      <w:color w:val="C45911" w:themeColor="accent2" w:themeShade="BF"/>
      <w:lang w:eastAsia="zh-CN"/>
    </w:rPr>
  </w:style>
  <w:style w:type="paragraph" w:styleId="NoSpacing">
    <w:name w:val="No Spacing"/>
    <w:link w:val="NoSpacingChar"/>
    <w:uiPriority w:val="1"/>
    <w:qFormat/>
    <w:rsid w:val="00635D7B"/>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635D7B"/>
    <w:rPr>
      <w:rFonts w:asciiTheme="minorHAnsi" w:eastAsiaTheme="minorEastAsia" w:hAnsiTheme="minorHAnsi" w:cstheme="minorBidi"/>
      <w:sz w:val="22"/>
      <w:szCs w:val="22"/>
      <w:lang w:val="en-US" w:eastAsia="zh-CN"/>
    </w:rPr>
  </w:style>
  <w:style w:type="table" w:styleId="MediumShading2-Accent2">
    <w:name w:val="Medium Shading 2 Accent 2"/>
    <w:basedOn w:val="TableNormal"/>
    <w:uiPriority w:val="64"/>
    <w:rsid w:val="00635D7B"/>
    <w:rPr>
      <w:rFonts w:eastAsia="SimSun" w:cs="Calibri"/>
      <w:lang w:val="en-US"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1Light">
    <w:name w:val="Grid Table 1 Light"/>
    <w:basedOn w:val="TableNormal"/>
    <w:uiPriority w:val="46"/>
    <w:rsid w:val="00635D7B"/>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635D7B"/>
    <w:rPr>
      <w:rFonts w:ascii="Courier New" w:eastAsia="Times New Roman" w:hAnsi="Courier New" w:cs="Courier New"/>
      <w:sz w:val="20"/>
      <w:szCs w:val="20"/>
    </w:rPr>
  </w:style>
  <w:style w:type="character" w:customStyle="1" w:styleId="hljs-number">
    <w:name w:val="hljs-number"/>
    <w:basedOn w:val="DefaultParagraphFont"/>
    <w:rsid w:val="00635D7B"/>
  </w:style>
  <w:style w:type="character" w:styleId="FollowedHyperlink">
    <w:name w:val="FollowedHyperlink"/>
    <w:basedOn w:val="DefaultParagraphFont"/>
    <w:uiPriority w:val="99"/>
    <w:semiHidden/>
    <w:unhideWhenUsed/>
    <w:rsid w:val="00635D7B"/>
    <w:rPr>
      <w:color w:val="954F72" w:themeColor="followedHyperlink"/>
      <w:u w:val="single"/>
    </w:rPr>
  </w:style>
  <w:style w:type="character" w:styleId="PlaceholderText">
    <w:name w:val="Placeholder Text"/>
    <w:basedOn w:val="DefaultParagraphFont"/>
    <w:uiPriority w:val="99"/>
    <w:semiHidden/>
    <w:rsid w:val="00635D7B"/>
    <w:rPr>
      <w:color w:val="808080"/>
    </w:rPr>
  </w:style>
  <w:style w:type="character" w:customStyle="1" w:styleId="header-section-number">
    <w:name w:val="header-section-number"/>
    <w:basedOn w:val="DefaultParagraphFont"/>
    <w:rsid w:val="00635D7B"/>
  </w:style>
  <w:style w:type="character" w:customStyle="1" w:styleId="mjx-char">
    <w:name w:val="mjx-char"/>
    <w:basedOn w:val="DefaultParagraphFont"/>
    <w:rsid w:val="00635D7B"/>
  </w:style>
  <w:style w:type="character" w:customStyle="1" w:styleId="mjxassistivemathml">
    <w:name w:val="mjx_assistive_mathml"/>
    <w:basedOn w:val="DefaultParagraphFont"/>
    <w:rsid w:val="00635D7B"/>
  </w:style>
  <w:style w:type="character" w:styleId="CommentReference">
    <w:name w:val="annotation reference"/>
    <w:basedOn w:val="DefaultParagraphFont"/>
    <w:uiPriority w:val="99"/>
    <w:semiHidden/>
    <w:unhideWhenUsed/>
    <w:rsid w:val="00635D7B"/>
    <w:rPr>
      <w:sz w:val="16"/>
      <w:szCs w:val="16"/>
    </w:rPr>
  </w:style>
  <w:style w:type="paragraph" w:styleId="CommentText">
    <w:name w:val="annotation text"/>
    <w:basedOn w:val="Normal"/>
    <w:link w:val="CommentTextChar"/>
    <w:uiPriority w:val="99"/>
    <w:semiHidden/>
    <w:unhideWhenUsed/>
    <w:rsid w:val="00635D7B"/>
  </w:style>
  <w:style w:type="character" w:customStyle="1" w:styleId="CommentTextChar">
    <w:name w:val="Comment Text Char"/>
    <w:basedOn w:val="DefaultParagraphFont"/>
    <w:link w:val="CommentText"/>
    <w:uiPriority w:val="99"/>
    <w:semiHidden/>
    <w:rsid w:val="00635D7B"/>
    <w:rPr>
      <w:rFonts w:ascii="Times New Roman" w:eastAsia="SimSun" w:hAnsi="Times New Roman"/>
      <w:lang w:val="en-US" w:eastAsia="en-US"/>
    </w:rPr>
  </w:style>
  <w:style w:type="paragraph" w:styleId="CommentSubject">
    <w:name w:val="annotation subject"/>
    <w:basedOn w:val="CommentText"/>
    <w:next w:val="CommentText"/>
    <w:link w:val="CommentSubjectChar"/>
    <w:uiPriority w:val="99"/>
    <w:semiHidden/>
    <w:unhideWhenUsed/>
    <w:rsid w:val="00635D7B"/>
    <w:rPr>
      <w:b/>
      <w:bCs/>
    </w:rPr>
  </w:style>
  <w:style w:type="character" w:customStyle="1" w:styleId="CommentSubjectChar">
    <w:name w:val="Comment Subject Char"/>
    <w:basedOn w:val="CommentTextChar"/>
    <w:link w:val="CommentSubject"/>
    <w:uiPriority w:val="99"/>
    <w:semiHidden/>
    <w:rsid w:val="00635D7B"/>
    <w:rPr>
      <w:rFonts w:ascii="Times New Roman" w:eastAsia="SimSun" w:hAnsi="Times New Roman"/>
      <w:b/>
      <w:bCs/>
      <w:lang w:val="en-US" w:eastAsia="en-US"/>
    </w:rPr>
  </w:style>
  <w:style w:type="character" w:customStyle="1" w:styleId="a0">
    <w:name w:val="_"/>
    <w:basedOn w:val="DefaultParagraphFont"/>
    <w:rsid w:val="00635D7B"/>
  </w:style>
  <w:style w:type="character" w:customStyle="1" w:styleId="ff3">
    <w:name w:val="ff3"/>
    <w:basedOn w:val="DefaultParagraphFont"/>
    <w:rsid w:val="00635D7B"/>
  </w:style>
  <w:style w:type="character" w:customStyle="1" w:styleId="ref-title">
    <w:name w:val="ref-title"/>
    <w:basedOn w:val="DefaultParagraphFont"/>
    <w:rsid w:val="00635D7B"/>
  </w:style>
  <w:style w:type="character" w:styleId="Emphasis">
    <w:name w:val="Emphasis"/>
    <w:basedOn w:val="DefaultParagraphFont"/>
    <w:uiPriority w:val="20"/>
    <w:qFormat/>
    <w:rsid w:val="00635D7B"/>
    <w:rPr>
      <w:i/>
      <w:iCs/>
    </w:rPr>
  </w:style>
  <w:style w:type="character" w:customStyle="1" w:styleId="ref-vol">
    <w:name w:val="ref-vol"/>
    <w:basedOn w:val="DefaultParagraphFont"/>
    <w:rsid w:val="00635D7B"/>
  </w:style>
  <w:style w:type="character" w:customStyle="1" w:styleId="ref-iss">
    <w:name w:val="ref-iss"/>
    <w:basedOn w:val="DefaultParagraphFont"/>
    <w:rsid w:val="00635D7B"/>
  </w:style>
  <w:style w:type="paragraph" w:customStyle="1" w:styleId="Pa6">
    <w:name w:val="Pa6"/>
    <w:basedOn w:val="Default"/>
    <w:next w:val="Default"/>
    <w:uiPriority w:val="99"/>
    <w:rsid w:val="00635D7B"/>
    <w:pPr>
      <w:widowControl/>
      <w:spacing w:line="201" w:lineRule="atLeast"/>
    </w:pPr>
    <w:rPr>
      <w:rFonts w:ascii="Minion Pro" w:eastAsiaTheme="minorHAnsi" w:hAnsi="Minion Pro" w:cstheme="minorBidi"/>
      <w:color w:val="auto"/>
      <w:lang w:val="en-GB" w:eastAsia="en-US"/>
    </w:rPr>
  </w:style>
  <w:style w:type="paragraph" w:customStyle="1" w:styleId="Pa14">
    <w:name w:val="Pa14"/>
    <w:basedOn w:val="Default"/>
    <w:next w:val="Default"/>
    <w:uiPriority w:val="99"/>
    <w:rsid w:val="00635D7B"/>
    <w:pPr>
      <w:widowControl/>
      <w:spacing w:line="201" w:lineRule="atLeast"/>
    </w:pPr>
    <w:rPr>
      <w:rFonts w:ascii="Minion Pro" w:eastAsiaTheme="minorHAnsi" w:hAnsi="Minion Pro" w:cstheme="minorBidi"/>
      <w:color w:val="auto"/>
      <w:lang w:val="en-GB" w:eastAsia="en-US"/>
    </w:rPr>
  </w:style>
  <w:style w:type="character" w:customStyle="1" w:styleId="u-visually-hidden">
    <w:name w:val="u-visually-hidden"/>
    <w:basedOn w:val="DefaultParagraphFont"/>
    <w:rsid w:val="00635D7B"/>
  </w:style>
  <w:style w:type="paragraph" w:customStyle="1" w:styleId="EndNoteBibliography">
    <w:name w:val="EndNote Bibliography"/>
    <w:basedOn w:val="Normal"/>
    <w:link w:val="EndNoteBibliographyChar"/>
    <w:rsid w:val="00635D7B"/>
    <w:pPr>
      <w:spacing w:after="160"/>
      <w:jc w:val="left"/>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635D7B"/>
    <w:rPr>
      <w:rFonts w:eastAsiaTheme="minorHAnsi" w:cs="Calibri"/>
      <w:noProof/>
      <w:sz w:val="22"/>
      <w:szCs w:val="22"/>
      <w:lang w:val="en-US" w:eastAsia="en-US"/>
    </w:rPr>
  </w:style>
  <w:style w:type="character" w:customStyle="1" w:styleId="gd15mcfceub">
    <w:name w:val="gd15mcfceub"/>
    <w:basedOn w:val="DefaultParagraphFont"/>
    <w:rsid w:val="00635D7B"/>
  </w:style>
  <w:style w:type="paragraph" w:styleId="Revision">
    <w:name w:val="Revision"/>
    <w:hidden/>
    <w:uiPriority w:val="99"/>
    <w:semiHidden/>
    <w:rsid w:val="00635D7B"/>
    <w:rPr>
      <w:rFonts w:ascii="Times New Roman" w:eastAsia="SimSu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632">
      <w:bodyDiv w:val="1"/>
      <w:marLeft w:val="0"/>
      <w:marRight w:val="0"/>
      <w:marTop w:val="0"/>
      <w:marBottom w:val="0"/>
      <w:divBdr>
        <w:top w:val="none" w:sz="0" w:space="0" w:color="auto"/>
        <w:left w:val="none" w:sz="0" w:space="0" w:color="auto"/>
        <w:bottom w:val="none" w:sz="0" w:space="0" w:color="auto"/>
        <w:right w:val="none" w:sz="0" w:space="0" w:color="auto"/>
      </w:divBdr>
    </w:div>
    <w:div w:id="1664708">
      <w:bodyDiv w:val="1"/>
      <w:marLeft w:val="0"/>
      <w:marRight w:val="0"/>
      <w:marTop w:val="0"/>
      <w:marBottom w:val="0"/>
      <w:divBdr>
        <w:top w:val="none" w:sz="0" w:space="0" w:color="auto"/>
        <w:left w:val="none" w:sz="0" w:space="0" w:color="auto"/>
        <w:bottom w:val="none" w:sz="0" w:space="0" w:color="auto"/>
        <w:right w:val="none" w:sz="0" w:space="0" w:color="auto"/>
      </w:divBdr>
    </w:div>
    <w:div w:id="3944974">
      <w:bodyDiv w:val="1"/>
      <w:marLeft w:val="0"/>
      <w:marRight w:val="0"/>
      <w:marTop w:val="0"/>
      <w:marBottom w:val="0"/>
      <w:divBdr>
        <w:top w:val="none" w:sz="0" w:space="0" w:color="auto"/>
        <w:left w:val="none" w:sz="0" w:space="0" w:color="auto"/>
        <w:bottom w:val="none" w:sz="0" w:space="0" w:color="auto"/>
        <w:right w:val="none" w:sz="0" w:space="0" w:color="auto"/>
      </w:divBdr>
    </w:div>
    <w:div w:id="4021654">
      <w:bodyDiv w:val="1"/>
      <w:marLeft w:val="0"/>
      <w:marRight w:val="0"/>
      <w:marTop w:val="0"/>
      <w:marBottom w:val="0"/>
      <w:divBdr>
        <w:top w:val="none" w:sz="0" w:space="0" w:color="auto"/>
        <w:left w:val="none" w:sz="0" w:space="0" w:color="auto"/>
        <w:bottom w:val="none" w:sz="0" w:space="0" w:color="auto"/>
        <w:right w:val="none" w:sz="0" w:space="0" w:color="auto"/>
      </w:divBdr>
    </w:div>
    <w:div w:id="5795371">
      <w:bodyDiv w:val="1"/>
      <w:marLeft w:val="0"/>
      <w:marRight w:val="0"/>
      <w:marTop w:val="0"/>
      <w:marBottom w:val="0"/>
      <w:divBdr>
        <w:top w:val="none" w:sz="0" w:space="0" w:color="auto"/>
        <w:left w:val="none" w:sz="0" w:space="0" w:color="auto"/>
        <w:bottom w:val="none" w:sz="0" w:space="0" w:color="auto"/>
        <w:right w:val="none" w:sz="0" w:space="0" w:color="auto"/>
      </w:divBdr>
    </w:div>
    <w:div w:id="8456899">
      <w:bodyDiv w:val="1"/>
      <w:marLeft w:val="0"/>
      <w:marRight w:val="0"/>
      <w:marTop w:val="0"/>
      <w:marBottom w:val="0"/>
      <w:divBdr>
        <w:top w:val="none" w:sz="0" w:space="0" w:color="auto"/>
        <w:left w:val="none" w:sz="0" w:space="0" w:color="auto"/>
        <w:bottom w:val="none" w:sz="0" w:space="0" w:color="auto"/>
        <w:right w:val="none" w:sz="0" w:space="0" w:color="auto"/>
      </w:divBdr>
    </w:div>
    <w:div w:id="10569299">
      <w:bodyDiv w:val="1"/>
      <w:marLeft w:val="0"/>
      <w:marRight w:val="0"/>
      <w:marTop w:val="0"/>
      <w:marBottom w:val="0"/>
      <w:divBdr>
        <w:top w:val="none" w:sz="0" w:space="0" w:color="auto"/>
        <w:left w:val="none" w:sz="0" w:space="0" w:color="auto"/>
        <w:bottom w:val="none" w:sz="0" w:space="0" w:color="auto"/>
        <w:right w:val="none" w:sz="0" w:space="0" w:color="auto"/>
      </w:divBdr>
    </w:div>
    <w:div w:id="12731850">
      <w:bodyDiv w:val="1"/>
      <w:marLeft w:val="0"/>
      <w:marRight w:val="0"/>
      <w:marTop w:val="0"/>
      <w:marBottom w:val="0"/>
      <w:divBdr>
        <w:top w:val="none" w:sz="0" w:space="0" w:color="auto"/>
        <w:left w:val="none" w:sz="0" w:space="0" w:color="auto"/>
        <w:bottom w:val="none" w:sz="0" w:space="0" w:color="auto"/>
        <w:right w:val="none" w:sz="0" w:space="0" w:color="auto"/>
      </w:divBdr>
    </w:div>
    <w:div w:id="13122058">
      <w:bodyDiv w:val="1"/>
      <w:marLeft w:val="0"/>
      <w:marRight w:val="0"/>
      <w:marTop w:val="0"/>
      <w:marBottom w:val="0"/>
      <w:divBdr>
        <w:top w:val="none" w:sz="0" w:space="0" w:color="auto"/>
        <w:left w:val="none" w:sz="0" w:space="0" w:color="auto"/>
        <w:bottom w:val="none" w:sz="0" w:space="0" w:color="auto"/>
        <w:right w:val="none" w:sz="0" w:space="0" w:color="auto"/>
      </w:divBdr>
    </w:div>
    <w:div w:id="13578826">
      <w:bodyDiv w:val="1"/>
      <w:marLeft w:val="0"/>
      <w:marRight w:val="0"/>
      <w:marTop w:val="0"/>
      <w:marBottom w:val="0"/>
      <w:divBdr>
        <w:top w:val="none" w:sz="0" w:space="0" w:color="auto"/>
        <w:left w:val="none" w:sz="0" w:space="0" w:color="auto"/>
        <w:bottom w:val="none" w:sz="0" w:space="0" w:color="auto"/>
        <w:right w:val="none" w:sz="0" w:space="0" w:color="auto"/>
      </w:divBdr>
    </w:div>
    <w:div w:id="14507976">
      <w:bodyDiv w:val="1"/>
      <w:marLeft w:val="0"/>
      <w:marRight w:val="0"/>
      <w:marTop w:val="0"/>
      <w:marBottom w:val="0"/>
      <w:divBdr>
        <w:top w:val="none" w:sz="0" w:space="0" w:color="auto"/>
        <w:left w:val="none" w:sz="0" w:space="0" w:color="auto"/>
        <w:bottom w:val="none" w:sz="0" w:space="0" w:color="auto"/>
        <w:right w:val="none" w:sz="0" w:space="0" w:color="auto"/>
      </w:divBdr>
    </w:div>
    <w:div w:id="20278078">
      <w:bodyDiv w:val="1"/>
      <w:marLeft w:val="0"/>
      <w:marRight w:val="0"/>
      <w:marTop w:val="0"/>
      <w:marBottom w:val="0"/>
      <w:divBdr>
        <w:top w:val="none" w:sz="0" w:space="0" w:color="auto"/>
        <w:left w:val="none" w:sz="0" w:space="0" w:color="auto"/>
        <w:bottom w:val="none" w:sz="0" w:space="0" w:color="auto"/>
        <w:right w:val="none" w:sz="0" w:space="0" w:color="auto"/>
      </w:divBdr>
    </w:div>
    <w:div w:id="24213804">
      <w:bodyDiv w:val="1"/>
      <w:marLeft w:val="0"/>
      <w:marRight w:val="0"/>
      <w:marTop w:val="0"/>
      <w:marBottom w:val="0"/>
      <w:divBdr>
        <w:top w:val="none" w:sz="0" w:space="0" w:color="auto"/>
        <w:left w:val="none" w:sz="0" w:space="0" w:color="auto"/>
        <w:bottom w:val="none" w:sz="0" w:space="0" w:color="auto"/>
        <w:right w:val="none" w:sz="0" w:space="0" w:color="auto"/>
      </w:divBdr>
    </w:div>
    <w:div w:id="25449451">
      <w:bodyDiv w:val="1"/>
      <w:marLeft w:val="0"/>
      <w:marRight w:val="0"/>
      <w:marTop w:val="0"/>
      <w:marBottom w:val="0"/>
      <w:divBdr>
        <w:top w:val="none" w:sz="0" w:space="0" w:color="auto"/>
        <w:left w:val="none" w:sz="0" w:space="0" w:color="auto"/>
        <w:bottom w:val="none" w:sz="0" w:space="0" w:color="auto"/>
        <w:right w:val="none" w:sz="0" w:space="0" w:color="auto"/>
      </w:divBdr>
    </w:div>
    <w:div w:id="30766793">
      <w:bodyDiv w:val="1"/>
      <w:marLeft w:val="0"/>
      <w:marRight w:val="0"/>
      <w:marTop w:val="0"/>
      <w:marBottom w:val="0"/>
      <w:divBdr>
        <w:top w:val="none" w:sz="0" w:space="0" w:color="auto"/>
        <w:left w:val="none" w:sz="0" w:space="0" w:color="auto"/>
        <w:bottom w:val="none" w:sz="0" w:space="0" w:color="auto"/>
        <w:right w:val="none" w:sz="0" w:space="0" w:color="auto"/>
      </w:divBdr>
    </w:div>
    <w:div w:id="31813318">
      <w:bodyDiv w:val="1"/>
      <w:marLeft w:val="0"/>
      <w:marRight w:val="0"/>
      <w:marTop w:val="0"/>
      <w:marBottom w:val="0"/>
      <w:divBdr>
        <w:top w:val="none" w:sz="0" w:space="0" w:color="auto"/>
        <w:left w:val="none" w:sz="0" w:space="0" w:color="auto"/>
        <w:bottom w:val="none" w:sz="0" w:space="0" w:color="auto"/>
        <w:right w:val="none" w:sz="0" w:space="0" w:color="auto"/>
      </w:divBdr>
    </w:div>
    <w:div w:id="33315651">
      <w:bodyDiv w:val="1"/>
      <w:marLeft w:val="0"/>
      <w:marRight w:val="0"/>
      <w:marTop w:val="0"/>
      <w:marBottom w:val="0"/>
      <w:divBdr>
        <w:top w:val="none" w:sz="0" w:space="0" w:color="auto"/>
        <w:left w:val="none" w:sz="0" w:space="0" w:color="auto"/>
        <w:bottom w:val="none" w:sz="0" w:space="0" w:color="auto"/>
        <w:right w:val="none" w:sz="0" w:space="0" w:color="auto"/>
      </w:divBdr>
    </w:div>
    <w:div w:id="33433043">
      <w:bodyDiv w:val="1"/>
      <w:marLeft w:val="0"/>
      <w:marRight w:val="0"/>
      <w:marTop w:val="0"/>
      <w:marBottom w:val="0"/>
      <w:divBdr>
        <w:top w:val="none" w:sz="0" w:space="0" w:color="auto"/>
        <w:left w:val="none" w:sz="0" w:space="0" w:color="auto"/>
        <w:bottom w:val="none" w:sz="0" w:space="0" w:color="auto"/>
        <w:right w:val="none" w:sz="0" w:space="0" w:color="auto"/>
      </w:divBdr>
    </w:div>
    <w:div w:id="33777090">
      <w:bodyDiv w:val="1"/>
      <w:marLeft w:val="0"/>
      <w:marRight w:val="0"/>
      <w:marTop w:val="0"/>
      <w:marBottom w:val="0"/>
      <w:divBdr>
        <w:top w:val="none" w:sz="0" w:space="0" w:color="auto"/>
        <w:left w:val="none" w:sz="0" w:space="0" w:color="auto"/>
        <w:bottom w:val="none" w:sz="0" w:space="0" w:color="auto"/>
        <w:right w:val="none" w:sz="0" w:space="0" w:color="auto"/>
      </w:divBdr>
    </w:div>
    <w:div w:id="36853924">
      <w:bodyDiv w:val="1"/>
      <w:marLeft w:val="0"/>
      <w:marRight w:val="0"/>
      <w:marTop w:val="0"/>
      <w:marBottom w:val="0"/>
      <w:divBdr>
        <w:top w:val="none" w:sz="0" w:space="0" w:color="auto"/>
        <w:left w:val="none" w:sz="0" w:space="0" w:color="auto"/>
        <w:bottom w:val="none" w:sz="0" w:space="0" w:color="auto"/>
        <w:right w:val="none" w:sz="0" w:space="0" w:color="auto"/>
      </w:divBdr>
    </w:div>
    <w:div w:id="37778384">
      <w:bodyDiv w:val="1"/>
      <w:marLeft w:val="0"/>
      <w:marRight w:val="0"/>
      <w:marTop w:val="0"/>
      <w:marBottom w:val="0"/>
      <w:divBdr>
        <w:top w:val="none" w:sz="0" w:space="0" w:color="auto"/>
        <w:left w:val="none" w:sz="0" w:space="0" w:color="auto"/>
        <w:bottom w:val="none" w:sz="0" w:space="0" w:color="auto"/>
        <w:right w:val="none" w:sz="0" w:space="0" w:color="auto"/>
      </w:divBdr>
    </w:div>
    <w:div w:id="46103939">
      <w:bodyDiv w:val="1"/>
      <w:marLeft w:val="0"/>
      <w:marRight w:val="0"/>
      <w:marTop w:val="0"/>
      <w:marBottom w:val="0"/>
      <w:divBdr>
        <w:top w:val="none" w:sz="0" w:space="0" w:color="auto"/>
        <w:left w:val="none" w:sz="0" w:space="0" w:color="auto"/>
        <w:bottom w:val="none" w:sz="0" w:space="0" w:color="auto"/>
        <w:right w:val="none" w:sz="0" w:space="0" w:color="auto"/>
      </w:divBdr>
    </w:div>
    <w:div w:id="46147422">
      <w:bodyDiv w:val="1"/>
      <w:marLeft w:val="0"/>
      <w:marRight w:val="0"/>
      <w:marTop w:val="0"/>
      <w:marBottom w:val="0"/>
      <w:divBdr>
        <w:top w:val="none" w:sz="0" w:space="0" w:color="auto"/>
        <w:left w:val="none" w:sz="0" w:space="0" w:color="auto"/>
        <w:bottom w:val="none" w:sz="0" w:space="0" w:color="auto"/>
        <w:right w:val="none" w:sz="0" w:space="0" w:color="auto"/>
      </w:divBdr>
    </w:div>
    <w:div w:id="50810099">
      <w:bodyDiv w:val="1"/>
      <w:marLeft w:val="0"/>
      <w:marRight w:val="0"/>
      <w:marTop w:val="0"/>
      <w:marBottom w:val="0"/>
      <w:divBdr>
        <w:top w:val="none" w:sz="0" w:space="0" w:color="auto"/>
        <w:left w:val="none" w:sz="0" w:space="0" w:color="auto"/>
        <w:bottom w:val="none" w:sz="0" w:space="0" w:color="auto"/>
        <w:right w:val="none" w:sz="0" w:space="0" w:color="auto"/>
      </w:divBdr>
    </w:div>
    <w:div w:id="52848727">
      <w:bodyDiv w:val="1"/>
      <w:marLeft w:val="0"/>
      <w:marRight w:val="0"/>
      <w:marTop w:val="0"/>
      <w:marBottom w:val="0"/>
      <w:divBdr>
        <w:top w:val="none" w:sz="0" w:space="0" w:color="auto"/>
        <w:left w:val="none" w:sz="0" w:space="0" w:color="auto"/>
        <w:bottom w:val="none" w:sz="0" w:space="0" w:color="auto"/>
        <w:right w:val="none" w:sz="0" w:space="0" w:color="auto"/>
      </w:divBdr>
    </w:div>
    <w:div w:id="56317962">
      <w:bodyDiv w:val="1"/>
      <w:marLeft w:val="0"/>
      <w:marRight w:val="0"/>
      <w:marTop w:val="0"/>
      <w:marBottom w:val="0"/>
      <w:divBdr>
        <w:top w:val="none" w:sz="0" w:space="0" w:color="auto"/>
        <w:left w:val="none" w:sz="0" w:space="0" w:color="auto"/>
        <w:bottom w:val="none" w:sz="0" w:space="0" w:color="auto"/>
        <w:right w:val="none" w:sz="0" w:space="0" w:color="auto"/>
      </w:divBdr>
    </w:div>
    <w:div w:id="60715148">
      <w:bodyDiv w:val="1"/>
      <w:marLeft w:val="0"/>
      <w:marRight w:val="0"/>
      <w:marTop w:val="0"/>
      <w:marBottom w:val="0"/>
      <w:divBdr>
        <w:top w:val="none" w:sz="0" w:space="0" w:color="auto"/>
        <w:left w:val="none" w:sz="0" w:space="0" w:color="auto"/>
        <w:bottom w:val="none" w:sz="0" w:space="0" w:color="auto"/>
        <w:right w:val="none" w:sz="0" w:space="0" w:color="auto"/>
      </w:divBdr>
    </w:div>
    <w:div w:id="60951016">
      <w:bodyDiv w:val="1"/>
      <w:marLeft w:val="0"/>
      <w:marRight w:val="0"/>
      <w:marTop w:val="0"/>
      <w:marBottom w:val="0"/>
      <w:divBdr>
        <w:top w:val="none" w:sz="0" w:space="0" w:color="auto"/>
        <w:left w:val="none" w:sz="0" w:space="0" w:color="auto"/>
        <w:bottom w:val="none" w:sz="0" w:space="0" w:color="auto"/>
        <w:right w:val="none" w:sz="0" w:space="0" w:color="auto"/>
      </w:divBdr>
    </w:div>
    <w:div w:id="64575882">
      <w:bodyDiv w:val="1"/>
      <w:marLeft w:val="0"/>
      <w:marRight w:val="0"/>
      <w:marTop w:val="0"/>
      <w:marBottom w:val="0"/>
      <w:divBdr>
        <w:top w:val="none" w:sz="0" w:space="0" w:color="auto"/>
        <w:left w:val="none" w:sz="0" w:space="0" w:color="auto"/>
        <w:bottom w:val="none" w:sz="0" w:space="0" w:color="auto"/>
        <w:right w:val="none" w:sz="0" w:space="0" w:color="auto"/>
      </w:divBdr>
    </w:div>
    <w:div w:id="65762990">
      <w:bodyDiv w:val="1"/>
      <w:marLeft w:val="0"/>
      <w:marRight w:val="0"/>
      <w:marTop w:val="0"/>
      <w:marBottom w:val="0"/>
      <w:divBdr>
        <w:top w:val="none" w:sz="0" w:space="0" w:color="auto"/>
        <w:left w:val="none" w:sz="0" w:space="0" w:color="auto"/>
        <w:bottom w:val="none" w:sz="0" w:space="0" w:color="auto"/>
        <w:right w:val="none" w:sz="0" w:space="0" w:color="auto"/>
      </w:divBdr>
    </w:div>
    <w:div w:id="68238188">
      <w:bodyDiv w:val="1"/>
      <w:marLeft w:val="0"/>
      <w:marRight w:val="0"/>
      <w:marTop w:val="0"/>
      <w:marBottom w:val="0"/>
      <w:divBdr>
        <w:top w:val="none" w:sz="0" w:space="0" w:color="auto"/>
        <w:left w:val="none" w:sz="0" w:space="0" w:color="auto"/>
        <w:bottom w:val="none" w:sz="0" w:space="0" w:color="auto"/>
        <w:right w:val="none" w:sz="0" w:space="0" w:color="auto"/>
      </w:divBdr>
    </w:div>
    <w:div w:id="68701499">
      <w:bodyDiv w:val="1"/>
      <w:marLeft w:val="0"/>
      <w:marRight w:val="0"/>
      <w:marTop w:val="0"/>
      <w:marBottom w:val="0"/>
      <w:divBdr>
        <w:top w:val="none" w:sz="0" w:space="0" w:color="auto"/>
        <w:left w:val="none" w:sz="0" w:space="0" w:color="auto"/>
        <w:bottom w:val="none" w:sz="0" w:space="0" w:color="auto"/>
        <w:right w:val="none" w:sz="0" w:space="0" w:color="auto"/>
      </w:divBdr>
    </w:div>
    <w:div w:id="70548320">
      <w:bodyDiv w:val="1"/>
      <w:marLeft w:val="0"/>
      <w:marRight w:val="0"/>
      <w:marTop w:val="0"/>
      <w:marBottom w:val="0"/>
      <w:divBdr>
        <w:top w:val="none" w:sz="0" w:space="0" w:color="auto"/>
        <w:left w:val="none" w:sz="0" w:space="0" w:color="auto"/>
        <w:bottom w:val="none" w:sz="0" w:space="0" w:color="auto"/>
        <w:right w:val="none" w:sz="0" w:space="0" w:color="auto"/>
      </w:divBdr>
    </w:div>
    <w:div w:id="76446547">
      <w:bodyDiv w:val="1"/>
      <w:marLeft w:val="0"/>
      <w:marRight w:val="0"/>
      <w:marTop w:val="0"/>
      <w:marBottom w:val="0"/>
      <w:divBdr>
        <w:top w:val="none" w:sz="0" w:space="0" w:color="auto"/>
        <w:left w:val="none" w:sz="0" w:space="0" w:color="auto"/>
        <w:bottom w:val="none" w:sz="0" w:space="0" w:color="auto"/>
        <w:right w:val="none" w:sz="0" w:space="0" w:color="auto"/>
      </w:divBdr>
    </w:div>
    <w:div w:id="76679463">
      <w:bodyDiv w:val="1"/>
      <w:marLeft w:val="0"/>
      <w:marRight w:val="0"/>
      <w:marTop w:val="0"/>
      <w:marBottom w:val="0"/>
      <w:divBdr>
        <w:top w:val="none" w:sz="0" w:space="0" w:color="auto"/>
        <w:left w:val="none" w:sz="0" w:space="0" w:color="auto"/>
        <w:bottom w:val="none" w:sz="0" w:space="0" w:color="auto"/>
        <w:right w:val="none" w:sz="0" w:space="0" w:color="auto"/>
      </w:divBdr>
    </w:div>
    <w:div w:id="79445790">
      <w:bodyDiv w:val="1"/>
      <w:marLeft w:val="0"/>
      <w:marRight w:val="0"/>
      <w:marTop w:val="0"/>
      <w:marBottom w:val="0"/>
      <w:divBdr>
        <w:top w:val="none" w:sz="0" w:space="0" w:color="auto"/>
        <w:left w:val="none" w:sz="0" w:space="0" w:color="auto"/>
        <w:bottom w:val="none" w:sz="0" w:space="0" w:color="auto"/>
        <w:right w:val="none" w:sz="0" w:space="0" w:color="auto"/>
      </w:divBdr>
    </w:div>
    <w:div w:id="79522161">
      <w:bodyDiv w:val="1"/>
      <w:marLeft w:val="0"/>
      <w:marRight w:val="0"/>
      <w:marTop w:val="0"/>
      <w:marBottom w:val="0"/>
      <w:divBdr>
        <w:top w:val="none" w:sz="0" w:space="0" w:color="auto"/>
        <w:left w:val="none" w:sz="0" w:space="0" w:color="auto"/>
        <w:bottom w:val="none" w:sz="0" w:space="0" w:color="auto"/>
        <w:right w:val="none" w:sz="0" w:space="0" w:color="auto"/>
      </w:divBdr>
    </w:div>
    <w:div w:id="80033198">
      <w:bodyDiv w:val="1"/>
      <w:marLeft w:val="0"/>
      <w:marRight w:val="0"/>
      <w:marTop w:val="0"/>
      <w:marBottom w:val="0"/>
      <w:divBdr>
        <w:top w:val="none" w:sz="0" w:space="0" w:color="auto"/>
        <w:left w:val="none" w:sz="0" w:space="0" w:color="auto"/>
        <w:bottom w:val="none" w:sz="0" w:space="0" w:color="auto"/>
        <w:right w:val="none" w:sz="0" w:space="0" w:color="auto"/>
      </w:divBdr>
    </w:div>
    <w:div w:id="81805494">
      <w:bodyDiv w:val="1"/>
      <w:marLeft w:val="0"/>
      <w:marRight w:val="0"/>
      <w:marTop w:val="0"/>
      <w:marBottom w:val="0"/>
      <w:divBdr>
        <w:top w:val="none" w:sz="0" w:space="0" w:color="auto"/>
        <w:left w:val="none" w:sz="0" w:space="0" w:color="auto"/>
        <w:bottom w:val="none" w:sz="0" w:space="0" w:color="auto"/>
        <w:right w:val="none" w:sz="0" w:space="0" w:color="auto"/>
      </w:divBdr>
    </w:div>
    <w:div w:id="81949633">
      <w:bodyDiv w:val="1"/>
      <w:marLeft w:val="0"/>
      <w:marRight w:val="0"/>
      <w:marTop w:val="0"/>
      <w:marBottom w:val="0"/>
      <w:divBdr>
        <w:top w:val="none" w:sz="0" w:space="0" w:color="auto"/>
        <w:left w:val="none" w:sz="0" w:space="0" w:color="auto"/>
        <w:bottom w:val="none" w:sz="0" w:space="0" w:color="auto"/>
        <w:right w:val="none" w:sz="0" w:space="0" w:color="auto"/>
      </w:divBdr>
    </w:div>
    <w:div w:id="82263644">
      <w:bodyDiv w:val="1"/>
      <w:marLeft w:val="0"/>
      <w:marRight w:val="0"/>
      <w:marTop w:val="0"/>
      <w:marBottom w:val="0"/>
      <w:divBdr>
        <w:top w:val="none" w:sz="0" w:space="0" w:color="auto"/>
        <w:left w:val="none" w:sz="0" w:space="0" w:color="auto"/>
        <w:bottom w:val="none" w:sz="0" w:space="0" w:color="auto"/>
        <w:right w:val="none" w:sz="0" w:space="0" w:color="auto"/>
      </w:divBdr>
    </w:div>
    <w:div w:id="82267230">
      <w:bodyDiv w:val="1"/>
      <w:marLeft w:val="0"/>
      <w:marRight w:val="0"/>
      <w:marTop w:val="0"/>
      <w:marBottom w:val="0"/>
      <w:divBdr>
        <w:top w:val="none" w:sz="0" w:space="0" w:color="auto"/>
        <w:left w:val="none" w:sz="0" w:space="0" w:color="auto"/>
        <w:bottom w:val="none" w:sz="0" w:space="0" w:color="auto"/>
        <w:right w:val="none" w:sz="0" w:space="0" w:color="auto"/>
      </w:divBdr>
    </w:div>
    <w:div w:id="83690112">
      <w:bodyDiv w:val="1"/>
      <w:marLeft w:val="0"/>
      <w:marRight w:val="0"/>
      <w:marTop w:val="0"/>
      <w:marBottom w:val="0"/>
      <w:divBdr>
        <w:top w:val="none" w:sz="0" w:space="0" w:color="auto"/>
        <w:left w:val="none" w:sz="0" w:space="0" w:color="auto"/>
        <w:bottom w:val="none" w:sz="0" w:space="0" w:color="auto"/>
        <w:right w:val="none" w:sz="0" w:space="0" w:color="auto"/>
      </w:divBdr>
    </w:div>
    <w:div w:id="85468005">
      <w:bodyDiv w:val="1"/>
      <w:marLeft w:val="0"/>
      <w:marRight w:val="0"/>
      <w:marTop w:val="0"/>
      <w:marBottom w:val="0"/>
      <w:divBdr>
        <w:top w:val="none" w:sz="0" w:space="0" w:color="auto"/>
        <w:left w:val="none" w:sz="0" w:space="0" w:color="auto"/>
        <w:bottom w:val="none" w:sz="0" w:space="0" w:color="auto"/>
        <w:right w:val="none" w:sz="0" w:space="0" w:color="auto"/>
      </w:divBdr>
    </w:div>
    <w:div w:id="92674361">
      <w:bodyDiv w:val="1"/>
      <w:marLeft w:val="0"/>
      <w:marRight w:val="0"/>
      <w:marTop w:val="0"/>
      <w:marBottom w:val="0"/>
      <w:divBdr>
        <w:top w:val="none" w:sz="0" w:space="0" w:color="auto"/>
        <w:left w:val="none" w:sz="0" w:space="0" w:color="auto"/>
        <w:bottom w:val="none" w:sz="0" w:space="0" w:color="auto"/>
        <w:right w:val="none" w:sz="0" w:space="0" w:color="auto"/>
      </w:divBdr>
    </w:div>
    <w:div w:id="93019204">
      <w:bodyDiv w:val="1"/>
      <w:marLeft w:val="0"/>
      <w:marRight w:val="0"/>
      <w:marTop w:val="0"/>
      <w:marBottom w:val="0"/>
      <w:divBdr>
        <w:top w:val="none" w:sz="0" w:space="0" w:color="auto"/>
        <w:left w:val="none" w:sz="0" w:space="0" w:color="auto"/>
        <w:bottom w:val="none" w:sz="0" w:space="0" w:color="auto"/>
        <w:right w:val="none" w:sz="0" w:space="0" w:color="auto"/>
      </w:divBdr>
    </w:div>
    <w:div w:id="94061142">
      <w:bodyDiv w:val="1"/>
      <w:marLeft w:val="0"/>
      <w:marRight w:val="0"/>
      <w:marTop w:val="0"/>
      <w:marBottom w:val="0"/>
      <w:divBdr>
        <w:top w:val="none" w:sz="0" w:space="0" w:color="auto"/>
        <w:left w:val="none" w:sz="0" w:space="0" w:color="auto"/>
        <w:bottom w:val="none" w:sz="0" w:space="0" w:color="auto"/>
        <w:right w:val="none" w:sz="0" w:space="0" w:color="auto"/>
      </w:divBdr>
    </w:div>
    <w:div w:id="94862138">
      <w:bodyDiv w:val="1"/>
      <w:marLeft w:val="0"/>
      <w:marRight w:val="0"/>
      <w:marTop w:val="0"/>
      <w:marBottom w:val="0"/>
      <w:divBdr>
        <w:top w:val="none" w:sz="0" w:space="0" w:color="auto"/>
        <w:left w:val="none" w:sz="0" w:space="0" w:color="auto"/>
        <w:bottom w:val="none" w:sz="0" w:space="0" w:color="auto"/>
        <w:right w:val="none" w:sz="0" w:space="0" w:color="auto"/>
      </w:divBdr>
    </w:div>
    <w:div w:id="96677394">
      <w:bodyDiv w:val="1"/>
      <w:marLeft w:val="0"/>
      <w:marRight w:val="0"/>
      <w:marTop w:val="0"/>
      <w:marBottom w:val="0"/>
      <w:divBdr>
        <w:top w:val="none" w:sz="0" w:space="0" w:color="auto"/>
        <w:left w:val="none" w:sz="0" w:space="0" w:color="auto"/>
        <w:bottom w:val="none" w:sz="0" w:space="0" w:color="auto"/>
        <w:right w:val="none" w:sz="0" w:space="0" w:color="auto"/>
      </w:divBdr>
    </w:div>
    <w:div w:id="97066448">
      <w:bodyDiv w:val="1"/>
      <w:marLeft w:val="0"/>
      <w:marRight w:val="0"/>
      <w:marTop w:val="0"/>
      <w:marBottom w:val="0"/>
      <w:divBdr>
        <w:top w:val="none" w:sz="0" w:space="0" w:color="auto"/>
        <w:left w:val="none" w:sz="0" w:space="0" w:color="auto"/>
        <w:bottom w:val="none" w:sz="0" w:space="0" w:color="auto"/>
        <w:right w:val="none" w:sz="0" w:space="0" w:color="auto"/>
      </w:divBdr>
    </w:div>
    <w:div w:id="99107617">
      <w:bodyDiv w:val="1"/>
      <w:marLeft w:val="0"/>
      <w:marRight w:val="0"/>
      <w:marTop w:val="0"/>
      <w:marBottom w:val="0"/>
      <w:divBdr>
        <w:top w:val="none" w:sz="0" w:space="0" w:color="auto"/>
        <w:left w:val="none" w:sz="0" w:space="0" w:color="auto"/>
        <w:bottom w:val="none" w:sz="0" w:space="0" w:color="auto"/>
        <w:right w:val="none" w:sz="0" w:space="0" w:color="auto"/>
      </w:divBdr>
    </w:div>
    <w:div w:id="100222461">
      <w:bodyDiv w:val="1"/>
      <w:marLeft w:val="0"/>
      <w:marRight w:val="0"/>
      <w:marTop w:val="0"/>
      <w:marBottom w:val="0"/>
      <w:divBdr>
        <w:top w:val="none" w:sz="0" w:space="0" w:color="auto"/>
        <w:left w:val="none" w:sz="0" w:space="0" w:color="auto"/>
        <w:bottom w:val="none" w:sz="0" w:space="0" w:color="auto"/>
        <w:right w:val="none" w:sz="0" w:space="0" w:color="auto"/>
      </w:divBdr>
    </w:div>
    <w:div w:id="102698017">
      <w:bodyDiv w:val="1"/>
      <w:marLeft w:val="0"/>
      <w:marRight w:val="0"/>
      <w:marTop w:val="0"/>
      <w:marBottom w:val="0"/>
      <w:divBdr>
        <w:top w:val="none" w:sz="0" w:space="0" w:color="auto"/>
        <w:left w:val="none" w:sz="0" w:space="0" w:color="auto"/>
        <w:bottom w:val="none" w:sz="0" w:space="0" w:color="auto"/>
        <w:right w:val="none" w:sz="0" w:space="0" w:color="auto"/>
      </w:divBdr>
    </w:div>
    <w:div w:id="102961328">
      <w:bodyDiv w:val="1"/>
      <w:marLeft w:val="0"/>
      <w:marRight w:val="0"/>
      <w:marTop w:val="0"/>
      <w:marBottom w:val="0"/>
      <w:divBdr>
        <w:top w:val="none" w:sz="0" w:space="0" w:color="auto"/>
        <w:left w:val="none" w:sz="0" w:space="0" w:color="auto"/>
        <w:bottom w:val="none" w:sz="0" w:space="0" w:color="auto"/>
        <w:right w:val="none" w:sz="0" w:space="0" w:color="auto"/>
      </w:divBdr>
    </w:div>
    <w:div w:id="104082125">
      <w:bodyDiv w:val="1"/>
      <w:marLeft w:val="0"/>
      <w:marRight w:val="0"/>
      <w:marTop w:val="0"/>
      <w:marBottom w:val="0"/>
      <w:divBdr>
        <w:top w:val="none" w:sz="0" w:space="0" w:color="auto"/>
        <w:left w:val="none" w:sz="0" w:space="0" w:color="auto"/>
        <w:bottom w:val="none" w:sz="0" w:space="0" w:color="auto"/>
        <w:right w:val="none" w:sz="0" w:space="0" w:color="auto"/>
      </w:divBdr>
    </w:div>
    <w:div w:id="105737276">
      <w:bodyDiv w:val="1"/>
      <w:marLeft w:val="0"/>
      <w:marRight w:val="0"/>
      <w:marTop w:val="0"/>
      <w:marBottom w:val="0"/>
      <w:divBdr>
        <w:top w:val="none" w:sz="0" w:space="0" w:color="auto"/>
        <w:left w:val="none" w:sz="0" w:space="0" w:color="auto"/>
        <w:bottom w:val="none" w:sz="0" w:space="0" w:color="auto"/>
        <w:right w:val="none" w:sz="0" w:space="0" w:color="auto"/>
      </w:divBdr>
    </w:div>
    <w:div w:id="106976134">
      <w:bodyDiv w:val="1"/>
      <w:marLeft w:val="0"/>
      <w:marRight w:val="0"/>
      <w:marTop w:val="0"/>
      <w:marBottom w:val="0"/>
      <w:divBdr>
        <w:top w:val="none" w:sz="0" w:space="0" w:color="auto"/>
        <w:left w:val="none" w:sz="0" w:space="0" w:color="auto"/>
        <w:bottom w:val="none" w:sz="0" w:space="0" w:color="auto"/>
        <w:right w:val="none" w:sz="0" w:space="0" w:color="auto"/>
      </w:divBdr>
    </w:div>
    <w:div w:id="108625492">
      <w:bodyDiv w:val="1"/>
      <w:marLeft w:val="0"/>
      <w:marRight w:val="0"/>
      <w:marTop w:val="0"/>
      <w:marBottom w:val="0"/>
      <w:divBdr>
        <w:top w:val="none" w:sz="0" w:space="0" w:color="auto"/>
        <w:left w:val="none" w:sz="0" w:space="0" w:color="auto"/>
        <w:bottom w:val="none" w:sz="0" w:space="0" w:color="auto"/>
        <w:right w:val="none" w:sz="0" w:space="0" w:color="auto"/>
      </w:divBdr>
    </w:div>
    <w:div w:id="111831021">
      <w:bodyDiv w:val="1"/>
      <w:marLeft w:val="0"/>
      <w:marRight w:val="0"/>
      <w:marTop w:val="0"/>
      <w:marBottom w:val="0"/>
      <w:divBdr>
        <w:top w:val="none" w:sz="0" w:space="0" w:color="auto"/>
        <w:left w:val="none" w:sz="0" w:space="0" w:color="auto"/>
        <w:bottom w:val="none" w:sz="0" w:space="0" w:color="auto"/>
        <w:right w:val="none" w:sz="0" w:space="0" w:color="auto"/>
      </w:divBdr>
    </w:div>
    <w:div w:id="112948942">
      <w:bodyDiv w:val="1"/>
      <w:marLeft w:val="0"/>
      <w:marRight w:val="0"/>
      <w:marTop w:val="0"/>
      <w:marBottom w:val="0"/>
      <w:divBdr>
        <w:top w:val="none" w:sz="0" w:space="0" w:color="auto"/>
        <w:left w:val="none" w:sz="0" w:space="0" w:color="auto"/>
        <w:bottom w:val="none" w:sz="0" w:space="0" w:color="auto"/>
        <w:right w:val="none" w:sz="0" w:space="0" w:color="auto"/>
      </w:divBdr>
    </w:div>
    <w:div w:id="113063845">
      <w:bodyDiv w:val="1"/>
      <w:marLeft w:val="0"/>
      <w:marRight w:val="0"/>
      <w:marTop w:val="0"/>
      <w:marBottom w:val="0"/>
      <w:divBdr>
        <w:top w:val="none" w:sz="0" w:space="0" w:color="auto"/>
        <w:left w:val="none" w:sz="0" w:space="0" w:color="auto"/>
        <w:bottom w:val="none" w:sz="0" w:space="0" w:color="auto"/>
        <w:right w:val="none" w:sz="0" w:space="0" w:color="auto"/>
      </w:divBdr>
    </w:div>
    <w:div w:id="113913792">
      <w:bodyDiv w:val="1"/>
      <w:marLeft w:val="0"/>
      <w:marRight w:val="0"/>
      <w:marTop w:val="0"/>
      <w:marBottom w:val="0"/>
      <w:divBdr>
        <w:top w:val="none" w:sz="0" w:space="0" w:color="auto"/>
        <w:left w:val="none" w:sz="0" w:space="0" w:color="auto"/>
        <w:bottom w:val="none" w:sz="0" w:space="0" w:color="auto"/>
        <w:right w:val="none" w:sz="0" w:space="0" w:color="auto"/>
      </w:divBdr>
    </w:div>
    <w:div w:id="114715688">
      <w:bodyDiv w:val="1"/>
      <w:marLeft w:val="0"/>
      <w:marRight w:val="0"/>
      <w:marTop w:val="0"/>
      <w:marBottom w:val="0"/>
      <w:divBdr>
        <w:top w:val="none" w:sz="0" w:space="0" w:color="auto"/>
        <w:left w:val="none" w:sz="0" w:space="0" w:color="auto"/>
        <w:bottom w:val="none" w:sz="0" w:space="0" w:color="auto"/>
        <w:right w:val="none" w:sz="0" w:space="0" w:color="auto"/>
      </w:divBdr>
    </w:div>
    <w:div w:id="115370063">
      <w:bodyDiv w:val="1"/>
      <w:marLeft w:val="0"/>
      <w:marRight w:val="0"/>
      <w:marTop w:val="0"/>
      <w:marBottom w:val="0"/>
      <w:divBdr>
        <w:top w:val="none" w:sz="0" w:space="0" w:color="auto"/>
        <w:left w:val="none" w:sz="0" w:space="0" w:color="auto"/>
        <w:bottom w:val="none" w:sz="0" w:space="0" w:color="auto"/>
        <w:right w:val="none" w:sz="0" w:space="0" w:color="auto"/>
      </w:divBdr>
    </w:div>
    <w:div w:id="118882908">
      <w:bodyDiv w:val="1"/>
      <w:marLeft w:val="0"/>
      <w:marRight w:val="0"/>
      <w:marTop w:val="0"/>
      <w:marBottom w:val="0"/>
      <w:divBdr>
        <w:top w:val="none" w:sz="0" w:space="0" w:color="auto"/>
        <w:left w:val="none" w:sz="0" w:space="0" w:color="auto"/>
        <w:bottom w:val="none" w:sz="0" w:space="0" w:color="auto"/>
        <w:right w:val="none" w:sz="0" w:space="0" w:color="auto"/>
      </w:divBdr>
    </w:div>
    <w:div w:id="122118854">
      <w:bodyDiv w:val="1"/>
      <w:marLeft w:val="0"/>
      <w:marRight w:val="0"/>
      <w:marTop w:val="0"/>
      <w:marBottom w:val="0"/>
      <w:divBdr>
        <w:top w:val="none" w:sz="0" w:space="0" w:color="auto"/>
        <w:left w:val="none" w:sz="0" w:space="0" w:color="auto"/>
        <w:bottom w:val="none" w:sz="0" w:space="0" w:color="auto"/>
        <w:right w:val="none" w:sz="0" w:space="0" w:color="auto"/>
      </w:divBdr>
    </w:div>
    <w:div w:id="124003618">
      <w:bodyDiv w:val="1"/>
      <w:marLeft w:val="0"/>
      <w:marRight w:val="0"/>
      <w:marTop w:val="0"/>
      <w:marBottom w:val="0"/>
      <w:divBdr>
        <w:top w:val="none" w:sz="0" w:space="0" w:color="auto"/>
        <w:left w:val="none" w:sz="0" w:space="0" w:color="auto"/>
        <w:bottom w:val="none" w:sz="0" w:space="0" w:color="auto"/>
        <w:right w:val="none" w:sz="0" w:space="0" w:color="auto"/>
      </w:divBdr>
    </w:div>
    <w:div w:id="124735688">
      <w:bodyDiv w:val="1"/>
      <w:marLeft w:val="0"/>
      <w:marRight w:val="0"/>
      <w:marTop w:val="0"/>
      <w:marBottom w:val="0"/>
      <w:divBdr>
        <w:top w:val="none" w:sz="0" w:space="0" w:color="auto"/>
        <w:left w:val="none" w:sz="0" w:space="0" w:color="auto"/>
        <w:bottom w:val="none" w:sz="0" w:space="0" w:color="auto"/>
        <w:right w:val="none" w:sz="0" w:space="0" w:color="auto"/>
      </w:divBdr>
    </w:div>
    <w:div w:id="125585777">
      <w:bodyDiv w:val="1"/>
      <w:marLeft w:val="0"/>
      <w:marRight w:val="0"/>
      <w:marTop w:val="0"/>
      <w:marBottom w:val="0"/>
      <w:divBdr>
        <w:top w:val="none" w:sz="0" w:space="0" w:color="auto"/>
        <w:left w:val="none" w:sz="0" w:space="0" w:color="auto"/>
        <w:bottom w:val="none" w:sz="0" w:space="0" w:color="auto"/>
        <w:right w:val="none" w:sz="0" w:space="0" w:color="auto"/>
      </w:divBdr>
    </w:div>
    <w:div w:id="129980302">
      <w:bodyDiv w:val="1"/>
      <w:marLeft w:val="0"/>
      <w:marRight w:val="0"/>
      <w:marTop w:val="0"/>
      <w:marBottom w:val="0"/>
      <w:divBdr>
        <w:top w:val="none" w:sz="0" w:space="0" w:color="auto"/>
        <w:left w:val="none" w:sz="0" w:space="0" w:color="auto"/>
        <w:bottom w:val="none" w:sz="0" w:space="0" w:color="auto"/>
        <w:right w:val="none" w:sz="0" w:space="0" w:color="auto"/>
      </w:divBdr>
    </w:div>
    <w:div w:id="131874197">
      <w:bodyDiv w:val="1"/>
      <w:marLeft w:val="0"/>
      <w:marRight w:val="0"/>
      <w:marTop w:val="0"/>
      <w:marBottom w:val="0"/>
      <w:divBdr>
        <w:top w:val="none" w:sz="0" w:space="0" w:color="auto"/>
        <w:left w:val="none" w:sz="0" w:space="0" w:color="auto"/>
        <w:bottom w:val="none" w:sz="0" w:space="0" w:color="auto"/>
        <w:right w:val="none" w:sz="0" w:space="0" w:color="auto"/>
      </w:divBdr>
    </w:div>
    <w:div w:id="133913423">
      <w:bodyDiv w:val="1"/>
      <w:marLeft w:val="0"/>
      <w:marRight w:val="0"/>
      <w:marTop w:val="0"/>
      <w:marBottom w:val="0"/>
      <w:divBdr>
        <w:top w:val="none" w:sz="0" w:space="0" w:color="auto"/>
        <w:left w:val="none" w:sz="0" w:space="0" w:color="auto"/>
        <w:bottom w:val="none" w:sz="0" w:space="0" w:color="auto"/>
        <w:right w:val="none" w:sz="0" w:space="0" w:color="auto"/>
      </w:divBdr>
    </w:div>
    <w:div w:id="134833682">
      <w:bodyDiv w:val="1"/>
      <w:marLeft w:val="0"/>
      <w:marRight w:val="0"/>
      <w:marTop w:val="0"/>
      <w:marBottom w:val="0"/>
      <w:divBdr>
        <w:top w:val="none" w:sz="0" w:space="0" w:color="auto"/>
        <w:left w:val="none" w:sz="0" w:space="0" w:color="auto"/>
        <w:bottom w:val="none" w:sz="0" w:space="0" w:color="auto"/>
        <w:right w:val="none" w:sz="0" w:space="0" w:color="auto"/>
      </w:divBdr>
    </w:div>
    <w:div w:id="137114264">
      <w:bodyDiv w:val="1"/>
      <w:marLeft w:val="0"/>
      <w:marRight w:val="0"/>
      <w:marTop w:val="0"/>
      <w:marBottom w:val="0"/>
      <w:divBdr>
        <w:top w:val="none" w:sz="0" w:space="0" w:color="auto"/>
        <w:left w:val="none" w:sz="0" w:space="0" w:color="auto"/>
        <w:bottom w:val="none" w:sz="0" w:space="0" w:color="auto"/>
        <w:right w:val="none" w:sz="0" w:space="0" w:color="auto"/>
      </w:divBdr>
    </w:div>
    <w:div w:id="140585565">
      <w:bodyDiv w:val="1"/>
      <w:marLeft w:val="0"/>
      <w:marRight w:val="0"/>
      <w:marTop w:val="0"/>
      <w:marBottom w:val="0"/>
      <w:divBdr>
        <w:top w:val="none" w:sz="0" w:space="0" w:color="auto"/>
        <w:left w:val="none" w:sz="0" w:space="0" w:color="auto"/>
        <w:bottom w:val="none" w:sz="0" w:space="0" w:color="auto"/>
        <w:right w:val="none" w:sz="0" w:space="0" w:color="auto"/>
      </w:divBdr>
    </w:div>
    <w:div w:id="147290767">
      <w:bodyDiv w:val="1"/>
      <w:marLeft w:val="0"/>
      <w:marRight w:val="0"/>
      <w:marTop w:val="0"/>
      <w:marBottom w:val="0"/>
      <w:divBdr>
        <w:top w:val="none" w:sz="0" w:space="0" w:color="auto"/>
        <w:left w:val="none" w:sz="0" w:space="0" w:color="auto"/>
        <w:bottom w:val="none" w:sz="0" w:space="0" w:color="auto"/>
        <w:right w:val="none" w:sz="0" w:space="0" w:color="auto"/>
      </w:divBdr>
    </w:div>
    <w:div w:id="148913335">
      <w:bodyDiv w:val="1"/>
      <w:marLeft w:val="0"/>
      <w:marRight w:val="0"/>
      <w:marTop w:val="0"/>
      <w:marBottom w:val="0"/>
      <w:divBdr>
        <w:top w:val="none" w:sz="0" w:space="0" w:color="auto"/>
        <w:left w:val="none" w:sz="0" w:space="0" w:color="auto"/>
        <w:bottom w:val="none" w:sz="0" w:space="0" w:color="auto"/>
        <w:right w:val="none" w:sz="0" w:space="0" w:color="auto"/>
      </w:divBdr>
    </w:div>
    <w:div w:id="155077734">
      <w:bodyDiv w:val="1"/>
      <w:marLeft w:val="0"/>
      <w:marRight w:val="0"/>
      <w:marTop w:val="0"/>
      <w:marBottom w:val="0"/>
      <w:divBdr>
        <w:top w:val="none" w:sz="0" w:space="0" w:color="auto"/>
        <w:left w:val="none" w:sz="0" w:space="0" w:color="auto"/>
        <w:bottom w:val="none" w:sz="0" w:space="0" w:color="auto"/>
        <w:right w:val="none" w:sz="0" w:space="0" w:color="auto"/>
      </w:divBdr>
    </w:div>
    <w:div w:id="155732477">
      <w:bodyDiv w:val="1"/>
      <w:marLeft w:val="0"/>
      <w:marRight w:val="0"/>
      <w:marTop w:val="0"/>
      <w:marBottom w:val="0"/>
      <w:divBdr>
        <w:top w:val="none" w:sz="0" w:space="0" w:color="auto"/>
        <w:left w:val="none" w:sz="0" w:space="0" w:color="auto"/>
        <w:bottom w:val="none" w:sz="0" w:space="0" w:color="auto"/>
        <w:right w:val="none" w:sz="0" w:space="0" w:color="auto"/>
      </w:divBdr>
    </w:div>
    <w:div w:id="156385375">
      <w:bodyDiv w:val="1"/>
      <w:marLeft w:val="0"/>
      <w:marRight w:val="0"/>
      <w:marTop w:val="0"/>
      <w:marBottom w:val="0"/>
      <w:divBdr>
        <w:top w:val="none" w:sz="0" w:space="0" w:color="auto"/>
        <w:left w:val="none" w:sz="0" w:space="0" w:color="auto"/>
        <w:bottom w:val="none" w:sz="0" w:space="0" w:color="auto"/>
        <w:right w:val="none" w:sz="0" w:space="0" w:color="auto"/>
      </w:divBdr>
    </w:div>
    <w:div w:id="161822801">
      <w:bodyDiv w:val="1"/>
      <w:marLeft w:val="0"/>
      <w:marRight w:val="0"/>
      <w:marTop w:val="0"/>
      <w:marBottom w:val="0"/>
      <w:divBdr>
        <w:top w:val="none" w:sz="0" w:space="0" w:color="auto"/>
        <w:left w:val="none" w:sz="0" w:space="0" w:color="auto"/>
        <w:bottom w:val="none" w:sz="0" w:space="0" w:color="auto"/>
        <w:right w:val="none" w:sz="0" w:space="0" w:color="auto"/>
      </w:divBdr>
    </w:div>
    <w:div w:id="170066336">
      <w:bodyDiv w:val="1"/>
      <w:marLeft w:val="0"/>
      <w:marRight w:val="0"/>
      <w:marTop w:val="0"/>
      <w:marBottom w:val="0"/>
      <w:divBdr>
        <w:top w:val="none" w:sz="0" w:space="0" w:color="auto"/>
        <w:left w:val="none" w:sz="0" w:space="0" w:color="auto"/>
        <w:bottom w:val="none" w:sz="0" w:space="0" w:color="auto"/>
        <w:right w:val="none" w:sz="0" w:space="0" w:color="auto"/>
      </w:divBdr>
    </w:div>
    <w:div w:id="172497768">
      <w:bodyDiv w:val="1"/>
      <w:marLeft w:val="0"/>
      <w:marRight w:val="0"/>
      <w:marTop w:val="0"/>
      <w:marBottom w:val="0"/>
      <w:divBdr>
        <w:top w:val="none" w:sz="0" w:space="0" w:color="auto"/>
        <w:left w:val="none" w:sz="0" w:space="0" w:color="auto"/>
        <w:bottom w:val="none" w:sz="0" w:space="0" w:color="auto"/>
        <w:right w:val="none" w:sz="0" w:space="0" w:color="auto"/>
      </w:divBdr>
    </w:div>
    <w:div w:id="175123946">
      <w:bodyDiv w:val="1"/>
      <w:marLeft w:val="0"/>
      <w:marRight w:val="0"/>
      <w:marTop w:val="0"/>
      <w:marBottom w:val="0"/>
      <w:divBdr>
        <w:top w:val="none" w:sz="0" w:space="0" w:color="auto"/>
        <w:left w:val="none" w:sz="0" w:space="0" w:color="auto"/>
        <w:bottom w:val="none" w:sz="0" w:space="0" w:color="auto"/>
        <w:right w:val="none" w:sz="0" w:space="0" w:color="auto"/>
      </w:divBdr>
    </w:div>
    <w:div w:id="175659829">
      <w:bodyDiv w:val="1"/>
      <w:marLeft w:val="0"/>
      <w:marRight w:val="0"/>
      <w:marTop w:val="0"/>
      <w:marBottom w:val="0"/>
      <w:divBdr>
        <w:top w:val="none" w:sz="0" w:space="0" w:color="auto"/>
        <w:left w:val="none" w:sz="0" w:space="0" w:color="auto"/>
        <w:bottom w:val="none" w:sz="0" w:space="0" w:color="auto"/>
        <w:right w:val="none" w:sz="0" w:space="0" w:color="auto"/>
      </w:divBdr>
    </w:div>
    <w:div w:id="180124146">
      <w:bodyDiv w:val="1"/>
      <w:marLeft w:val="0"/>
      <w:marRight w:val="0"/>
      <w:marTop w:val="0"/>
      <w:marBottom w:val="0"/>
      <w:divBdr>
        <w:top w:val="none" w:sz="0" w:space="0" w:color="auto"/>
        <w:left w:val="none" w:sz="0" w:space="0" w:color="auto"/>
        <w:bottom w:val="none" w:sz="0" w:space="0" w:color="auto"/>
        <w:right w:val="none" w:sz="0" w:space="0" w:color="auto"/>
      </w:divBdr>
    </w:div>
    <w:div w:id="189072512">
      <w:bodyDiv w:val="1"/>
      <w:marLeft w:val="0"/>
      <w:marRight w:val="0"/>
      <w:marTop w:val="0"/>
      <w:marBottom w:val="0"/>
      <w:divBdr>
        <w:top w:val="none" w:sz="0" w:space="0" w:color="auto"/>
        <w:left w:val="none" w:sz="0" w:space="0" w:color="auto"/>
        <w:bottom w:val="none" w:sz="0" w:space="0" w:color="auto"/>
        <w:right w:val="none" w:sz="0" w:space="0" w:color="auto"/>
      </w:divBdr>
    </w:div>
    <w:div w:id="190530640">
      <w:bodyDiv w:val="1"/>
      <w:marLeft w:val="0"/>
      <w:marRight w:val="0"/>
      <w:marTop w:val="0"/>
      <w:marBottom w:val="0"/>
      <w:divBdr>
        <w:top w:val="none" w:sz="0" w:space="0" w:color="auto"/>
        <w:left w:val="none" w:sz="0" w:space="0" w:color="auto"/>
        <w:bottom w:val="none" w:sz="0" w:space="0" w:color="auto"/>
        <w:right w:val="none" w:sz="0" w:space="0" w:color="auto"/>
      </w:divBdr>
    </w:div>
    <w:div w:id="193732031">
      <w:bodyDiv w:val="1"/>
      <w:marLeft w:val="0"/>
      <w:marRight w:val="0"/>
      <w:marTop w:val="0"/>
      <w:marBottom w:val="0"/>
      <w:divBdr>
        <w:top w:val="none" w:sz="0" w:space="0" w:color="auto"/>
        <w:left w:val="none" w:sz="0" w:space="0" w:color="auto"/>
        <w:bottom w:val="none" w:sz="0" w:space="0" w:color="auto"/>
        <w:right w:val="none" w:sz="0" w:space="0" w:color="auto"/>
      </w:divBdr>
    </w:div>
    <w:div w:id="194662119">
      <w:bodyDiv w:val="1"/>
      <w:marLeft w:val="0"/>
      <w:marRight w:val="0"/>
      <w:marTop w:val="0"/>
      <w:marBottom w:val="0"/>
      <w:divBdr>
        <w:top w:val="none" w:sz="0" w:space="0" w:color="auto"/>
        <w:left w:val="none" w:sz="0" w:space="0" w:color="auto"/>
        <w:bottom w:val="none" w:sz="0" w:space="0" w:color="auto"/>
        <w:right w:val="none" w:sz="0" w:space="0" w:color="auto"/>
      </w:divBdr>
    </w:div>
    <w:div w:id="197938427">
      <w:bodyDiv w:val="1"/>
      <w:marLeft w:val="0"/>
      <w:marRight w:val="0"/>
      <w:marTop w:val="0"/>
      <w:marBottom w:val="0"/>
      <w:divBdr>
        <w:top w:val="none" w:sz="0" w:space="0" w:color="auto"/>
        <w:left w:val="none" w:sz="0" w:space="0" w:color="auto"/>
        <w:bottom w:val="none" w:sz="0" w:space="0" w:color="auto"/>
        <w:right w:val="none" w:sz="0" w:space="0" w:color="auto"/>
      </w:divBdr>
    </w:div>
    <w:div w:id="201939519">
      <w:bodyDiv w:val="1"/>
      <w:marLeft w:val="0"/>
      <w:marRight w:val="0"/>
      <w:marTop w:val="0"/>
      <w:marBottom w:val="0"/>
      <w:divBdr>
        <w:top w:val="none" w:sz="0" w:space="0" w:color="auto"/>
        <w:left w:val="none" w:sz="0" w:space="0" w:color="auto"/>
        <w:bottom w:val="none" w:sz="0" w:space="0" w:color="auto"/>
        <w:right w:val="none" w:sz="0" w:space="0" w:color="auto"/>
      </w:divBdr>
    </w:div>
    <w:div w:id="203905627">
      <w:bodyDiv w:val="1"/>
      <w:marLeft w:val="0"/>
      <w:marRight w:val="0"/>
      <w:marTop w:val="0"/>
      <w:marBottom w:val="0"/>
      <w:divBdr>
        <w:top w:val="none" w:sz="0" w:space="0" w:color="auto"/>
        <w:left w:val="none" w:sz="0" w:space="0" w:color="auto"/>
        <w:bottom w:val="none" w:sz="0" w:space="0" w:color="auto"/>
        <w:right w:val="none" w:sz="0" w:space="0" w:color="auto"/>
      </w:divBdr>
    </w:div>
    <w:div w:id="205720982">
      <w:bodyDiv w:val="1"/>
      <w:marLeft w:val="0"/>
      <w:marRight w:val="0"/>
      <w:marTop w:val="0"/>
      <w:marBottom w:val="0"/>
      <w:divBdr>
        <w:top w:val="none" w:sz="0" w:space="0" w:color="auto"/>
        <w:left w:val="none" w:sz="0" w:space="0" w:color="auto"/>
        <w:bottom w:val="none" w:sz="0" w:space="0" w:color="auto"/>
        <w:right w:val="none" w:sz="0" w:space="0" w:color="auto"/>
      </w:divBdr>
    </w:div>
    <w:div w:id="205799863">
      <w:bodyDiv w:val="1"/>
      <w:marLeft w:val="0"/>
      <w:marRight w:val="0"/>
      <w:marTop w:val="0"/>
      <w:marBottom w:val="0"/>
      <w:divBdr>
        <w:top w:val="none" w:sz="0" w:space="0" w:color="auto"/>
        <w:left w:val="none" w:sz="0" w:space="0" w:color="auto"/>
        <w:bottom w:val="none" w:sz="0" w:space="0" w:color="auto"/>
        <w:right w:val="none" w:sz="0" w:space="0" w:color="auto"/>
      </w:divBdr>
    </w:div>
    <w:div w:id="206573412">
      <w:bodyDiv w:val="1"/>
      <w:marLeft w:val="0"/>
      <w:marRight w:val="0"/>
      <w:marTop w:val="0"/>
      <w:marBottom w:val="0"/>
      <w:divBdr>
        <w:top w:val="none" w:sz="0" w:space="0" w:color="auto"/>
        <w:left w:val="none" w:sz="0" w:space="0" w:color="auto"/>
        <w:bottom w:val="none" w:sz="0" w:space="0" w:color="auto"/>
        <w:right w:val="none" w:sz="0" w:space="0" w:color="auto"/>
      </w:divBdr>
    </w:div>
    <w:div w:id="211965228">
      <w:bodyDiv w:val="1"/>
      <w:marLeft w:val="0"/>
      <w:marRight w:val="0"/>
      <w:marTop w:val="0"/>
      <w:marBottom w:val="0"/>
      <w:divBdr>
        <w:top w:val="none" w:sz="0" w:space="0" w:color="auto"/>
        <w:left w:val="none" w:sz="0" w:space="0" w:color="auto"/>
        <w:bottom w:val="none" w:sz="0" w:space="0" w:color="auto"/>
        <w:right w:val="none" w:sz="0" w:space="0" w:color="auto"/>
      </w:divBdr>
    </w:div>
    <w:div w:id="212274852">
      <w:bodyDiv w:val="1"/>
      <w:marLeft w:val="0"/>
      <w:marRight w:val="0"/>
      <w:marTop w:val="0"/>
      <w:marBottom w:val="0"/>
      <w:divBdr>
        <w:top w:val="none" w:sz="0" w:space="0" w:color="auto"/>
        <w:left w:val="none" w:sz="0" w:space="0" w:color="auto"/>
        <w:bottom w:val="none" w:sz="0" w:space="0" w:color="auto"/>
        <w:right w:val="none" w:sz="0" w:space="0" w:color="auto"/>
      </w:divBdr>
    </w:div>
    <w:div w:id="213735998">
      <w:bodyDiv w:val="1"/>
      <w:marLeft w:val="0"/>
      <w:marRight w:val="0"/>
      <w:marTop w:val="0"/>
      <w:marBottom w:val="0"/>
      <w:divBdr>
        <w:top w:val="none" w:sz="0" w:space="0" w:color="auto"/>
        <w:left w:val="none" w:sz="0" w:space="0" w:color="auto"/>
        <w:bottom w:val="none" w:sz="0" w:space="0" w:color="auto"/>
        <w:right w:val="none" w:sz="0" w:space="0" w:color="auto"/>
      </w:divBdr>
    </w:div>
    <w:div w:id="213781550">
      <w:bodyDiv w:val="1"/>
      <w:marLeft w:val="0"/>
      <w:marRight w:val="0"/>
      <w:marTop w:val="0"/>
      <w:marBottom w:val="0"/>
      <w:divBdr>
        <w:top w:val="none" w:sz="0" w:space="0" w:color="auto"/>
        <w:left w:val="none" w:sz="0" w:space="0" w:color="auto"/>
        <w:bottom w:val="none" w:sz="0" w:space="0" w:color="auto"/>
        <w:right w:val="none" w:sz="0" w:space="0" w:color="auto"/>
      </w:divBdr>
    </w:div>
    <w:div w:id="216625323">
      <w:bodyDiv w:val="1"/>
      <w:marLeft w:val="0"/>
      <w:marRight w:val="0"/>
      <w:marTop w:val="0"/>
      <w:marBottom w:val="0"/>
      <w:divBdr>
        <w:top w:val="none" w:sz="0" w:space="0" w:color="auto"/>
        <w:left w:val="none" w:sz="0" w:space="0" w:color="auto"/>
        <w:bottom w:val="none" w:sz="0" w:space="0" w:color="auto"/>
        <w:right w:val="none" w:sz="0" w:space="0" w:color="auto"/>
      </w:divBdr>
    </w:div>
    <w:div w:id="217009229">
      <w:bodyDiv w:val="1"/>
      <w:marLeft w:val="0"/>
      <w:marRight w:val="0"/>
      <w:marTop w:val="0"/>
      <w:marBottom w:val="0"/>
      <w:divBdr>
        <w:top w:val="none" w:sz="0" w:space="0" w:color="auto"/>
        <w:left w:val="none" w:sz="0" w:space="0" w:color="auto"/>
        <w:bottom w:val="none" w:sz="0" w:space="0" w:color="auto"/>
        <w:right w:val="none" w:sz="0" w:space="0" w:color="auto"/>
      </w:divBdr>
    </w:div>
    <w:div w:id="217323564">
      <w:bodyDiv w:val="1"/>
      <w:marLeft w:val="0"/>
      <w:marRight w:val="0"/>
      <w:marTop w:val="0"/>
      <w:marBottom w:val="0"/>
      <w:divBdr>
        <w:top w:val="none" w:sz="0" w:space="0" w:color="auto"/>
        <w:left w:val="none" w:sz="0" w:space="0" w:color="auto"/>
        <w:bottom w:val="none" w:sz="0" w:space="0" w:color="auto"/>
        <w:right w:val="none" w:sz="0" w:space="0" w:color="auto"/>
      </w:divBdr>
    </w:div>
    <w:div w:id="222722093">
      <w:bodyDiv w:val="1"/>
      <w:marLeft w:val="0"/>
      <w:marRight w:val="0"/>
      <w:marTop w:val="0"/>
      <w:marBottom w:val="0"/>
      <w:divBdr>
        <w:top w:val="none" w:sz="0" w:space="0" w:color="auto"/>
        <w:left w:val="none" w:sz="0" w:space="0" w:color="auto"/>
        <w:bottom w:val="none" w:sz="0" w:space="0" w:color="auto"/>
        <w:right w:val="none" w:sz="0" w:space="0" w:color="auto"/>
      </w:divBdr>
    </w:div>
    <w:div w:id="223755127">
      <w:bodyDiv w:val="1"/>
      <w:marLeft w:val="0"/>
      <w:marRight w:val="0"/>
      <w:marTop w:val="0"/>
      <w:marBottom w:val="0"/>
      <w:divBdr>
        <w:top w:val="none" w:sz="0" w:space="0" w:color="auto"/>
        <w:left w:val="none" w:sz="0" w:space="0" w:color="auto"/>
        <w:bottom w:val="none" w:sz="0" w:space="0" w:color="auto"/>
        <w:right w:val="none" w:sz="0" w:space="0" w:color="auto"/>
      </w:divBdr>
    </w:div>
    <w:div w:id="224339550">
      <w:bodyDiv w:val="1"/>
      <w:marLeft w:val="0"/>
      <w:marRight w:val="0"/>
      <w:marTop w:val="0"/>
      <w:marBottom w:val="0"/>
      <w:divBdr>
        <w:top w:val="none" w:sz="0" w:space="0" w:color="auto"/>
        <w:left w:val="none" w:sz="0" w:space="0" w:color="auto"/>
        <w:bottom w:val="none" w:sz="0" w:space="0" w:color="auto"/>
        <w:right w:val="none" w:sz="0" w:space="0" w:color="auto"/>
      </w:divBdr>
    </w:div>
    <w:div w:id="227958714">
      <w:bodyDiv w:val="1"/>
      <w:marLeft w:val="0"/>
      <w:marRight w:val="0"/>
      <w:marTop w:val="0"/>
      <w:marBottom w:val="0"/>
      <w:divBdr>
        <w:top w:val="none" w:sz="0" w:space="0" w:color="auto"/>
        <w:left w:val="none" w:sz="0" w:space="0" w:color="auto"/>
        <w:bottom w:val="none" w:sz="0" w:space="0" w:color="auto"/>
        <w:right w:val="none" w:sz="0" w:space="0" w:color="auto"/>
      </w:divBdr>
    </w:div>
    <w:div w:id="228618455">
      <w:bodyDiv w:val="1"/>
      <w:marLeft w:val="0"/>
      <w:marRight w:val="0"/>
      <w:marTop w:val="0"/>
      <w:marBottom w:val="0"/>
      <w:divBdr>
        <w:top w:val="none" w:sz="0" w:space="0" w:color="auto"/>
        <w:left w:val="none" w:sz="0" w:space="0" w:color="auto"/>
        <w:bottom w:val="none" w:sz="0" w:space="0" w:color="auto"/>
        <w:right w:val="none" w:sz="0" w:space="0" w:color="auto"/>
      </w:divBdr>
    </w:div>
    <w:div w:id="229120670">
      <w:bodyDiv w:val="1"/>
      <w:marLeft w:val="0"/>
      <w:marRight w:val="0"/>
      <w:marTop w:val="0"/>
      <w:marBottom w:val="0"/>
      <w:divBdr>
        <w:top w:val="none" w:sz="0" w:space="0" w:color="auto"/>
        <w:left w:val="none" w:sz="0" w:space="0" w:color="auto"/>
        <w:bottom w:val="none" w:sz="0" w:space="0" w:color="auto"/>
        <w:right w:val="none" w:sz="0" w:space="0" w:color="auto"/>
      </w:divBdr>
    </w:div>
    <w:div w:id="231043018">
      <w:bodyDiv w:val="1"/>
      <w:marLeft w:val="0"/>
      <w:marRight w:val="0"/>
      <w:marTop w:val="0"/>
      <w:marBottom w:val="0"/>
      <w:divBdr>
        <w:top w:val="none" w:sz="0" w:space="0" w:color="auto"/>
        <w:left w:val="none" w:sz="0" w:space="0" w:color="auto"/>
        <w:bottom w:val="none" w:sz="0" w:space="0" w:color="auto"/>
        <w:right w:val="none" w:sz="0" w:space="0" w:color="auto"/>
      </w:divBdr>
    </w:div>
    <w:div w:id="232589226">
      <w:bodyDiv w:val="1"/>
      <w:marLeft w:val="0"/>
      <w:marRight w:val="0"/>
      <w:marTop w:val="0"/>
      <w:marBottom w:val="0"/>
      <w:divBdr>
        <w:top w:val="none" w:sz="0" w:space="0" w:color="auto"/>
        <w:left w:val="none" w:sz="0" w:space="0" w:color="auto"/>
        <w:bottom w:val="none" w:sz="0" w:space="0" w:color="auto"/>
        <w:right w:val="none" w:sz="0" w:space="0" w:color="auto"/>
      </w:divBdr>
    </w:div>
    <w:div w:id="236594118">
      <w:bodyDiv w:val="1"/>
      <w:marLeft w:val="0"/>
      <w:marRight w:val="0"/>
      <w:marTop w:val="0"/>
      <w:marBottom w:val="0"/>
      <w:divBdr>
        <w:top w:val="none" w:sz="0" w:space="0" w:color="auto"/>
        <w:left w:val="none" w:sz="0" w:space="0" w:color="auto"/>
        <w:bottom w:val="none" w:sz="0" w:space="0" w:color="auto"/>
        <w:right w:val="none" w:sz="0" w:space="0" w:color="auto"/>
      </w:divBdr>
    </w:div>
    <w:div w:id="237403610">
      <w:bodyDiv w:val="1"/>
      <w:marLeft w:val="0"/>
      <w:marRight w:val="0"/>
      <w:marTop w:val="0"/>
      <w:marBottom w:val="0"/>
      <w:divBdr>
        <w:top w:val="none" w:sz="0" w:space="0" w:color="auto"/>
        <w:left w:val="none" w:sz="0" w:space="0" w:color="auto"/>
        <w:bottom w:val="none" w:sz="0" w:space="0" w:color="auto"/>
        <w:right w:val="none" w:sz="0" w:space="0" w:color="auto"/>
      </w:divBdr>
    </w:div>
    <w:div w:id="237716204">
      <w:bodyDiv w:val="1"/>
      <w:marLeft w:val="0"/>
      <w:marRight w:val="0"/>
      <w:marTop w:val="0"/>
      <w:marBottom w:val="0"/>
      <w:divBdr>
        <w:top w:val="none" w:sz="0" w:space="0" w:color="auto"/>
        <w:left w:val="none" w:sz="0" w:space="0" w:color="auto"/>
        <w:bottom w:val="none" w:sz="0" w:space="0" w:color="auto"/>
        <w:right w:val="none" w:sz="0" w:space="0" w:color="auto"/>
      </w:divBdr>
    </w:div>
    <w:div w:id="237785875">
      <w:bodyDiv w:val="1"/>
      <w:marLeft w:val="0"/>
      <w:marRight w:val="0"/>
      <w:marTop w:val="0"/>
      <w:marBottom w:val="0"/>
      <w:divBdr>
        <w:top w:val="none" w:sz="0" w:space="0" w:color="auto"/>
        <w:left w:val="none" w:sz="0" w:space="0" w:color="auto"/>
        <w:bottom w:val="none" w:sz="0" w:space="0" w:color="auto"/>
        <w:right w:val="none" w:sz="0" w:space="0" w:color="auto"/>
      </w:divBdr>
    </w:div>
    <w:div w:id="242419382">
      <w:bodyDiv w:val="1"/>
      <w:marLeft w:val="0"/>
      <w:marRight w:val="0"/>
      <w:marTop w:val="0"/>
      <w:marBottom w:val="0"/>
      <w:divBdr>
        <w:top w:val="none" w:sz="0" w:space="0" w:color="auto"/>
        <w:left w:val="none" w:sz="0" w:space="0" w:color="auto"/>
        <w:bottom w:val="none" w:sz="0" w:space="0" w:color="auto"/>
        <w:right w:val="none" w:sz="0" w:space="0" w:color="auto"/>
      </w:divBdr>
    </w:div>
    <w:div w:id="242882838">
      <w:bodyDiv w:val="1"/>
      <w:marLeft w:val="0"/>
      <w:marRight w:val="0"/>
      <w:marTop w:val="0"/>
      <w:marBottom w:val="0"/>
      <w:divBdr>
        <w:top w:val="none" w:sz="0" w:space="0" w:color="auto"/>
        <w:left w:val="none" w:sz="0" w:space="0" w:color="auto"/>
        <w:bottom w:val="none" w:sz="0" w:space="0" w:color="auto"/>
        <w:right w:val="none" w:sz="0" w:space="0" w:color="auto"/>
      </w:divBdr>
    </w:div>
    <w:div w:id="246429555">
      <w:bodyDiv w:val="1"/>
      <w:marLeft w:val="0"/>
      <w:marRight w:val="0"/>
      <w:marTop w:val="0"/>
      <w:marBottom w:val="0"/>
      <w:divBdr>
        <w:top w:val="none" w:sz="0" w:space="0" w:color="auto"/>
        <w:left w:val="none" w:sz="0" w:space="0" w:color="auto"/>
        <w:bottom w:val="none" w:sz="0" w:space="0" w:color="auto"/>
        <w:right w:val="none" w:sz="0" w:space="0" w:color="auto"/>
      </w:divBdr>
    </w:div>
    <w:div w:id="246766133">
      <w:bodyDiv w:val="1"/>
      <w:marLeft w:val="0"/>
      <w:marRight w:val="0"/>
      <w:marTop w:val="0"/>
      <w:marBottom w:val="0"/>
      <w:divBdr>
        <w:top w:val="none" w:sz="0" w:space="0" w:color="auto"/>
        <w:left w:val="none" w:sz="0" w:space="0" w:color="auto"/>
        <w:bottom w:val="none" w:sz="0" w:space="0" w:color="auto"/>
        <w:right w:val="none" w:sz="0" w:space="0" w:color="auto"/>
      </w:divBdr>
    </w:div>
    <w:div w:id="250044658">
      <w:bodyDiv w:val="1"/>
      <w:marLeft w:val="0"/>
      <w:marRight w:val="0"/>
      <w:marTop w:val="0"/>
      <w:marBottom w:val="0"/>
      <w:divBdr>
        <w:top w:val="none" w:sz="0" w:space="0" w:color="auto"/>
        <w:left w:val="none" w:sz="0" w:space="0" w:color="auto"/>
        <w:bottom w:val="none" w:sz="0" w:space="0" w:color="auto"/>
        <w:right w:val="none" w:sz="0" w:space="0" w:color="auto"/>
      </w:divBdr>
    </w:div>
    <w:div w:id="250626795">
      <w:bodyDiv w:val="1"/>
      <w:marLeft w:val="0"/>
      <w:marRight w:val="0"/>
      <w:marTop w:val="0"/>
      <w:marBottom w:val="0"/>
      <w:divBdr>
        <w:top w:val="none" w:sz="0" w:space="0" w:color="auto"/>
        <w:left w:val="none" w:sz="0" w:space="0" w:color="auto"/>
        <w:bottom w:val="none" w:sz="0" w:space="0" w:color="auto"/>
        <w:right w:val="none" w:sz="0" w:space="0" w:color="auto"/>
      </w:divBdr>
    </w:div>
    <w:div w:id="250700633">
      <w:bodyDiv w:val="1"/>
      <w:marLeft w:val="0"/>
      <w:marRight w:val="0"/>
      <w:marTop w:val="0"/>
      <w:marBottom w:val="0"/>
      <w:divBdr>
        <w:top w:val="none" w:sz="0" w:space="0" w:color="auto"/>
        <w:left w:val="none" w:sz="0" w:space="0" w:color="auto"/>
        <w:bottom w:val="none" w:sz="0" w:space="0" w:color="auto"/>
        <w:right w:val="none" w:sz="0" w:space="0" w:color="auto"/>
      </w:divBdr>
    </w:div>
    <w:div w:id="251356498">
      <w:bodyDiv w:val="1"/>
      <w:marLeft w:val="0"/>
      <w:marRight w:val="0"/>
      <w:marTop w:val="0"/>
      <w:marBottom w:val="0"/>
      <w:divBdr>
        <w:top w:val="none" w:sz="0" w:space="0" w:color="auto"/>
        <w:left w:val="none" w:sz="0" w:space="0" w:color="auto"/>
        <w:bottom w:val="none" w:sz="0" w:space="0" w:color="auto"/>
        <w:right w:val="none" w:sz="0" w:space="0" w:color="auto"/>
      </w:divBdr>
    </w:div>
    <w:div w:id="252320812">
      <w:bodyDiv w:val="1"/>
      <w:marLeft w:val="0"/>
      <w:marRight w:val="0"/>
      <w:marTop w:val="0"/>
      <w:marBottom w:val="0"/>
      <w:divBdr>
        <w:top w:val="none" w:sz="0" w:space="0" w:color="auto"/>
        <w:left w:val="none" w:sz="0" w:space="0" w:color="auto"/>
        <w:bottom w:val="none" w:sz="0" w:space="0" w:color="auto"/>
        <w:right w:val="none" w:sz="0" w:space="0" w:color="auto"/>
      </w:divBdr>
    </w:div>
    <w:div w:id="258218533">
      <w:bodyDiv w:val="1"/>
      <w:marLeft w:val="0"/>
      <w:marRight w:val="0"/>
      <w:marTop w:val="0"/>
      <w:marBottom w:val="0"/>
      <w:divBdr>
        <w:top w:val="none" w:sz="0" w:space="0" w:color="auto"/>
        <w:left w:val="none" w:sz="0" w:space="0" w:color="auto"/>
        <w:bottom w:val="none" w:sz="0" w:space="0" w:color="auto"/>
        <w:right w:val="none" w:sz="0" w:space="0" w:color="auto"/>
      </w:divBdr>
    </w:div>
    <w:div w:id="260334527">
      <w:bodyDiv w:val="1"/>
      <w:marLeft w:val="0"/>
      <w:marRight w:val="0"/>
      <w:marTop w:val="0"/>
      <w:marBottom w:val="0"/>
      <w:divBdr>
        <w:top w:val="none" w:sz="0" w:space="0" w:color="auto"/>
        <w:left w:val="none" w:sz="0" w:space="0" w:color="auto"/>
        <w:bottom w:val="none" w:sz="0" w:space="0" w:color="auto"/>
        <w:right w:val="none" w:sz="0" w:space="0" w:color="auto"/>
      </w:divBdr>
    </w:div>
    <w:div w:id="261650890">
      <w:bodyDiv w:val="1"/>
      <w:marLeft w:val="0"/>
      <w:marRight w:val="0"/>
      <w:marTop w:val="0"/>
      <w:marBottom w:val="0"/>
      <w:divBdr>
        <w:top w:val="none" w:sz="0" w:space="0" w:color="auto"/>
        <w:left w:val="none" w:sz="0" w:space="0" w:color="auto"/>
        <w:bottom w:val="none" w:sz="0" w:space="0" w:color="auto"/>
        <w:right w:val="none" w:sz="0" w:space="0" w:color="auto"/>
      </w:divBdr>
    </w:div>
    <w:div w:id="261957872">
      <w:bodyDiv w:val="1"/>
      <w:marLeft w:val="0"/>
      <w:marRight w:val="0"/>
      <w:marTop w:val="0"/>
      <w:marBottom w:val="0"/>
      <w:divBdr>
        <w:top w:val="none" w:sz="0" w:space="0" w:color="auto"/>
        <w:left w:val="none" w:sz="0" w:space="0" w:color="auto"/>
        <w:bottom w:val="none" w:sz="0" w:space="0" w:color="auto"/>
        <w:right w:val="none" w:sz="0" w:space="0" w:color="auto"/>
      </w:divBdr>
    </w:div>
    <w:div w:id="264580973">
      <w:bodyDiv w:val="1"/>
      <w:marLeft w:val="0"/>
      <w:marRight w:val="0"/>
      <w:marTop w:val="0"/>
      <w:marBottom w:val="0"/>
      <w:divBdr>
        <w:top w:val="none" w:sz="0" w:space="0" w:color="auto"/>
        <w:left w:val="none" w:sz="0" w:space="0" w:color="auto"/>
        <w:bottom w:val="none" w:sz="0" w:space="0" w:color="auto"/>
        <w:right w:val="none" w:sz="0" w:space="0" w:color="auto"/>
      </w:divBdr>
    </w:div>
    <w:div w:id="265894530">
      <w:bodyDiv w:val="1"/>
      <w:marLeft w:val="0"/>
      <w:marRight w:val="0"/>
      <w:marTop w:val="0"/>
      <w:marBottom w:val="0"/>
      <w:divBdr>
        <w:top w:val="none" w:sz="0" w:space="0" w:color="auto"/>
        <w:left w:val="none" w:sz="0" w:space="0" w:color="auto"/>
        <w:bottom w:val="none" w:sz="0" w:space="0" w:color="auto"/>
        <w:right w:val="none" w:sz="0" w:space="0" w:color="auto"/>
      </w:divBdr>
    </w:div>
    <w:div w:id="266350092">
      <w:bodyDiv w:val="1"/>
      <w:marLeft w:val="0"/>
      <w:marRight w:val="0"/>
      <w:marTop w:val="0"/>
      <w:marBottom w:val="0"/>
      <w:divBdr>
        <w:top w:val="none" w:sz="0" w:space="0" w:color="auto"/>
        <w:left w:val="none" w:sz="0" w:space="0" w:color="auto"/>
        <w:bottom w:val="none" w:sz="0" w:space="0" w:color="auto"/>
        <w:right w:val="none" w:sz="0" w:space="0" w:color="auto"/>
      </w:divBdr>
    </w:div>
    <w:div w:id="270089984">
      <w:bodyDiv w:val="1"/>
      <w:marLeft w:val="0"/>
      <w:marRight w:val="0"/>
      <w:marTop w:val="0"/>
      <w:marBottom w:val="0"/>
      <w:divBdr>
        <w:top w:val="none" w:sz="0" w:space="0" w:color="auto"/>
        <w:left w:val="none" w:sz="0" w:space="0" w:color="auto"/>
        <w:bottom w:val="none" w:sz="0" w:space="0" w:color="auto"/>
        <w:right w:val="none" w:sz="0" w:space="0" w:color="auto"/>
      </w:divBdr>
    </w:div>
    <w:div w:id="271984956">
      <w:bodyDiv w:val="1"/>
      <w:marLeft w:val="0"/>
      <w:marRight w:val="0"/>
      <w:marTop w:val="0"/>
      <w:marBottom w:val="0"/>
      <w:divBdr>
        <w:top w:val="none" w:sz="0" w:space="0" w:color="auto"/>
        <w:left w:val="none" w:sz="0" w:space="0" w:color="auto"/>
        <w:bottom w:val="none" w:sz="0" w:space="0" w:color="auto"/>
        <w:right w:val="none" w:sz="0" w:space="0" w:color="auto"/>
      </w:divBdr>
    </w:div>
    <w:div w:id="275141605">
      <w:bodyDiv w:val="1"/>
      <w:marLeft w:val="0"/>
      <w:marRight w:val="0"/>
      <w:marTop w:val="0"/>
      <w:marBottom w:val="0"/>
      <w:divBdr>
        <w:top w:val="none" w:sz="0" w:space="0" w:color="auto"/>
        <w:left w:val="none" w:sz="0" w:space="0" w:color="auto"/>
        <w:bottom w:val="none" w:sz="0" w:space="0" w:color="auto"/>
        <w:right w:val="none" w:sz="0" w:space="0" w:color="auto"/>
      </w:divBdr>
    </w:div>
    <w:div w:id="275413006">
      <w:bodyDiv w:val="1"/>
      <w:marLeft w:val="0"/>
      <w:marRight w:val="0"/>
      <w:marTop w:val="0"/>
      <w:marBottom w:val="0"/>
      <w:divBdr>
        <w:top w:val="none" w:sz="0" w:space="0" w:color="auto"/>
        <w:left w:val="none" w:sz="0" w:space="0" w:color="auto"/>
        <w:bottom w:val="none" w:sz="0" w:space="0" w:color="auto"/>
        <w:right w:val="none" w:sz="0" w:space="0" w:color="auto"/>
      </w:divBdr>
    </w:div>
    <w:div w:id="275525831">
      <w:bodyDiv w:val="1"/>
      <w:marLeft w:val="0"/>
      <w:marRight w:val="0"/>
      <w:marTop w:val="0"/>
      <w:marBottom w:val="0"/>
      <w:divBdr>
        <w:top w:val="none" w:sz="0" w:space="0" w:color="auto"/>
        <w:left w:val="none" w:sz="0" w:space="0" w:color="auto"/>
        <w:bottom w:val="none" w:sz="0" w:space="0" w:color="auto"/>
        <w:right w:val="none" w:sz="0" w:space="0" w:color="auto"/>
      </w:divBdr>
    </w:div>
    <w:div w:id="279841692">
      <w:bodyDiv w:val="1"/>
      <w:marLeft w:val="0"/>
      <w:marRight w:val="0"/>
      <w:marTop w:val="0"/>
      <w:marBottom w:val="0"/>
      <w:divBdr>
        <w:top w:val="none" w:sz="0" w:space="0" w:color="auto"/>
        <w:left w:val="none" w:sz="0" w:space="0" w:color="auto"/>
        <w:bottom w:val="none" w:sz="0" w:space="0" w:color="auto"/>
        <w:right w:val="none" w:sz="0" w:space="0" w:color="auto"/>
      </w:divBdr>
    </w:div>
    <w:div w:id="286202426">
      <w:bodyDiv w:val="1"/>
      <w:marLeft w:val="0"/>
      <w:marRight w:val="0"/>
      <w:marTop w:val="0"/>
      <w:marBottom w:val="0"/>
      <w:divBdr>
        <w:top w:val="none" w:sz="0" w:space="0" w:color="auto"/>
        <w:left w:val="none" w:sz="0" w:space="0" w:color="auto"/>
        <w:bottom w:val="none" w:sz="0" w:space="0" w:color="auto"/>
        <w:right w:val="none" w:sz="0" w:space="0" w:color="auto"/>
      </w:divBdr>
    </w:div>
    <w:div w:id="289752657">
      <w:bodyDiv w:val="1"/>
      <w:marLeft w:val="0"/>
      <w:marRight w:val="0"/>
      <w:marTop w:val="0"/>
      <w:marBottom w:val="0"/>
      <w:divBdr>
        <w:top w:val="none" w:sz="0" w:space="0" w:color="auto"/>
        <w:left w:val="none" w:sz="0" w:space="0" w:color="auto"/>
        <w:bottom w:val="none" w:sz="0" w:space="0" w:color="auto"/>
        <w:right w:val="none" w:sz="0" w:space="0" w:color="auto"/>
      </w:divBdr>
    </w:div>
    <w:div w:id="293219018">
      <w:bodyDiv w:val="1"/>
      <w:marLeft w:val="0"/>
      <w:marRight w:val="0"/>
      <w:marTop w:val="0"/>
      <w:marBottom w:val="0"/>
      <w:divBdr>
        <w:top w:val="none" w:sz="0" w:space="0" w:color="auto"/>
        <w:left w:val="none" w:sz="0" w:space="0" w:color="auto"/>
        <w:bottom w:val="none" w:sz="0" w:space="0" w:color="auto"/>
        <w:right w:val="none" w:sz="0" w:space="0" w:color="auto"/>
      </w:divBdr>
    </w:div>
    <w:div w:id="293367457">
      <w:bodyDiv w:val="1"/>
      <w:marLeft w:val="0"/>
      <w:marRight w:val="0"/>
      <w:marTop w:val="0"/>
      <w:marBottom w:val="0"/>
      <w:divBdr>
        <w:top w:val="none" w:sz="0" w:space="0" w:color="auto"/>
        <w:left w:val="none" w:sz="0" w:space="0" w:color="auto"/>
        <w:bottom w:val="none" w:sz="0" w:space="0" w:color="auto"/>
        <w:right w:val="none" w:sz="0" w:space="0" w:color="auto"/>
      </w:divBdr>
    </w:div>
    <w:div w:id="295841215">
      <w:bodyDiv w:val="1"/>
      <w:marLeft w:val="0"/>
      <w:marRight w:val="0"/>
      <w:marTop w:val="0"/>
      <w:marBottom w:val="0"/>
      <w:divBdr>
        <w:top w:val="none" w:sz="0" w:space="0" w:color="auto"/>
        <w:left w:val="none" w:sz="0" w:space="0" w:color="auto"/>
        <w:bottom w:val="none" w:sz="0" w:space="0" w:color="auto"/>
        <w:right w:val="none" w:sz="0" w:space="0" w:color="auto"/>
      </w:divBdr>
    </w:div>
    <w:div w:id="296380029">
      <w:bodyDiv w:val="1"/>
      <w:marLeft w:val="0"/>
      <w:marRight w:val="0"/>
      <w:marTop w:val="0"/>
      <w:marBottom w:val="0"/>
      <w:divBdr>
        <w:top w:val="none" w:sz="0" w:space="0" w:color="auto"/>
        <w:left w:val="none" w:sz="0" w:space="0" w:color="auto"/>
        <w:bottom w:val="none" w:sz="0" w:space="0" w:color="auto"/>
        <w:right w:val="none" w:sz="0" w:space="0" w:color="auto"/>
      </w:divBdr>
    </w:div>
    <w:div w:id="297344462">
      <w:bodyDiv w:val="1"/>
      <w:marLeft w:val="0"/>
      <w:marRight w:val="0"/>
      <w:marTop w:val="0"/>
      <w:marBottom w:val="0"/>
      <w:divBdr>
        <w:top w:val="none" w:sz="0" w:space="0" w:color="auto"/>
        <w:left w:val="none" w:sz="0" w:space="0" w:color="auto"/>
        <w:bottom w:val="none" w:sz="0" w:space="0" w:color="auto"/>
        <w:right w:val="none" w:sz="0" w:space="0" w:color="auto"/>
      </w:divBdr>
    </w:div>
    <w:div w:id="298074944">
      <w:bodyDiv w:val="1"/>
      <w:marLeft w:val="0"/>
      <w:marRight w:val="0"/>
      <w:marTop w:val="0"/>
      <w:marBottom w:val="0"/>
      <w:divBdr>
        <w:top w:val="none" w:sz="0" w:space="0" w:color="auto"/>
        <w:left w:val="none" w:sz="0" w:space="0" w:color="auto"/>
        <w:bottom w:val="none" w:sz="0" w:space="0" w:color="auto"/>
        <w:right w:val="none" w:sz="0" w:space="0" w:color="auto"/>
      </w:divBdr>
    </w:div>
    <w:div w:id="300041352">
      <w:bodyDiv w:val="1"/>
      <w:marLeft w:val="0"/>
      <w:marRight w:val="0"/>
      <w:marTop w:val="0"/>
      <w:marBottom w:val="0"/>
      <w:divBdr>
        <w:top w:val="none" w:sz="0" w:space="0" w:color="auto"/>
        <w:left w:val="none" w:sz="0" w:space="0" w:color="auto"/>
        <w:bottom w:val="none" w:sz="0" w:space="0" w:color="auto"/>
        <w:right w:val="none" w:sz="0" w:space="0" w:color="auto"/>
      </w:divBdr>
    </w:div>
    <w:div w:id="301883848">
      <w:bodyDiv w:val="1"/>
      <w:marLeft w:val="0"/>
      <w:marRight w:val="0"/>
      <w:marTop w:val="0"/>
      <w:marBottom w:val="0"/>
      <w:divBdr>
        <w:top w:val="none" w:sz="0" w:space="0" w:color="auto"/>
        <w:left w:val="none" w:sz="0" w:space="0" w:color="auto"/>
        <w:bottom w:val="none" w:sz="0" w:space="0" w:color="auto"/>
        <w:right w:val="none" w:sz="0" w:space="0" w:color="auto"/>
      </w:divBdr>
    </w:div>
    <w:div w:id="305355477">
      <w:bodyDiv w:val="1"/>
      <w:marLeft w:val="0"/>
      <w:marRight w:val="0"/>
      <w:marTop w:val="0"/>
      <w:marBottom w:val="0"/>
      <w:divBdr>
        <w:top w:val="none" w:sz="0" w:space="0" w:color="auto"/>
        <w:left w:val="none" w:sz="0" w:space="0" w:color="auto"/>
        <w:bottom w:val="none" w:sz="0" w:space="0" w:color="auto"/>
        <w:right w:val="none" w:sz="0" w:space="0" w:color="auto"/>
      </w:divBdr>
    </w:div>
    <w:div w:id="306395302">
      <w:bodyDiv w:val="1"/>
      <w:marLeft w:val="0"/>
      <w:marRight w:val="0"/>
      <w:marTop w:val="0"/>
      <w:marBottom w:val="0"/>
      <w:divBdr>
        <w:top w:val="none" w:sz="0" w:space="0" w:color="auto"/>
        <w:left w:val="none" w:sz="0" w:space="0" w:color="auto"/>
        <w:bottom w:val="none" w:sz="0" w:space="0" w:color="auto"/>
        <w:right w:val="none" w:sz="0" w:space="0" w:color="auto"/>
      </w:divBdr>
    </w:div>
    <w:div w:id="308484969">
      <w:bodyDiv w:val="1"/>
      <w:marLeft w:val="0"/>
      <w:marRight w:val="0"/>
      <w:marTop w:val="0"/>
      <w:marBottom w:val="0"/>
      <w:divBdr>
        <w:top w:val="none" w:sz="0" w:space="0" w:color="auto"/>
        <w:left w:val="none" w:sz="0" w:space="0" w:color="auto"/>
        <w:bottom w:val="none" w:sz="0" w:space="0" w:color="auto"/>
        <w:right w:val="none" w:sz="0" w:space="0" w:color="auto"/>
      </w:divBdr>
    </w:div>
    <w:div w:id="308748434">
      <w:bodyDiv w:val="1"/>
      <w:marLeft w:val="0"/>
      <w:marRight w:val="0"/>
      <w:marTop w:val="0"/>
      <w:marBottom w:val="0"/>
      <w:divBdr>
        <w:top w:val="none" w:sz="0" w:space="0" w:color="auto"/>
        <w:left w:val="none" w:sz="0" w:space="0" w:color="auto"/>
        <w:bottom w:val="none" w:sz="0" w:space="0" w:color="auto"/>
        <w:right w:val="none" w:sz="0" w:space="0" w:color="auto"/>
      </w:divBdr>
    </w:div>
    <w:div w:id="309293754">
      <w:bodyDiv w:val="1"/>
      <w:marLeft w:val="0"/>
      <w:marRight w:val="0"/>
      <w:marTop w:val="0"/>
      <w:marBottom w:val="0"/>
      <w:divBdr>
        <w:top w:val="none" w:sz="0" w:space="0" w:color="auto"/>
        <w:left w:val="none" w:sz="0" w:space="0" w:color="auto"/>
        <w:bottom w:val="none" w:sz="0" w:space="0" w:color="auto"/>
        <w:right w:val="none" w:sz="0" w:space="0" w:color="auto"/>
      </w:divBdr>
    </w:div>
    <w:div w:id="310401902">
      <w:bodyDiv w:val="1"/>
      <w:marLeft w:val="0"/>
      <w:marRight w:val="0"/>
      <w:marTop w:val="0"/>
      <w:marBottom w:val="0"/>
      <w:divBdr>
        <w:top w:val="none" w:sz="0" w:space="0" w:color="auto"/>
        <w:left w:val="none" w:sz="0" w:space="0" w:color="auto"/>
        <w:bottom w:val="none" w:sz="0" w:space="0" w:color="auto"/>
        <w:right w:val="none" w:sz="0" w:space="0" w:color="auto"/>
      </w:divBdr>
    </w:div>
    <w:div w:id="316303212">
      <w:bodyDiv w:val="1"/>
      <w:marLeft w:val="0"/>
      <w:marRight w:val="0"/>
      <w:marTop w:val="0"/>
      <w:marBottom w:val="0"/>
      <w:divBdr>
        <w:top w:val="none" w:sz="0" w:space="0" w:color="auto"/>
        <w:left w:val="none" w:sz="0" w:space="0" w:color="auto"/>
        <w:bottom w:val="none" w:sz="0" w:space="0" w:color="auto"/>
        <w:right w:val="none" w:sz="0" w:space="0" w:color="auto"/>
      </w:divBdr>
    </w:div>
    <w:div w:id="318651598">
      <w:bodyDiv w:val="1"/>
      <w:marLeft w:val="0"/>
      <w:marRight w:val="0"/>
      <w:marTop w:val="0"/>
      <w:marBottom w:val="0"/>
      <w:divBdr>
        <w:top w:val="none" w:sz="0" w:space="0" w:color="auto"/>
        <w:left w:val="none" w:sz="0" w:space="0" w:color="auto"/>
        <w:bottom w:val="none" w:sz="0" w:space="0" w:color="auto"/>
        <w:right w:val="none" w:sz="0" w:space="0" w:color="auto"/>
      </w:divBdr>
    </w:div>
    <w:div w:id="320276076">
      <w:bodyDiv w:val="1"/>
      <w:marLeft w:val="0"/>
      <w:marRight w:val="0"/>
      <w:marTop w:val="0"/>
      <w:marBottom w:val="0"/>
      <w:divBdr>
        <w:top w:val="none" w:sz="0" w:space="0" w:color="auto"/>
        <w:left w:val="none" w:sz="0" w:space="0" w:color="auto"/>
        <w:bottom w:val="none" w:sz="0" w:space="0" w:color="auto"/>
        <w:right w:val="none" w:sz="0" w:space="0" w:color="auto"/>
      </w:divBdr>
    </w:div>
    <w:div w:id="323317405">
      <w:bodyDiv w:val="1"/>
      <w:marLeft w:val="0"/>
      <w:marRight w:val="0"/>
      <w:marTop w:val="0"/>
      <w:marBottom w:val="0"/>
      <w:divBdr>
        <w:top w:val="none" w:sz="0" w:space="0" w:color="auto"/>
        <w:left w:val="none" w:sz="0" w:space="0" w:color="auto"/>
        <w:bottom w:val="none" w:sz="0" w:space="0" w:color="auto"/>
        <w:right w:val="none" w:sz="0" w:space="0" w:color="auto"/>
      </w:divBdr>
    </w:div>
    <w:div w:id="326248463">
      <w:bodyDiv w:val="1"/>
      <w:marLeft w:val="0"/>
      <w:marRight w:val="0"/>
      <w:marTop w:val="0"/>
      <w:marBottom w:val="0"/>
      <w:divBdr>
        <w:top w:val="none" w:sz="0" w:space="0" w:color="auto"/>
        <w:left w:val="none" w:sz="0" w:space="0" w:color="auto"/>
        <w:bottom w:val="none" w:sz="0" w:space="0" w:color="auto"/>
        <w:right w:val="none" w:sz="0" w:space="0" w:color="auto"/>
      </w:divBdr>
    </w:div>
    <w:div w:id="327560928">
      <w:bodyDiv w:val="1"/>
      <w:marLeft w:val="0"/>
      <w:marRight w:val="0"/>
      <w:marTop w:val="0"/>
      <w:marBottom w:val="0"/>
      <w:divBdr>
        <w:top w:val="none" w:sz="0" w:space="0" w:color="auto"/>
        <w:left w:val="none" w:sz="0" w:space="0" w:color="auto"/>
        <w:bottom w:val="none" w:sz="0" w:space="0" w:color="auto"/>
        <w:right w:val="none" w:sz="0" w:space="0" w:color="auto"/>
      </w:divBdr>
    </w:div>
    <w:div w:id="334890564">
      <w:bodyDiv w:val="1"/>
      <w:marLeft w:val="0"/>
      <w:marRight w:val="0"/>
      <w:marTop w:val="0"/>
      <w:marBottom w:val="0"/>
      <w:divBdr>
        <w:top w:val="none" w:sz="0" w:space="0" w:color="auto"/>
        <w:left w:val="none" w:sz="0" w:space="0" w:color="auto"/>
        <w:bottom w:val="none" w:sz="0" w:space="0" w:color="auto"/>
        <w:right w:val="none" w:sz="0" w:space="0" w:color="auto"/>
      </w:divBdr>
    </w:div>
    <w:div w:id="334958185">
      <w:bodyDiv w:val="1"/>
      <w:marLeft w:val="0"/>
      <w:marRight w:val="0"/>
      <w:marTop w:val="0"/>
      <w:marBottom w:val="0"/>
      <w:divBdr>
        <w:top w:val="none" w:sz="0" w:space="0" w:color="auto"/>
        <w:left w:val="none" w:sz="0" w:space="0" w:color="auto"/>
        <w:bottom w:val="none" w:sz="0" w:space="0" w:color="auto"/>
        <w:right w:val="none" w:sz="0" w:space="0" w:color="auto"/>
      </w:divBdr>
    </w:div>
    <w:div w:id="335422247">
      <w:bodyDiv w:val="1"/>
      <w:marLeft w:val="0"/>
      <w:marRight w:val="0"/>
      <w:marTop w:val="0"/>
      <w:marBottom w:val="0"/>
      <w:divBdr>
        <w:top w:val="none" w:sz="0" w:space="0" w:color="auto"/>
        <w:left w:val="none" w:sz="0" w:space="0" w:color="auto"/>
        <w:bottom w:val="none" w:sz="0" w:space="0" w:color="auto"/>
        <w:right w:val="none" w:sz="0" w:space="0" w:color="auto"/>
      </w:divBdr>
    </w:div>
    <w:div w:id="337004973">
      <w:bodyDiv w:val="1"/>
      <w:marLeft w:val="0"/>
      <w:marRight w:val="0"/>
      <w:marTop w:val="0"/>
      <w:marBottom w:val="0"/>
      <w:divBdr>
        <w:top w:val="none" w:sz="0" w:space="0" w:color="auto"/>
        <w:left w:val="none" w:sz="0" w:space="0" w:color="auto"/>
        <w:bottom w:val="none" w:sz="0" w:space="0" w:color="auto"/>
        <w:right w:val="none" w:sz="0" w:space="0" w:color="auto"/>
      </w:divBdr>
    </w:div>
    <w:div w:id="340545913">
      <w:bodyDiv w:val="1"/>
      <w:marLeft w:val="0"/>
      <w:marRight w:val="0"/>
      <w:marTop w:val="0"/>
      <w:marBottom w:val="0"/>
      <w:divBdr>
        <w:top w:val="none" w:sz="0" w:space="0" w:color="auto"/>
        <w:left w:val="none" w:sz="0" w:space="0" w:color="auto"/>
        <w:bottom w:val="none" w:sz="0" w:space="0" w:color="auto"/>
        <w:right w:val="none" w:sz="0" w:space="0" w:color="auto"/>
      </w:divBdr>
    </w:div>
    <w:div w:id="342123558">
      <w:bodyDiv w:val="1"/>
      <w:marLeft w:val="0"/>
      <w:marRight w:val="0"/>
      <w:marTop w:val="0"/>
      <w:marBottom w:val="0"/>
      <w:divBdr>
        <w:top w:val="none" w:sz="0" w:space="0" w:color="auto"/>
        <w:left w:val="none" w:sz="0" w:space="0" w:color="auto"/>
        <w:bottom w:val="none" w:sz="0" w:space="0" w:color="auto"/>
        <w:right w:val="none" w:sz="0" w:space="0" w:color="auto"/>
      </w:divBdr>
    </w:div>
    <w:div w:id="342246361">
      <w:bodyDiv w:val="1"/>
      <w:marLeft w:val="0"/>
      <w:marRight w:val="0"/>
      <w:marTop w:val="0"/>
      <w:marBottom w:val="0"/>
      <w:divBdr>
        <w:top w:val="none" w:sz="0" w:space="0" w:color="auto"/>
        <w:left w:val="none" w:sz="0" w:space="0" w:color="auto"/>
        <w:bottom w:val="none" w:sz="0" w:space="0" w:color="auto"/>
        <w:right w:val="none" w:sz="0" w:space="0" w:color="auto"/>
      </w:divBdr>
    </w:div>
    <w:div w:id="343213889">
      <w:bodyDiv w:val="1"/>
      <w:marLeft w:val="0"/>
      <w:marRight w:val="0"/>
      <w:marTop w:val="0"/>
      <w:marBottom w:val="0"/>
      <w:divBdr>
        <w:top w:val="none" w:sz="0" w:space="0" w:color="auto"/>
        <w:left w:val="none" w:sz="0" w:space="0" w:color="auto"/>
        <w:bottom w:val="none" w:sz="0" w:space="0" w:color="auto"/>
        <w:right w:val="none" w:sz="0" w:space="0" w:color="auto"/>
      </w:divBdr>
    </w:div>
    <w:div w:id="345833616">
      <w:bodyDiv w:val="1"/>
      <w:marLeft w:val="0"/>
      <w:marRight w:val="0"/>
      <w:marTop w:val="0"/>
      <w:marBottom w:val="0"/>
      <w:divBdr>
        <w:top w:val="none" w:sz="0" w:space="0" w:color="auto"/>
        <w:left w:val="none" w:sz="0" w:space="0" w:color="auto"/>
        <w:bottom w:val="none" w:sz="0" w:space="0" w:color="auto"/>
        <w:right w:val="none" w:sz="0" w:space="0" w:color="auto"/>
      </w:divBdr>
    </w:div>
    <w:div w:id="349185882">
      <w:bodyDiv w:val="1"/>
      <w:marLeft w:val="0"/>
      <w:marRight w:val="0"/>
      <w:marTop w:val="0"/>
      <w:marBottom w:val="0"/>
      <w:divBdr>
        <w:top w:val="none" w:sz="0" w:space="0" w:color="auto"/>
        <w:left w:val="none" w:sz="0" w:space="0" w:color="auto"/>
        <w:bottom w:val="none" w:sz="0" w:space="0" w:color="auto"/>
        <w:right w:val="none" w:sz="0" w:space="0" w:color="auto"/>
      </w:divBdr>
    </w:div>
    <w:div w:id="349646050">
      <w:bodyDiv w:val="1"/>
      <w:marLeft w:val="0"/>
      <w:marRight w:val="0"/>
      <w:marTop w:val="0"/>
      <w:marBottom w:val="0"/>
      <w:divBdr>
        <w:top w:val="none" w:sz="0" w:space="0" w:color="auto"/>
        <w:left w:val="none" w:sz="0" w:space="0" w:color="auto"/>
        <w:bottom w:val="none" w:sz="0" w:space="0" w:color="auto"/>
        <w:right w:val="none" w:sz="0" w:space="0" w:color="auto"/>
      </w:divBdr>
    </w:div>
    <w:div w:id="349792822">
      <w:bodyDiv w:val="1"/>
      <w:marLeft w:val="0"/>
      <w:marRight w:val="0"/>
      <w:marTop w:val="0"/>
      <w:marBottom w:val="0"/>
      <w:divBdr>
        <w:top w:val="none" w:sz="0" w:space="0" w:color="auto"/>
        <w:left w:val="none" w:sz="0" w:space="0" w:color="auto"/>
        <w:bottom w:val="none" w:sz="0" w:space="0" w:color="auto"/>
        <w:right w:val="none" w:sz="0" w:space="0" w:color="auto"/>
      </w:divBdr>
    </w:div>
    <w:div w:id="353582312">
      <w:bodyDiv w:val="1"/>
      <w:marLeft w:val="0"/>
      <w:marRight w:val="0"/>
      <w:marTop w:val="0"/>
      <w:marBottom w:val="0"/>
      <w:divBdr>
        <w:top w:val="none" w:sz="0" w:space="0" w:color="auto"/>
        <w:left w:val="none" w:sz="0" w:space="0" w:color="auto"/>
        <w:bottom w:val="none" w:sz="0" w:space="0" w:color="auto"/>
        <w:right w:val="none" w:sz="0" w:space="0" w:color="auto"/>
      </w:divBdr>
    </w:div>
    <w:div w:id="357199838">
      <w:bodyDiv w:val="1"/>
      <w:marLeft w:val="0"/>
      <w:marRight w:val="0"/>
      <w:marTop w:val="0"/>
      <w:marBottom w:val="0"/>
      <w:divBdr>
        <w:top w:val="none" w:sz="0" w:space="0" w:color="auto"/>
        <w:left w:val="none" w:sz="0" w:space="0" w:color="auto"/>
        <w:bottom w:val="none" w:sz="0" w:space="0" w:color="auto"/>
        <w:right w:val="none" w:sz="0" w:space="0" w:color="auto"/>
      </w:divBdr>
    </w:div>
    <w:div w:id="357436049">
      <w:bodyDiv w:val="1"/>
      <w:marLeft w:val="0"/>
      <w:marRight w:val="0"/>
      <w:marTop w:val="0"/>
      <w:marBottom w:val="0"/>
      <w:divBdr>
        <w:top w:val="none" w:sz="0" w:space="0" w:color="auto"/>
        <w:left w:val="none" w:sz="0" w:space="0" w:color="auto"/>
        <w:bottom w:val="none" w:sz="0" w:space="0" w:color="auto"/>
        <w:right w:val="none" w:sz="0" w:space="0" w:color="auto"/>
      </w:divBdr>
    </w:div>
    <w:div w:id="357857994">
      <w:bodyDiv w:val="1"/>
      <w:marLeft w:val="0"/>
      <w:marRight w:val="0"/>
      <w:marTop w:val="0"/>
      <w:marBottom w:val="0"/>
      <w:divBdr>
        <w:top w:val="none" w:sz="0" w:space="0" w:color="auto"/>
        <w:left w:val="none" w:sz="0" w:space="0" w:color="auto"/>
        <w:bottom w:val="none" w:sz="0" w:space="0" w:color="auto"/>
        <w:right w:val="none" w:sz="0" w:space="0" w:color="auto"/>
      </w:divBdr>
    </w:div>
    <w:div w:id="358052017">
      <w:bodyDiv w:val="1"/>
      <w:marLeft w:val="0"/>
      <w:marRight w:val="0"/>
      <w:marTop w:val="0"/>
      <w:marBottom w:val="0"/>
      <w:divBdr>
        <w:top w:val="none" w:sz="0" w:space="0" w:color="auto"/>
        <w:left w:val="none" w:sz="0" w:space="0" w:color="auto"/>
        <w:bottom w:val="none" w:sz="0" w:space="0" w:color="auto"/>
        <w:right w:val="none" w:sz="0" w:space="0" w:color="auto"/>
      </w:divBdr>
    </w:div>
    <w:div w:id="359086160">
      <w:bodyDiv w:val="1"/>
      <w:marLeft w:val="0"/>
      <w:marRight w:val="0"/>
      <w:marTop w:val="0"/>
      <w:marBottom w:val="0"/>
      <w:divBdr>
        <w:top w:val="none" w:sz="0" w:space="0" w:color="auto"/>
        <w:left w:val="none" w:sz="0" w:space="0" w:color="auto"/>
        <w:bottom w:val="none" w:sz="0" w:space="0" w:color="auto"/>
        <w:right w:val="none" w:sz="0" w:space="0" w:color="auto"/>
      </w:divBdr>
    </w:div>
    <w:div w:id="359473272">
      <w:bodyDiv w:val="1"/>
      <w:marLeft w:val="0"/>
      <w:marRight w:val="0"/>
      <w:marTop w:val="0"/>
      <w:marBottom w:val="0"/>
      <w:divBdr>
        <w:top w:val="none" w:sz="0" w:space="0" w:color="auto"/>
        <w:left w:val="none" w:sz="0" w:space="0" w:color="auto"/>
        <w:bottom w:val="none" w:sz="0" w:space="0" w:color="auto"/>
        <w:right w:val="none" w:sz="0" w:space="0" w:color="auto"/>
      </w:divBdr>
    </w:div>
    <w:div w:id="359817504">
      <w:bodyDiv w:val="1"/>
      <w:marLeft w:val="0"/>
      <w:marRight w:val="0"/>
      <w:marTop w:val="0"/>
      <w:marBottom w:val="0"/>
      <w:divBdr>
        <w:top w:val="none" w:sz="0" w:space="0" w:color="auto"/>
        <w:left w:val="none" w:sz="0" w:space="0" w:color="auto"/>
        <w:bottom w:val="none" w:sz="0" w:space="0" w:color="auto"/>
        <w:right w:val="none" w:sz="0" w:space="0" w:color="auto"/>
      </w:divBdr>
    </w:div>
    <w:div w:id="361052797">
      <w:bodyDiv w:val="1"/>
      <w:marLeft w:val="0"/>
      <w:marRight w:val="0"/>
      <w:marTop w:val="0"/>
      <w:marBottom w:val="0"/>
      <w:divBdr>
        <w:top w:val="none" w:sz="0" w:space="0" w:color="auto"/>
        <w:left w:val="none" w:sz="0" w:space="0" w:color="auto"/>
        <w:bottom w:val="none" w:sz="0" w:space="0" w:color="auto"/>
        <w:right w:val="none" w:sz="0" w:space="0" w:color="auto"/>
      </w:divBdr>
    </w:div>
    <w:div w:id="362556517">
      <w:bodyDiv w:val="1"/>
      <w:marLeft w:val="0"/>
      <w:marRight w:val="0"/>
      <w:marTop w:val="0"/>
      <w:marBottom w:val="0"/>
      <w:divBdr>
        <w:top w:val="none" w:sz="0" w:space="0" w:color="auto"/>
        <w:left w:val="none" w:sz="0" w:space="0" w:color="auto"/>
        <w:bottom w:val="none" w:sz="0" w:space="0" w:color="auto"/>
        <w:right w:val="none" w:sz="0" w:space="0" w:color="auto"/>
      </w:divBdr>
    </w:div>
    <w:div w:id="365495498">
      <w:bodyDiv w:val="1"/>
      <w:marLeft w:val="0"/>
      <w:marRight w:val="0"/>
      <w:marTop w:val="0"/>
      <w:marBottom w:val="0"/>
      <w:divBdr>
        <w:top w:val="none" w:sz="0" w:space="0" w:color="auto"/>
        <w:left w:val="none" w:sz="0" w:space="0" w:color="auto"/>
        <w:bottom w:val="none" w:sz="0" w:space="0" w:color="auto"/>
        <w:right w:val="none" w:sz="0" w:space="0" w:color="auto"/>
      </w:divBdr>
    </w:div>
    <w:div w:id="368383611">
      <w:bodyDiv w:val="1"/>
      <w:marLeft w:val="0"/>
      <w:marRight w:val="0"/>
      <w:marTop w:val="0"/>
      <w:marBottom w:val="0"/>
      <w:divBdr>
        <w:top w:val="none" w:sz="0" w:space="0" w:color="auto"/>
        <w:left w:val="none" w:sz="0" w:space="0" w:color="auto"/>
        <w:bottom w:val="none" w:sz="0" w:space="0" w:color="auto"/>
        <w:right w:val="none" w:sz="0" w:space="0" w:color="auto"/>
      </w:divBdr>
    </w:div>
    <w:div w:id="369498844">
      <w:bodyDiv w:val="1"/>
      <w:marLeft w:val="0"/>
      <w:marRight w:val="0"/>
      <w:marTop w:val="0"/>
      <w:marBottom w:val="0"/>
      <w:divBdr>
        <w:top w:val="none" w:sz="0" w:space="0" w:color="auto"/>
        <w:left w:val="none" w:sz="0" w:space="0" w:color="auto"/>
        <w:bottom w:val="none" w:sz="0" w:space="0" w:color="auto"/>
        <w:right w:val="none" w:sz="0" w:space="0" w:color="auto"/>
      </w:divBdr>
    </w:div>
    <w:div w:id="372117043">
      <w:bodyDiv w:val="1"/>
      <w:marLeft w:val="0"/>
      <w:marRight w:val="0"/>
      <w:marTop w:val="0"/>
      <w:marBottom w:val="0"/>
      <w:divBdr>
        <w:top w:val="none" w:sz="0" w:space="0" w:color="auto"/>
        <w:left w:val="none" w:sz="0" w:space="0" w:color="auto"/>
        <w:bottom w:val="none" w:sz="0" w:space="0" w:color="auto"/>
        <w:right w:val="none" w:sz="0" w:space="0" w:color="auto"/>
      </w:divBdr>
    </w:div>
    <w:div w:id="373117857">
      <w:bodyDiv w:val="1"/>
      <w:marLeft w:val="0"/>
      <w:marRight w:val="0"/>
      <w:marTop w:val="0"/>
      <w:marBottom w:val="0"/>
      <w:divBdr>
        <w:top w:val="none" w:sz="0" w:space="0" w:color="auto"/>
        <w:left w:val="none" w:sz="0" w:space="0" w:color="auto"/>
        <w:bottom w:val="none" w:sz="0" w:space="0" w:color="auto"/>
        <w:right w:val="none" w:sz="0" w:space="0" w:color="auto"/>
      </w:divBdr>
    </w:div>
    <w:div w:id="376320968">
      <w:bodyDiv w:val="1"/>
      <w:marLeft w:val="0"/>
      <w:marRight w:val="0"/>
      <w:marTop w:val="0"/>
      <w:marBottom w:val="0"/>
      <w:divBdr>
        <w:top w:val="none" w:sz="0" w:space="0" w:color="auto"/>
        <w:left w:val="none" w:sz="0" w:space="0" w:color="auto"/>
        <w:bottom w:val="none" w:sz="0" w:space="0" w:color="auto"/>
        <w:right w:val="none" w:sz="0" w:space="0" w:color="auto"/>
      </w:divBdr>
    </w:div>
    <w:div w:id="377825120">
      <w:bodyDiv w:val="1"/>
      <w:marLeft w:val="0"/>
      <w:marRight w:val="0"/>
      <w:marTop w:val="0"/>
      <w:marBottom w:val="0"/>
      <w:divBdr>
        <w:top w:val="none" w:sz="0" w:space="0" w:color="auto"/>
        <w:left w:val="none" w:sz="0" w:space="0" w:color="auto"/>
        <w:bottom w:val="none" w:sz="0" w:space="0" w:color="auto"/>
        <w:right w:val="none" w:sz="0" w:space="0" w:color="auto"/>
      </w:divBdr>
    </w:div>
    <w:div w:id="379209427">
      <w:bodyDiv w:val="1"/>
      <w:marLeft w:val="0"/>
      <w:marRight w:val="0"/>
      <w:marTop w:val="0"/>
      <w:marBottom w:val="0"/>
      <w:divBdr>
        <w:top w:val="none" w:sz="0" w:space="0" w:color="auto"/>
        <w:left w:val="none" w:sz="0" w:space="0" w:color="auto"/>
        <w:bottom w:val="none" w:sz="0" w:space="0" w:color="auto"/>
        <w:right w:val="none" w:sz="0" w:space="0" w:color="auto"/>
      </w:divBdr>
    </w:div>
    <w:div w:id="380593674">
      <w:bodyDiv w:val="1"/>
      <w:marLeft w:val="0"/>
      <w:marRight w:val="0"/>
      <w:marTop w:val="0"/>
      <w:marBottom w:val="0"/>
      <w:divBdr>
        <w:top w:val="none" w:sz="0" w:space="0" w:color="auto"/>
        <w:left w:val="none" w:sz="0" w:space="0" w:color="auto"/>
        <w:bottom w:val="none" w:sz="0" w:space="0" w:color="auto"/>
        <w:right w:val="none" w:sz="0" w:space="0" w:color="auto"/>
      </w:divBdr>
    </w:div>
    <w:div w:id="382295686">
      <w:bodyDiv w:val="1"/>
      <w:marLeft w:val="0"/>
      <w:marRight w:val="0"/>
      <w:marTop w:val="0"/>
      <w:marBottom w:val="0"/>
      <w:divBdr>
        <w:top w:val="none" w:sz="0" w:space="0" w:color="auto"/>
        <w:left w:val="none" w:sz="0" w:space="0" w:color="auto"/>
        <w:bottom w:val="none" w:sz="0" w:space="0" w:color="auto"/>
        <w:right w:val="none" w:sz="0" w:space="0" w:color="auto"/>
      </w:divBdr>
    </w:div>
    <w:div w:id="384305632">
      <w:bodyDiv w:val="1"/>
      <w:marLeft w:val="0"/>
      <w:marRight w:val="0"/>
      <w:marTop w:val="0"/>
      <w:marBottom w:val="0"/>
      <w:divBdr>
        <w:top w:val="none" w:sz="0" w:space="0" w:color="auto"/>
        <w:left w:val="none" w:sz="0" w:space="0" w:color="auto"/>
        <w:bottom w:val="none" w:sz="0" w:space="0" w:color="auto"/>
        <w:right w:val="none" w:sz="0" w:space="0" w:color="auto"/>
      </w:divBdr>
    </w:div>
    <w:div w:id="385880293">
      <w:bodyDiv w:val="1"/>
      <w:marLeft w:val="0"/>
      <w:marRight w:val="0"/>
      <w:marTop w:val="0"/>
      <w:marBottom w:val="0"/>
      <w:divBdr>
        <w:top w:val="none" w:sz="0" w:space="0" w:color="auto"/>
        <w:left w:val="none" w:sz="0" w:space="0" w:color="auto"/>
        <w:bottom w:val="none" w:sz="0" w:space="0" w:color="auto"/>
        <w:right w:val="none" w:sz="0" w:space="0" w:color="auto"/>
      </w:divBdr>
    </w:div>
    <w:div w:id="386997210">
      <w:bodyDiv w:val="1"/>
      <w:marLeft w:val="0"/>
      <w:marRight w:val="0"/>
      <w:marTop w:val="0"/>
      <w:marBottom w:val="0"/>
      <w:divBdr>
        <w:top w:val="none" w:sz="0" w:space="0" w:color="auto"/>
        <w:left w:val="none" w:sz="0" w:space="0" w:color="auto"/>
        <w:bottom w:val="none" w:sz="0" w:space="0" w:color="auto"/>
        <w:right w:val="none" w:sz="0" w:space="0" w:color="auto"/>
      </w:divBdr>
    </w:div>
    <w:div w:id="388038985">
      <w:bodyDiv w:val="1"/>
      <w:marLeft w:val="0"/>
      <w:marRight w:val="0"/>
      <w:marTop w:val="0"/>
      <w:marBottom w:val="0"/>
      <w:divBdr>
        <w:top w:val="none" w:sz="0" w:space="0" w:color="auto"/>
        <w:left w:val="none" w:sz="0" w:space="0" w:color="auto"/>
        <w:bottom w:val="none" w:sz="0" w:space="0" w:color="auto"/>
        <w:right w:val="none" w:sz="0" w:space="0" w:color="auto"/>
      </w:divBdr>
    </w:div>
    <w:div w:id="388652416">
      <w:bodyDiv w:val="1"/>
      <w:marLeft w:val="0"/>
      <w:marRight w:val="0"/>
      <w:marTop w:val="0"/>
      <w:marBottom w:val="0"/>
      <w:divBdr>
        <w:top w:val="none" w:sz="0" w:space="0" w:color="auto"/>
        <w:left w:val="none" w:sz="0" w:space="0" w:color="auto"/>
        <w:bottom w:val="none" w:sz="0" w:space="0" w:color="auto"/>
        <w:right w:val="none" w:sz="0" w:space="0" w:color="auto"/>
      </w:divBdr>
    </w:div>
    <w:div w:id="400295195">
      <w:bodyDiv w:val="1"/>
      <w:marLeft w:val="0"/>
      <w:marRight w:val="0"/>
      <w:marTop w:val="0"/>
      <w:marBottom w:val="0"/>
      <w:divBdr>
        <w:top w:val="none" w:sz="0" w:space="0" w:color="auto"/>
        <w:left w:val="none" w:sz="0" w:space="0" w:color="auto"/>
        <w:bottom w:val="none" w:sz="0" w:space="0" w:color="auto"/>
        <w:right w:val="none" w:sz="0" w:space="0" w:color="auto"/>
      </w:divBdr>
    </w:div>
    <w:div w:id="401031430">
      <w:bodyDiv w:val="1"/>
      <w:marLeft w:val="0"/>
      <w:marRight w:val="0"/>
      <w:marTop w:val="0"/>
      <w:marBottom w:val="0"/>
      <w:divBdr>
        <w:top w:val="none" w:sz="0" w:space="0" w:color="auto"/>
        <w:left w:val="none" w:sz="0" w:space="0" w:color="auto"/>
        <w:bottom w:val="none" w:sz="0" w:space="0" w:color="auto"/>
        <w:right w:val="none" w:sz="0" w:space="0" w:color="auto"/>
      </w:divBdr>
    </w:div>
    <w:div w:id="405608792">
      <w:bodyDiv w:val="1"/>
      <w:marLeft w:val="0"/>
      <w:marRight w:val="0"/>
      <w:marTop w:val="0"/>
      <w:marBottom w:val="0"/>
      <w:divBdr>
        <w:top w:val="none" w:sz="0" w:space="0" w:color="auto"/>
        <w:left w:val="none" w:sz="0" w:space="0" w:color="auto"/>
        <w:bottom w:val="none" w:sz="0" w:space="0" w:color="auto"/>
        <w:right w:val="none" w:sz="0" w:space="0" w:color="auto"/>
      </w:divBdr>
    </w:div>
    <w:div w:id="408111921">
      <w:bodyDiv w:val="1"/>
      <w:marLeft w:val="0"/>
      <w:marRight w:val="0"/>
      <w:marTop w:val="0"/>
      <w:marBottom w:val="0"/>
      <w:divBdr>
        <w:top w:val="none" w:sz="0" w:space="0" w:color="auto"/>
        <w:left w:val="none" w:sz="0" w:space="0" w:color="auto"/>
        <w:bottom w:val="none" w:sz="0" w:space="0" w:color="auto"/>
        <w:right w:val="none" w:sz="0" w:space="0" w:color="auto"/>
      </w:divBdr>
    </w:div>
    <w:div w:id="410155276">
      <w:bodyDiv w:val="1"/>
      <w:marLeft w:val="0"/>
      <w:marRight w:val="0"/>
      <w:marTop w:val="0"/>
      <w:marBottom w:val="0"/>
      <w:divBdr>
        <w:top w:val="none" w:sz="0" w:space="0" w:color="auto"/>
        <w:left w:val="none" w:sz="0" w:space="0" w:color="auto"/>
        <w:bottom w:val="none" w:sz="0" w:space="0" w:color="auto"/>
        <w:right w:val="none" w:sz="0" w:space="0" w:color="auto"/>
      </w:divBdr>
    </w:div>
    <w:div w:id="411124300">
      <w:bodyDiv w:val="1"/>
      <w:marLeft w:val="0"/>
      <w:marRight w:val="0"/>
      <w:marTop w:val="0"/>
      <w:marBottom w:val="0"/>
      <w:divBdr>
        <w:top w:val="none" w:sz="0" w:space="0" w:color="auto"/>
        <w:left w:val="none" w:sz="0" w:space="0" w:color="auto"/>
        <w:bottom w:val="none" w:sz="0" w:space="0" w:color="auto"/>
        <w:right w:val="none" w:sz="0" w:space="0" w:color="auto"/>
      </w:divBdr>
    </w:div>
    <w:div w:id="413014098">
      <w:bodyDiv w:val="1"/>
      <w:marLeft w:val="0"/>
      <w:marRight w:val="0"/>
      <w:marTop w:val="0"/>
      <w:marBottom w:val="0"/>
      <w:divBdr>
        <w:top w:val="none" w:sz="0" w:space="0" w:color="auto"/>
        <w:left w:val="none" w:sz="0" w:space="0" w:color="auto"/>
        <w:bottom w:val="none" w:sz="0" w:space="0" w:color="auto"/>
        <w:right w:val="none" w:sz="0" w:space="0" w:color="auto"/>
      </w:divBdr>
    </w:div>
    <w:div w:id="414018100">
      <w:bodyDiv w:val="1"/>
      <w:marLeft w:val="0"/>
      <w:marRight w:val="0"/>
      <w:marTop w:val="0"/>
      <w:marBottom w:val="0"/>
      <w:divBdr>
        <w:top w:val="none" w:sz="0" w:space="0" w:color="auto"/>
        <w:left w:val="none" w:sz="0" w:space="0" w:color="auto"/>
        <w:bottom w:val="none" w:sz="0" w:space="0" w:color="auto"/>
        <w:right w:val="none" w:sz="0" w:space="0" w:color="auto"/>
      </w:divBdr>
    </w:div>
    <w:div w:id="414208741">
      <w:bodyDiv w:val="1"/>
      <w:marLeft w:val="0"/>
      <w:marRight w:val="0"/>
      <w:marTop w:val="0"/>
      <w:marBottom w:val="0"/>
      <w:divBdr>
        <w:top w:val="none" w:sz="0" w:space="0" w:color="auto"/>
        <w:left w:val="none" w:sz="0" w:space="0" w:color="auto"/>
        <w:bottom w:val="none" w:sz="0" w:space="0" w:color="auto"/>
        <w:right w:val="none" w:sz="0" w:space="0" w:color="auto"/>
      </w:divBdr>
    </w:div>
    <w:div w:id="414664715">
      <w:bodyDiv w:val="1"/>
      <w:marLeft w:val="0"/>
      <w:marRight w:val="0"/>
      <w:marTop w:val="0"/>
      <w:marBottom w:val="0"/>
      <w:divBdr>
        <w:top w:val="none" w:sz="0" w:space="0" w:color="auto"/>
        <w:left w:val="none" w:sz="0" w:space="0" w:color="auto"/>
        <w:bottom w:val="none" w:sz="0" w:space="0" w:color="auto"/>
        <w:right w:val="none" w:sz="0" w:space="0" w:color="auto"/>
      </w:divBdr>
    </w:div>
    <w:div w:id="414980591">
      <w:bodyDiv w:val="1"/>
      <w:marLeft w:val="0"/>
      <w:marRight w:val="0"/>
      <w:marTop w:val="0"/>
      <w:marBottom w:val="0"/>
      <w:divBdr>
        <w:top w:val="none" w:sz="0" w:space="0" w:color="auto"/>
        <w:left w:val="none" w:sz="0" w:space="0" w:color="auto"/>
        <w:bottom w:val="none" w:sz="0" w:space="0" w:color="auto"/>
        <w:right w:val="none" w:sz="0" w:space="0" w:color="auto"/>
      </w:divBdr>
    </w:div>
    <w:div w:id="417481408">
      <w:bodyDiv w:val="1"/>
      <w:marLeft w:val="0"/>
      <w:marRight w:val="0"/>
      <w:marTop w:val="0"/>
      <w:marBottom w:val="0"/>
      <w:divBdr>
        <w:top w:val="none" w:sz="0" w:space="0" w:color="auto"/>
        <w:left w:val="none" w:sz="0" w:space="0" w:color="auto"/>
        <w:bottom w:val="none" w:sz="0" w:space="0" w:color="auto"/>
        <w:right w:val="none" w:sz="0" w:space="0" w:color="auto"/>
      </w:divBdr>
    </w:div>
    <w:div w:id="417870666">
      <w:bodyDiv w:val="1"/>
      <w:marLeft w:val="0"/>
      <w:marRight w:val="0"/>
      <w:marTop w:val="0"/>
      <w:marBottom w:val="0"/>
      <w:divBdr>
        <w:top w:val="none" w:sz="0" w:space="0" w:color="auto"/>
        <w:left w:val="none" w:sz="0" w:space="0" w:color="auto"/>
        <w:bottom w:val="none" w:sz="0" w:space="0" w:color="auto"/>
        <w:right w:val="none" w:sz="0" w:space="0" w:color="auto"/>
      </w:divBdr>
    </w:div>
    <w:div w:id="417991666">
      <w:bodyDiv w:val="1"/>
      <w:marLeft w:val="0"/>
      <w:marRight w:val="0"/>
      <w:marTop w:val="0"/>
      <w:marBottom w:val="0"/>
      <w:divBdr>
        <w:top w:val="none" w:sz="0" w:space="0" w:color="auto"/>
        <w:left w:val="none" w:sz="0" w:space="0" w:color="auto"/>
        <w:bottom w:val="none" w:sz="0" w:space="0" w:color="auto"/>
        <w:right w:val="none" w:sz="0" w:space="0" w:color="auto"/>
      </w:divBdr>
    </w:div>
    <w:div w:id="418134094">
      <w:bodyDiv w:val="1"/>
      <w:marLeft w:val="0"/>
      <w:marRight w:val="0"/>
      <w:marTop w:val="0"/>
      <w:marBottom w:val="0"/>
      <w:divBdr>
        <w:top w:val="none" w:sz="0" w:space="0" w:color="auto"/>
        <w:left w:val="none" w:sz="0" w:space="0" w:color="auto"/>
        <w:bottom w:val="none" w:sz="0" w:space="0" w:color="auto"/>
        <w:right w:val="none" w:sz="0" w:space="0" w:color="auto"/>
      </w:divBdr>
    </w:div>
    <w:div w:id="419762307">
      <w:bodyDiv w:val="1"/>
      <w:marLeft w:val="0"/>
      <w:marRight w:val="0"/>
      <w:marTop w:val="0"/>
      <w:marBottom w:val="0"/>
      <w:divBdr>
        <w:top w:val="none" w:sz="0" w:space="0" w:color="auto"/>
        <w:left w:val="none" w:sz="0" w:space="0" w:color="auto"/>
        <w:bottom w:val="none" w:sz="0" w:space="0" w:color="auto"/>
        <w:right w:val="none" w:sz="0" w:space="0" w:color="auto"/>
      </w:divBdr>
    </w:div>
    <w:div w:id="420490765">
      <w:bodyDiv w:val="1"/>
      <w:marLeft w:val="0"/>
      <w:marRight w:val="0"/>
      <w:marTop w:val="0"/>
      <w:marBottom w:val="0"/>
      <w:divBdr>
        <w:top w:val="none" w:sz="0" w:space="0" w:color="auto"/>
        <w:left w:val="none" w:sz="0" w:space="0" w:color="auto"/>
        <w:bottom w:val="none" w:sz="0" w:space="0" w:color="auto"/>
        <w:right w:val="none" w:sz="0" w:space="0" w:color="auto"/>
      </w:divBdr>
    </w:div>
    <w:div w:id="421026913">
      <w:bodyDiv w:val="1"/>
      <w:marLeft w:val="0"/>
      <w:marRight w:val="0"/>
      <w:marTop w:val="0"/>
      <w:marBottom w:val="0"/>
      <w:divBdr>
        <w:top w:val="none" w:sz="0" w:space="0" w:color="auto"/>
        <w:left w:val="none" w:sz="0" w:space="0" w:color="auto"/>
        <w:bottom w:val="none" w:sz="0" w:space="0" w:color="auto"/>
        <w:right w:val="none" w:sz="0" w:space="0" w:color="auto"/>
      </w:divBdr>
    </w:div>
    <w:div w:id="421075433">
      <w:bodyDiv w:val="1"/>
      <w:marLeft w:val="0"/>
      <w:marRight w:val="0"/>
      <w:marTop w:val="0"/>
      <w:marBottom w:val="0"/>
      <w:divBdr>
        <w:top w:val="none" w:sz="0" w:space="0" w:color="auto"/>
        <w:left w:val="none" w:sz="0" w:space="0" w:color="auto"/>
        <w:bottom w:val="none" w:sz="0" w:space="0" w:color="auto"/>
        <w:right w:val="none" w:sz="0" w:space="0" w:color="auto"/>
      </w:divBdr>
    </w:div>
    <w:div w:id="421875370">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4419745">
      <w:bodyDiv w:val="1"/>
      <w:marLeft w:val="0"/>
      <w:marRight w:val="0"/>
      <w:marTop w:val="0"/>
      <w:marBottom w:val="0"/>
      <w:divBdr>
        <w:top w:val="none" w:sz="0" w:space="0" w:color="auto"/>
        <w:left w:val="none" w:sz="0" w:space="0" w:color="auto"/>
        <w:bottom w:val="none" w:sz="0" w:space="0" w:color="auto"/>
        <w:right w:val="none" w:sz="0" w:space="0" w:color="auto"/>
      </w:divBdr>
    </w:div>
    <w:div w:id="425661359">
      <w:bodyDiv w:val="1"/>
      <w:marLeft w:val="0"/>
      <w:marRight w:val="0"/>
      <w:marTop w:val="0"/>
      <w:marBottom w:val="0"/>
      <w:divBdr>
        <w:top w:val="none" w:sz="0" w:space="0" w:color="auto"/>
        <w:left w:val="none" w:sz="0" w:space="0" w:color="auto"/>
        <w:bottom w:val="none" w:sz="0" w:space="0" w:color="auto"/>
        <w:right w:val="none" w:sz="0" w:space="0" w:color="auto"/>
      </w:divBdr>
    </w:div>
    <w:div w:id="432943576">
      <w:bodyDiv w:val="1"/>
      <w:marLeft w:val="0"/>
      <w:marRight w:val="0"/>
      <w:marTop w:val="0"/>
      <w:marBottom w:val="0"/>
      <w:divBdr>
        <w:top w:val="none" w:sz="0" w:space="0" w:color="auto"/>
        <w:left w:val="none" w:sz="0" w:space="0" w:color="auto"/>
        <w:bottom w:val="none" w:sz="0" w:space="0" w:color="auto"/>
        <w:right w:val="none" w:sz="0" w:space="0" w:color="auto"/>
      </w:divBdr>
    </w:div>
    <w:div w:id="434057684">
      <w:bodyDiv w:val="1"/>
      <w:marLeft w:val="0"/>
      <w:marRight w:val="0"/>
      <w:marTop w:val="0"/>
      <w:marBottom w:val="0"/>
      <w:divBdr>
        <w:top w:val="none" w:sz="0" w:space="0" w:color="auto"/>
        <w:left w:val="none" w:sz="0" w:space="0" w:color="auto"/>
        <w:bottom w:val="none" w:sz="0" w:space="0" w:color="auto"/>
        <w:right w:val="none" w:sz="0" w:space="0" w:color="auto"/>
      </w:divBdr>
    </w:div>
    <w:div w:id="434179278">
      <w:bodyDiv w:val="1"/>
      <w:marLeft w:val="0"/>
      <w:marRight w:val="0"/>
      <w:marTop w:val="0"/>
      <w:marBottom w:val="0"/>
      <w:divBdr>
        <w:top w:val="none" w:sz="0" w:space="0" w:color="auto"/>
        <w:left w:val="none" w:sz="0" w:space="0" w:color="auto"/>
        <w:bottom w:val="none" w:sz="0" w:space="0" w:color="auto"/>
        <w:right w:val="none" w:sz="0" w:space="0" w:color="auto"/>
      </w:divBdr>
    </w:div>
    <w:div w:id="434986426">
      <w:bodyDiv w:val="1"/>
      <w:marLeft w:val="0"/>
      <w:marRight w:val="0"/>
      <w:marTop w:val="0"/>
      <w:marBottom w:val="0"/>
      <w:divBdr>
        <w:top w:val="none" w:sz="0" w:space="0" w:color="auto"/>
        <w:left w:val="none" w:sz="0" w:space="0" w:color="auto"/>
        <w:bottom w:val="none" w:sz="0" w:space="0" w:color="auto"/>
        <w:right w:val="none" w:sz="0" w:space="0" w:color="auto"/>
      </w:divBdr>
    </w:div>
    <w:div w:id="435248631">
      <w:bodyDiv w:val="1"/>
      <w:marLeft w:val="0"/>
      <w:marRight w:val="0"/>
      <w:marTop w:val="0"/>
      <w:marBottom w:val="0"/>
      <w:divBdr>
        <w:top w:val="none" w:sz="0" w:space="0" w:color="auto"/>
        <w:left w:val="none" w:sz="0" w:space="0" w:color="auto"/>
        <w:bottom w:val="none" w:sz="0" w:space="0" w:color="auto"/>
        <w:right w:val="none" w:sz="0" w:space="0" w:color="auto"/>
      </w:divBdr>
    </w:div>
    <w:div w:id="438379540">
      <w:bodyDiv w:val="1"/>
      <w:marLeft w:val="0"/>
      <w:marRight w:val="0"/>
      <w:marTop w:val="0"/>
      <w:marBottom w:val="0"/>
      <w:divBdr>
        <w:top w:val="none" w:sz="0" w:space="0" w:color="auto"/>
        <w:left w:val="none" w:sz="0" w:space="0" w:color="auto"/>
        <w:bottom w:val="none" w:sz="0" w:space="0" w:color="auto"/>
        <w:right w:val="none" w:sz="0" w:space="0" w:color="auto"/>
      </w:divBdr>
    </w:div>
    <w:div w:id="439420480">
      <w:bodyDiv w:val="1"/>
      <w:marLeft w:val="0"/>
      <w:marRight w:val="0"/>
      <w:marTop w:val="0"/>
      <w:marBottom w:val="0"/>
      <w:divBdr>
        <w:top w:val="none" w:sz="0" w:space="0" w:color="auto"/>
        <w:left w:val="none" w:sz="0" w:space="0" w:color="auto"/>
        <w:bottom w:val="none" w:sz="0" w:space="0" w:color="auto"/>
        <w:right w:val="none" w:sz="0" w:space="0" w:color="auto"/>
      </w:divBdr>
    </w:div>
    <w:div w:id="440615333">
      <w:bodyDiv w:val="1"/>
      <w:marLeft w:val="0"/>
      <w:marRight w:val="0"/>
      <w:marTop w:val="0"/>
      <w:marBottom w:val="0"/>
      <w:divBdr>
        <w:top w:val="none" w:sz="0" w:space="0" w:color="auto"/>
        <w:left w:val="none" w:sz="0" w:space="0" w:color="auto"/>
        <w:bottom w:val="none" w:sz="0" w:space="0" w:color="auto"/>
        <w:right w:val="none" w:sz="0" w:space="0" w:color="auto"/>
      </w:divBdr>
    </w:div>
    <w:div w:id="443161380">
      <w:bodyDiv w:val="1"/>
      <w:marLeft w:val="0"/>
      <w:marRight w:val="0"/>
      <w:marTop w:val="0"/>
      <w:marBottom w:val="0"/>
      <w:divBdr>
        <w:top w:val="none" w:sz="0" w:space="0" w:color="auto"/>
        <w:left w:val="none" w:sz="0" w:space="0" w:color="auto"/>
        <w:bottom w:val="none" w:sz="0" w:space="0" w:color="auto"/>
        <w:right w:val="none" w:sz="0" w:space="0" w:color="auto"/>
      </w:divBdr>
    </w:div>
    <w:div w:id="444883388">
      <w:bodyDiv w:val="1"/>
      <w:marLeft w:val="0"/>
      <w:marRight w:val="0"/>
      <w:marTop w:val="0"/>
      <w:marBottom w:val="0"/>
      <w:divBdr>
        <w:top w:val="none" w:sz="0" w:space="0" w:color="auto"/>
        <w:left w:val="none" w:sz="0" w:space="0" w:color="auto"/>
        <w:bottom w:val="none" w:sz="0" w:space="0" w:color="auto"/>
        <w:right w:val="none" w:sz="0" w:space="0" w:color="auto"/>
      </w:divBdr>
    </w:div>
    <w:div w:id="447312547">
      <w:bodyDiv w:val="1"/>
      <w:marLeft w:val="0"/>
      <w:marRight w:val="0"/>
      <w:marTop w:val="0"/>
      <w:marBottom w:val="0"/>
      <w:divBdr>
        <w:top w:val="none" w:sz="0" w:space="0" w:color="auto"/>
        <w:left w:val="none" w:sz="0" w:space="0" w:color="auto"/>
        <w:bottom w:val="none" w:sz="0" w:space="0" w:color="auto"/>
        <w:right w:val="none" w:sz="0" w:space="0" w:color="auto"/>
      </w:divBdr>
    </w:div>
    <w:div w:id="447358025">
      <w:bodyDiv w:val="1"/>
      <w:marLeft w:val="0"/>
      <w:marRight w:val="0"/>
      <w:marTop w:val="0"/>
      <w:marBottom w:val="0"/>
      <w:divBdr>
        <w:top w:val="none" w:sz="0" w:space="0" w:color="auto"/>
        <w:left w:val="none" w:sz="0" w:space="0" w:color="auto"/>
        <w:bottom w:val="none" w:sz="0" w:space="0" w:color="auto"/>
        <w:right w:val="none" w:sz="0" w:space="0" w:color="auto"/>
      </w:divBdr>
    </w:div>
    <w:div w:id="449478520">
      <w:bodyDiv w:val="1"/>
      <w:marLeft w:val="0"/>
      <w:marRight w:val="0"/>
      <w:marTop w:val="0"/>
      <w:marBottom w:val="0"/>
      <w:divBdr>
        <w:top w:val="none" w:sz="0" w:space="0" w:color="auto"/>
        <w:left w:val="none" w:sz="0" w:space="0" w:color="auto"/>
        <w:bottom w:val="none" w:sz="0" w:space="0" w:color="auto"/>
        <w:right w:val="none" w:sz="0" w:space="0" w:color="auto"/>
      </w:divBdr>
    </w:div>
    <w:div w:id="454762374">
      <w:bodyDiv w:val="1"/>
      <w:marLeft w:val="0"/>
      <w:marRight w:val="0"/>
      <w:marTop w:val="0"/>
      <w:marBottom w:val="0"/>
      <w:divBdr>
        <w:top w:val="none" w:sz="0" w:space="0" w:color="auto"/>
        <w:left w:val="none" w:sz="0" w:space="0" w:color="auto"/>
        <w:bottom w:val="none" w:sz="0" w:space="0" w:color="auto"/>
        <w:right w:val="none" w:sz="0" w:space="0" w:color="auto"/>
      </w:divBdr>
    </w:div>
    <w:div w:id="457726566">
      <w:bodyDiv w:val="1"/>
      <w:marLeft w:val="0"/>
      <w:marRight w:val="0"/>
      <w:marTop w:val="0"/>
      <w:marBottom w:val="0"/>
      <w:divBdr>
        <w:top w:val="none" w:sz="0" w:space="0" w:color="auto"/>
        <w:left w:val="none" w:sz="0" w:space="0" w:color="auto"/>
        <w:bottom w:val="none" w:sz="0" w:space="0" w:color="auto"/>
        <w:right w:val="none" w:sz="0" w:space="0" w:color="auto"/>
      </w:divBdr>
    </w:div>
    <w:div w:id="460153901">
      <w:bodyDiv w:val="1"/>
      <w:marLeft w:val="0"/>
      <w:marRight w:val="0"/>
      <w:marTop w:val="0"/>
      <w:marBottom w:val="0"/>
      <w:divBdr>
        <w:top w:val="none" w:sz="0" w:space="0" w:color="auto"/>
        <w:left w:val="none" w:sz="0" w:space="0" w:color="auto"/>
        <w:bottom w:val="none" w:sz="0" w:space="0" w:color="auto"/>
        <w:right w:val="none" w:sz="0" w:space="0" w:color="auto"/>
      </w:divBdr>
    </w:div>
    <w:div w:id="462581547">
      <w:bodyDiv w:val="1"/>
      <w:marLeft w:val="0"/>
      <w:marRight w:val="0"/>
      <w:marTop w:val="0"/>
      <w:marBottom w:val="0"/>
      <w:divBdr>
        <w:top w:val="none" w:sz="0" w:space="0" w:color="auto"/>
        <w:left w:val="none" w:sz="0" w:space="0" w:color="auto"/>
        <w:bottom w:val="none" w:sz="0" w:space="0" w:color="auto"/>
        <w:right w:val="none" w:sz="0" w:space="0" w:color="auto"/>
      </w:divBdr>
    </w:div>
    <w:div w:id="463550050">
      <w:bodyDiv w:val="1"/>
      <w:marLeft w:val="0"/>
      <w:marRight w:val="0"/>
      <w:marTop w:val="0"/>
      <w:marBottom w:val="0"/>
      <w:divBdr>
        <w:top w:val="none" w:sz="0" w:space="0" w:color="auto"/>
        <w:left w:val="none" w:sz="0" w:space="0" w:color="auto"/>
        <w:bottom w:val="none" w:sz="0" w:space="0" w:color="auto"/>
        <w:right w:val="none" w:sz="0" w:space="0" w:color="auto"/>
      </w:divBdr>
    </w:div>
    <w:div w:id="465586051">
      <w:bodyDiv w:val="1"/>
      <w:marLeft w:val="0"/>
      <w:marRight w:val="0"/>
      <w:marTop w:val="0"/>
      <w:marBottom w:val="0"/>
      <w:divBdr>
        <w:top w:val="none" w:sz="0" w:space="0" w:color="auto"/>
        <w:left w:val="none" w:sz="0" w:space="0" w:color="auto"/>
        <w:bottom w:val="none" w:sz="0" w:space="0" w:color="auto"/>
        <w:right w:val="none" w:sz="0" w:space="0" w:color="auto"/>
      </w:divBdr>
    </w:div>
    <w:div w:id="466706648">
      <w:bodyDiv w:val="1"/>
      <w:marLeft w:val="0"/>
      <w:marRight w:val="0"/>
      <w:marTop w:val="0"/>
      <w:marBottom w:val="0"/>
      <w:divBdr>
        <w:top w:val="none" w:sz="0" w:space="0" w:color="auto"/>
        <w:left w:val="none" w:sz="0" w:space="0" w:color="auto"/>
        <w:bottom w:val="none" w:sz="0" w:space="0" w:color="auto"/>
        <w:right w:val="none" w:sz="0" w:space="0" w:color="auto"/>
      </w:divBdr>
    </w:div>
    <w:div w:id="466822010">
      <w:bodyDiv w:val="1"/>
      <w:marLeft w:val="0"/>
      <w:marRight w:val="0"/>
      <w:marTop w:val="0"/>
      <w:marBottom w:val="0"/>
      <w:divBdr>
        <w:top w:val="none" w:sz="0" w:space="0" w:color="auto"/>
        <w:left w:val="none" w:sz="0" w:space="0" w:color="auto"/>
        <w:bottom w:val="none" w:sz="0" w:space="0" w:color="auto"/>
        <w:right w:val="none" w:sz="0" w:space="0" w:color="auto"/>
      </w:divBdr>
    </w:div>
    <w:div w:id="471215580">
      <w:bodyDiv w:val="1"/>
      <w:marLeft w:val="0"/>
      <w:marRight w:val="0"/>
      <w:marTop w:val="0"/>
      <w:marBottom w:val="0"/>
      <w:divBdr>
        <w:top w:val="none" w:sz="0" w:space="0" w:color="auto"/>
        <w:left w:val="none" w:sz="0" w:space="0" w:color="auto"/>
        <w:bottom w:val="none" w:sz="0" w:space="0" w:color="auto"/>
        <w:right w:val="none" w:sz="0" w:space="0" w:color="auto"/>
      </w:divBdr>
    </w:div>
    <w:div w:id="472064187">
      <w:bodyDiv w:val="1"/>
      <w:marLeft w:val="0"/>
      <w:marRight w:val="0"/>
      <w:marTop w:val="0"/>
      <w:marBottom w:val="0"/>
      <w:divBdr>
        <w:top w:val="none" w:sz="0" w:space="0" w:color="auto"/>
        <w:left w:val="none" w:sz="0" w:space="0" w:color="auto"/>
        <w:bottom w:val="none" w:sz="0" w:space="0" w:color="auto"/>
        <w:right w:val="none" w:sz="0" w:space="0" w:color="auto"/>
      </w:divBdr>
    </w:div>
    <w:div w:id="473529280">
      <w:bodyDiv w:val="1"/>
      <w:marLeft w:val="0"/>
      <w:marRight w:val="0"/>
      <w:marTop w:val="0"/>
      <w:marBottom w:val="0"/>
      <w:divBdr>
        <w:top w:val="none" w:sz="0" w:space="0" w:color="auto"/>
        <w:left w:val="none" w:sz="0" w:space="0" w:color="auto"/>
        <w:bottom w:val="none" w:sz="0" w:space="0" w:color="auto"/>
        <w:right w:val="none" w:sz="0" w:space="0" w:color="auto"/>
      </w:divBdr>
    </w:div>
    <w:div w:id="475731175">
      <w:bodyDiv w:val="1"/>
      <w:marLeft w:val="0"/>
      <w:marRight w:val="0"/>
      <w:marTop w:val="0"/>
      <w:marBottom w:val="0"/>
      <w:divBdr>
        <w:top w:val="none" w:sz="0" w:space="0" w:color="auto"/>
        <w:left w:val="none" w:sz="0" w:space="0" w:color="auto"/>
        <w:bottom w:val="none" w:sz="0" w:space="0" w:color="auto"/>
        <w:right w:val="none" w:sz="0" w:space="0" w:color="auto"/>
      </w:divBdr>
    </w:div>
    <w:div w:id="476265943">
      <w:bodyDiv w:val="1"/>
      <w:marLeft w:val="0"/>
      <w:marRight w:val="0"/>
      <w:marTop w:val="0"/>
      <w:marBottom w:val="0"/>
      <w:divBdr>
        <w:top w:val="none" w:sz="0" w:space="0" w:color="auto"/>
        <w:left w:val="none" w:sz="0" w:space="0" w:color="auto"/>
        <w:bottom w:val="none" w:sz="0" w:space="0" w:color="auto"/>
        <w:right w:val="none" w:sz="0" w:space="0" w:color="auto"/>
      </w:divBdr>
    </w:div>
    <w:div w:id="476457005">
      <w:bodyDiv w:val="1"/>
      <w:marLeft w:val="0"/>
      <w:marRight w:val="0"/>
      <w:marTop w:val="0"/>
      <w:marBottom w:val="0"/>
      <w:divBdr>
        <w:top w:val="none" w:sz="0" w:space="0" w:color="auto"/>
        <w:left w:val="none" w:sz="0" w:space="0" w:color="auto"/>
        <w:bottom w:val="none" w:sz="0" w:space="0" w:color="auto"/>
        <w:right w:val="none" w:sz="0" w:space="0" w:color="auto"/>
      </w:divBdr>
    </w:div>
    <w:div w:id="476841770">
      <w:bodyDiv w:val="1"/>
      <w:marLeft w:val="0"/>
      <w:marRight w:val="0"/>
      <w:marTop w:val="0"/>
      <w:marBottom w:val="0"/>
      <w:divBdr>
        <w:top w:val="none" w:sz="0" w:space="0" w:color="auto"/>
        <w:left w:val="none" w:sz="0" w:space="0" w:color="auto"/>
        <w:bottom w:val="none" w:sz="0" w:space="0" w:color="auto"/>
        <w:right w:val="none" w:sz="0" w:space="0" w:color="auto"/>
      </w:divBdr>
    </w:div>
    <w:div w:id="479227870">
      <w:bodyDiv w:val="1"/>
      <w:marLeft w:val="0"/>
      <w:marRight w:val="0"/>
      <w:marTop w:val="0"/>
      <w:marBottom w:val="0"/>
      <w:divBdr>
        <w:top w:val="none" w:sz="0" w:space="0" w:color="auto"/>
        <w:left w:val="none" w:sz="0" w:space="0" w:color="auto"/>
        <w:bottom w:val="none" w:sz="0" w:space="0" w:color="auto"/>
        <w:right w:val="none" w:sz="0" w:space="0" w:color="auto"/>
      </w:divBdr>
    </w:div>
    <w:div w:id="479420060">
      <w:bodyDiv w:val="1"/>
      <w:marLeft w:val="0"/>
      <w:marRight w:val="0"/>
      <w:marTop w:val="0"/>
      <w:marBottom w:val="0"/>
      <w:divBdr>
        <w:top w:val="none" w:sz="0" w:space="0" w:color="auto"/>
        <w:left w:val="none" w:sz="0" w:space="0" w:color="auto"/>
        <w:bottom w:val="none" w:sz="0" w:space="0" w:color="auto"/>
        <w:right w:val="none" w:sz="0" w:space="0" w:color="auto"/>
      </w:divBdr>
    </w:div>
    <w:div w:id="483279948">
      <w:bodyDiv w:val="1"/>
      <w:marLeft w:val="0"/>
      <w:marRight w:val="0"/>
      <w:marTop w:val="0"/>
      <w:marBottom w:val="0"/>
      <w:divBdr>
        <w:top w:val="none" w:sz="0" w:space="0" w:color="auto"/>
        <w:left w:val="none" w:sz="0" w:space="0" w:color="auto"/>
        <w:bottom w:val="none" w:sz="0" w:space="0" w:color="auto"/>
        <w:right w:val="none" w:sz="0" w:space="0" w:color="auto"/>
      </w:divBdr>
    </w:div>
    <w:div w:id="483353978">
      <w:bodyDiv w:val="1"/>
      <w:marLeft w:val="0"/>
      <w:marRight w:val="0"/>
      <w:marTop w:val="0"/>
      <w:marBottom w:val="0"/>
      <w:divBdr>
        <w:top w:val="none" w:sz="0" w:space="0" w:color="auto"/>
        <w:left w:val="none" w:sz="0" w:space="0" w:color="auto"/>
        <w:bottom w:val="none" w:sz="0" w:space="0" w:color="auto"/>
        <w:right w:val="none" w:sz="0" w:space="0" w:color="auto"/>
      </w:divBdr>
    </w:div>
    <w:div w:id="485128844">
      <w:bodyDiv w:val="1"/>
      <w:marLeft w:val="0"/>
      <w:marRight w:val="0"/>
      <w:marTop w:val="0"/>
      <w:marBottom w:val="0"/>
      <w:divBdr>
        <w:top w:val="none" w:sz="0" w:space="0" w:color="auto"/>
        <w:left w:val="none" w:sz="0" w:space="0" w:color="auto"/>
        <w:bottom w:val="none" w:sz="0" w:space="0" w:color="auto"/>
        <w:right w:val="none" w:sz="0" w:space="0" w:color="auto"/>
      </w:divBdr>
    </w:div>
    <w:div w:id="488864068">
      <w:bodyDiv w:val="1"/>
      <w:marLeft w:val="0"/>
      <w:marRight w:val="0"/>
      <w:marTop w:val="0"/>
      <w:marBottom w:val="0"/>
      <w:divBdr>
        <w:top w:val="none" w:sz="0" w:space="0" w:color="auto"/>
        <w:left w:val="none" w:sz="0" w:space="0" w:color="auto"/>
        <w:bottom w:val="none" w:sz="0" w:space="0" w:color="auto"/>
        <w:right w:val="none" w:sz="0" w:space="0" w:color="auto"/>
      </w:divBdr>
    </w:div>
    <w:div w:id="494416436">
      <w:bodyDiv w:val="1"/>
      <w:marLeft w:val="0"/>
      <w:marRight w:val="0"/>
      <w:marTop w:val="0"/>
      <w:marBottom w:val="0"/>
      <w:divBdr>
        <w:top w:val="none" w:sz="0" w:space="0" w:color="auto"/>
        <w:left w:val="none" w:sz="0" w:space="0" w:color="auto"/>
        <w:bottom w:val="none" w:sz="0" w:space="0" w:color="auto"/>
        <w:right w:val="none" w:sz="0" w:space="0" w:color="auto"/>
      </w:divBdr>
    </w:div>
    <w:div w:id="495075907">
      <w:bodyDiv w:val="1"/>
      <w:marLeft w:val="0"/>
      <w:marRight w:val="0"/>
      <w:marTop w:val="0"/>
      <w:marBottom w:val="0"/>
      <w:divBdr>
        <w:top w:val="none" w:sz="0" w:space="0" w:color="auto"/>
        <w:left w:val="none" w:sz="0" w:space="0" w:color="auto"/>
        <w:bottom w:val="none" w:sz="0" w:space="0" w:color="auto"/>
        <w:right w:val="none" w:sz="0" w:space="0" w:color="auto"/>
      </w:divBdr>
    </w:div>
    <w:div w:id="496120883">
      <w:bodyDiv w:val="1"/>
      <w:marLeft w:val="0"/>
      <w:marRight w:val="0"/>
      <w:marTop w:val="0"/>
      <w:marBottom w:val="0"/>
      <w:divBdr>
        <w:top w:val="none" w:sz="0" w:space="0" w:color="auto"/>
        <w:left w:val="none" w:sz="0" w:space="0" w:color="auto"/>
        <w:bottom w:val="none" w:sz="0" w:space="0" w:color="auto"/>
        <w:right w:val="none" w:sz="0" w:space="0" w:color="auto"/>
      </w:divBdr>
    </w:div>
    <w:div w:id="496727459">
      <w:bodyDiv w:val="1"/>
      <w:marLeft w:val="0"/>
      <w:marRight w:val="0"/>
      <w:marTop w:val="0"/>
      <w:marBottom w:val="0"/>
      <w:divBdr>
        <w:top w:val="none" w:sz="0" w:space="0" w:color="auto"/>
        <w:left w:val="none" w:sz="0" w:space="0" w:color="auto"/>
        <w:bottom w:val="none" w:sz="0" w:space="0" w:color="auto"/>
        <w:right w:val="none" w:sz="0" w:space="0" w:color="auto"/>
      </w:divBdr>
    </w:div>
    <w:div w:id="500975765">
      <w:bodyDiv w:val="1"/>
      <w:marLeft w:val="0"/>
      <w:marRight w:val="0"/>
      <w:marTop w:val="0"/>
      <w:marBottom w:val="0"/>
      <w:divBdr>
        <w:top w:val="none" w:sz="0" w:space="0" w:color="auto"/>
        <w:left w:val="none" w:sz="0" w:space="0" w:color="auto"/>
        <w:bottom w:val="none" w:sz="0" w:space="0" w:color="auto"/>
        <w:right w:val="none" w:sz="0" w:space="0" w:color="auto"/>
      </w:divBdr>
    </w:div>
    <w:div w:id="501047030">
      <w:bodyDiv w:val="1"/>
      <w:marLeft w:val="0"/>
      <w:marRight w:val="0"/>
      <w:marTop w:val="0"/>
      <w:marBottom w:val="0"/>
      <w:divBdr>
        <w:top w:val="none" w:sz="0" w:space="0" w:color="auto"/>
        <w:left w:val="none" w:sz="0" w:space="0" w:color="auto"/>
        <w:bottom w:val="none" w:sz="0" w:space="0" w:color="auto"/>
        <w:right w:val="none" w:sz="0" w:space="0" w:color="auto"/>
      </w:divBdr>
    </w:div>
    <w:div w:id="501511678">
      <w:bodyDiv w:val="1"/>
      <w:marLeft w:val="0"/>
      <w:marRight w:val="0"/>
      <w:marTop w:val="0"/>
      <w:marBottom w:val="0"/>
      <w:divBdr>
        <w:top w:val="none" w:sz="0" w:space="0" w:color="auto"/>
        <w:left w:val="none" w:sz="0" w:space="0" w:color="auto"/>
        <w:bottom w:val="none" w:sz="0" w:space="0" w:color="auto"/>
        <w:right w:val="none" w:sz="0" w:space="0" w:color="auto"/>
      </w:divBdr>
    </w:div>
    <w:div w:id="502209280">
      <w:bodyDiv w:val="1"/>
      <w:marLeft w:val="0"/>
      <w:marRight w:val="0"/>
      <w:marTop w:val="0"/>
      <w:marBottom w:val="0"/>
      <w:divBdr>
        <w:top w:val="none" w:sz="0" w:space="0" w:color="auto"/>
        <w:left w:val="none" w:sz="0" w:space="0" w:color="auto"/>
        <w:bottom w:val="none" w:sz="0" w:space="0" w:color="auto"/>
        <w:right w:val="none" w:sz="0" w:space="0" w:color="auto"/>
      </w:divBdr>
    </w:div>
    <w:div w:id="503714999">
      <w:bodyDiv w:val="1"/>
      <w:marLeft w:val="0"/>
      <w:marRight w:val="0"/>
      <w:marTop w:val="0"/>
      <w:marBottom w:val="0"/>
      <w:divBdr>
        <w:top w:val="none" w:sz="0" w:space="0" w:color="auto"/>
        <w:left w:val="none" w:sz="0" w:space="0" w:color="auto"/>
        <w:bottom w:val="none" w:sz="0" w:space="0" w:color="auto"/>
        <w:right w:val="none" w:sz="0" w:space="0" w:color="auto"/>
      </w:divBdr>
    </w:div>
    <w:div w:id="504712666">
      <w:bodyDiv w:val="1"/>
      <w:marLeft w:val="0"/>
      <w:marRight w:val="0"/>
      <w:marTop w:val="0"/>
      <w:marBottom w:val="0"/>
      <w:divBdr>
        <w:top w:val="none" w:sz="0" w:space="0" w:color="auto"/>
        <w:left w:val="none" w:sz="0" w:space="0" w:color="auto"/>
        <w:bottom w:val="none" w:sz="0" w:space="0" w:color="auto"/>
        <w:right w:val="none" w:sz="0" w:space="0" w:color="auto"/>
      </w:divBdr>
    </w:div>
    <w:div w:id="505093602">
      <w:bodyDiv w:val="1"/>
      <w:marLeft w:val="0"/>
      <w:marRight w:val="0"/>
      <w:marTop w:val="0"/>
      <w:marBottom w:val="0"/>
      <w:divBdr>
        <w:top w:val="none" w:sz="0" w:space="0" w:color="auto"/>
        <w:left w:val="none" w:sz="0" w:space="0" w:color="auto"/>
        <w:bottom w:val="none" w:sz="0" w:space="0" w:color="auto"/>
        <w:right w:val="none" w:sz="0" w:space="0" w:color="auto"/>
      </w:divBdr>
    </w:div>
    <w:div w:id="507987612">
      <w:bodyDiv w:val="1"/>
      <w:marLeft w:val="0"/>
      <w:marRight w:val="0"/>
      <w:marTop w:val="0"/>
      <w:marBottom w:val="0"/>
      <w:divBdr>
        <w:top w:val="none" w:sz="0" w:space="0" w:color="auto"/>
        <w:left w:val="none" w:sz="0" w:space="0" w:color="auto"/>
        <w:bottom w:val="none" w:sz="0" w:space="0" w:color="auto"/>
        <w:right w:val="none" w:sz="0" w:space="0" w:color="auto"/>
      </w:divBdr>
    </w:div>
    <w:div w:id="508833076">
      <w:bodyDiv w:val="1"/>
      <w:marLeft w:val="0"/>
      <w:marRight w:val="0"/>
      <w:marTop w:val="0"/>
      <w:marBottom w:val="0"/>
      <w:divBdr>
        <w:top w:val="none" w:sz="0" w:space="0" w:color="auto"/>
        <w:left w:val="none" w:sz="0" w:space="0" w:color="auto"/>
        <w:bottom w:val="none" w:sz="0" w:space="0" w:color="auto"/>
        <w:right w:val="none" w:sz="0" w:space="0" w:color="auto"/>
      </w:divBdr>
    </w:div>
    <w:div w:id="511577151">
      <w:bodyDiv w:val="1"/>
      <w:marLeft w:val="0"/>
      <w:marRight w:val="0"/>
      <w:marTop w:val="0"/>
      <w:marBottom w:val="0"/>
      <w:divBdr>
        <w:top w:val="none" w:sz="0" w:space="0" w:color="auto"/>
        <w:left w:val="none" w:sz="0" w:space="0" w:color="auto"/>
        <w:bottom w:val="none" w:sz="0" w:space="0" w:color="auto"/>
        <w:right w:val="none" w:sz="0" w:space="0" w:color="auto"/>
      </w:divBdr>
    </w:div>
    <w:div w:id="514804037">
      <w:bodyDiv w:val="1"/>
      <w:marLeft w:val="0"/>
      <w:marRight w:val="0"/>
      <w:marTop w:val="0"/>
      <w:marBottom w:val="0"/>
      <w:divBdr>
        <w:top w:val="none" w:sz="0" w:space="0" w:color="auto"/>
        <w:left w:val="none" w:sz="0" w:space="0" w:color="auto"/>
        <w:bottom w:val="none" w:sz="0" w:space="0" w:color="auto"/>
        <w:right w:val="none" w:sz="0" w:space="0" w:color="auto"/>
      </w:divBdr>
    </w:div>
    <w:div w:id="515657779">
      <w:bodyDiv w:val="1"/>
      <w:marLeft w:val="0"/>
      <w:marRight w:val="0"/>
      <w:marTop w:val="0"/>
      <w:marBottom w:val="0"/>
      <w:divBdr>
        <w:top w:val="none" w:sz="0" w:space="0" w:color="auto"/>
        <w:left w:val="none" w:sz="0" w:space="0" w:color="auto"/>
        <w:bottom w:val="none" w:sz="0" w:space="0" w:color="auto"/>
        <w:right w:val="none" w:sz="0" w:space="0" w:color="auto"/>
      </w:divBdr>
    </w:div>
    <w:div w:id="515967911">
      <w:bodyDiv w:val="1"/>
      <w:marLeft w:val="0"/>
      <w:marRight w:val="0"/>
      <w:marTop w:val="0"/>
      <w:marBottom w:val="0"/>
      <w:divBdr>
        <w:top w:val="none" w:sz="0" w:space="0" w:color="auto"/>
        <w:left w:val="none" w:sz="0" w:space="0" w:color="auto"/>
        <w:bottom w:val="none" w:sz="0" w:space="0" w:color="auto"/>
        <w:right w:val="none" w:sz="0" w:space="0" w:color="auto"/>
      </w:divBdr>
    </w:div>
    <w:div w:id="519004673">
      <w:bodyDiv w:val="1"/>
      <w:marLeft w:val="0"/>
      <w:marRight w:val="0"/>
      <w:marTop w:val="0"/>
      <w:marBottom w:val="0"/>
      <w:divBdr>
        <w:top w:val="none" w:sz="0" w:space="0" w:color="auto"/>
        <w:left w:val="none" w:sz="0" w:space="0" w:color="auto"/>
        <w:bottom w:val="none" w:sz="0" w:space="0" w:color="auto"/>
        <w:right w:val="none" w:sz="0" w:space="0" w:color="auto"/>
      </w:divBdr>
    </w:div>
    <w:div w:id="520167128">
      <w:bodyDiv w:val="1"/>
      <w:marLeft w:val="0"/>
      <w:marRight w:val="0"/>
      <w:marTop w:val="0"/>
      <w:marBottom w:val="0"/>
      <w:divBdr>
        <w:top w:val="none" w:sz="0" w:space="0" w:color="auto"/>
        <w:left w:val="none" w:sz="0" w:space="0" w:color="auto"/>
        <w:bottom w:val="none" w:sz="0" w:space="0" w:color="auto"/>
        <w:right w:val="none" w:sz="0" w:space="0" w:color="auto"/>
      </w:divBdr>
    </w:div>
    <w:div w:id="521823673">
      <w:bodyDiv w:val="1"/>
      <w:marLeft w:val="0"/>
      <w:marRight w:val="0"/>
      <w:marTop w:val="0"/>
      <w:marBottom w:val="0"/>
      <w:divBdr>
        <w:top w:val="none" w:sz="0" w:space="0" w:color="auto"/>
        <w:left w:val="none" w:sz="0" w:space="0" w:color="auto"/>
        <w:bottom w:val="none" w:sz="0" w:space="0" w:color="auto"/>
        <w:right w:val="none" w:sz="0" w:space="0" w:color="auto"/>
      </w:divBdr>
    </w:div>
    <w:div w:id="525364520">
      <w:bodyDiv w:val="1"/>
      <w:marLeft w:val="0"/>
      <w:marRight w:val="0"/>
      <w:marTop w:val="0"/>
      <w:marBottom w:val="0"/>
      <w:divBdr>
        <w:top w:val="none" w:sz="0" w:space="0" w:color="auto"/>
        <w:left w:val="none" w:sz="0" w:space="0" w:color="auto"/>
        <w:bottom w:val="none" w:sz="0" w:space="0" w:color="auto"/>
        <w:right w:val="none" w:sz="0" w:space="0" w:color="auto"/>
      </w:divBdr>
    </w:div>
    <w:div w:id="536822899">
      <w:bodyDiv w:val="1"/>
      <w:marLeft w:val="0"/>
      <w:marRight w:val="0"/>
      <w:marTop w:val="0"/>
      <w:marBottom w:val="0"/>
      <w:divBdr>
        <w:top w:val="none" w:sz="0" w:space="0" w:color="auto"/>
        <w:left w:val="none" w:sz="0" w:space="0" w:color="auto"/>
        <w:bottom w:val="none" w:sz="0" w:space="0" w:color="auto"/>
        <w:right w:val="none" w:sz="0" w:space="0" w:color="auto"/>
      </w:divBdr>
    </w:div>
    <w:div w:id="538013996">
      <w:bodyDiv w:val="1"/>
      <w:marLeft w:val="0"/>
      <w:marRight w:val="0"/>
      <w:marTop w:val="0"/>
      <w:marBottom w:val="0"/>
      <w:divBdr>
        <w:top w:val="none" w:sz="0" w:space="0" w:color="auto"/>
        <w:left w:val="none" w:sz="0" w:space="0" w:color="auto"/>
        <w:bottom w:val="none" w:sz="0" w:space="0" w:color="auto"/>
        <w:right w:val="none" w:sz="0" w:space="0" w:color="auto"/>
      </w:divBdr>
    </w:div>
    <w:div w:id="539168534">
      <w:bodyDiv w:val="1"/>
      <w:marLeft w:val="0"/>
      <w:marRight w:val="0"/>
      <w:marTop w:val="0"/>
      <w:marBottom w:val="0"/>
      <w:divBdr>
        <w:top w:val="none" w:sz="0" w:space="0" w:color="auto"/>
        <w:left w:val="none" w:sz="0" w:space="0" w:color="auto"/>
        <w:bottom w:val="none" w:sz="0" w:space="0" w:color="auto"/>
        <w:right w:val="none" w:sz="0" w:space="0" w:color="auto"/>
      </w:divBdr>
    </w:div>
    <w:div w:id="540673469">
      <w:bodyDiv w:val="1"/>
      <w:marLeft w:val="0"/>
      <w:marRight w:val="0"/>
      <w:marTop w:val="0"/>
      <w:marBottom w:val="0"/>
      <w:divBdr>
        <w:top w:val="none" w:sz="0" w:space="0" w:color="auto"/>
        <w:left w:val="none" w:sz="0" w:space="0" w:color="auto"/>
        <w:bottom w:val="none" w:sz="0" w:space="0" w:color="auto"/>
        <w:right w:val="none" w:sz="0" w:space="0" w:color="auto"/>
      </w:divBdr>
    </w:div>
    <w:div w:id="542987561">
      <w:bodyDiv w:val="1"/>
      <w:marLeft w:val="0"/>
      <w:marRight w:val="0"/>
      <w:marTop w:val="0"/>
      <w:marBottom w:val="0"/>
      <w:divBdr>
        <w:top w:val="none" w:sz="0" w:space="0" w:color="auto"/>
        <w:left w:val="none" w:sz="0" w:space="0" w:color="auto"/>
        <w:bottom w:val="none" w:sz="0" w:space="0" w:color="auto"/>
        <w:right w:val="none" w:sz="0" w:space="0" w:color="auto"/>
      </w:divBdr>
    </w:div>
    <w:div w:id="543519465">
      <w:bodyDiv w:val="1"/>
      <w:marLeft w:val="0"/>
      <w:marRight w:val="0"/>
      <w:marTop w:val="0"/>
      <w:marBottom w:val="0"/>
      <w:divBdr>
        <w:top w:val="none" w:sz="0" w:space="0" w:color="auto"/>
        <w:left w:val="none" w:sz="0" w:space="0" w:color="auto"/>
        <w:bottom w:val="none" w:sz="0" w:space="0" w:color="auto"/>
        <w:right w:val="none" w:sz="0" w:space="0" w:color="auto"/>
      </w:divBdr>
    </w:div>
    <w:div w:id="543837079">
      <w:bodyDiv w:val="1"/>
      <w:marLeft w:val="0"/>
      <w:marRight w:val="0"/>
      <w:marTop w:val="0"/>
      <w:marBottom w:val="0"/>
      <w:divBdr>
        <w:top w:val="none" w:sz="0" w:space="0" w:color="auto"/>
        <w:left w:val="none" w:sz="0" w:space="0" w:color="auto"/>
        <w:bottom w:val="none" w:sz="0" w:space="0" w:color="auto"/>
        <w:right w:val="none" w:sz="0" w:space="0" w:color="auto"/>
      </w:divBdr>
    </w:div>
    <w:div w:id="544223187">
      <w:bodyDiv w:val="1"/>
      <w:marLeft w:val="0"/>
      <w:marRight w:val="0"/>
      <w:marTop w:val="0"/>
      <w:marBottom w:val="0"/>
      <w:divBdr>
        <w:top w:val="none" w:sz="0" w:space="0" w:color="auto"/>
        <w:left w:val="none" w:sz="0" w:space="0" w:color="auto"/>
        <w:bottom w:val="none" w:sz="0" w:space="0" w:color="auto"/>
        <w:right w:val="none" w:sz="0" w:space="0" w:color="auto"/>
      </w:divBdr>
    </w:div>
    <w:div w:id="544950488">
      <w:bodyDiv w:val="1"/>
      <w:marLeft w:val="0"/>
      <w:marRight w:val="0"/>
      <w:marTop w:val="0"/>
      <w:marBottom w:val="0"/>
      <w:divBdr>
        <w:top w:val="none" w:sz="0" w:space="0" w:color="auto"/>
        <w:left w:val="none" w:sz="0" w:space="0" w:color="auto"/>
        <w:bottom w:val="none" w:sz="0" w:space="0" w:color="auto"/>
        <w:right w:val="none" w:sz="0" w:space="0" w:color="auto"/>
      </w:divBdr>
    </w:div>
    <w:div w:id="547956099">
      <w:bodyDiv w:val="1"/>
      <w:marLeft w:val="0"/>
      <w:marRight w:val="0"/>
      <w:marTop w:val="0"/>
      <w:marBottom w:val="0"/>
      <w:divBdr>
        <w:top w:val="none" w:sz="0" w:space="0" w:color="auto"/>
        <w:left w:val="none" w:sz="0" w:space="0" w:color="auto"/>
        <w:bottom w:val="none" w:sz="0" w:space="0" w:color="auto"/>
        <w:right w:val="none" w:sz="0" w:space="0" w:color="auto"/>
      </w:divBdr>
    </w:div>
    <w:div w:id="548417841">
      <w:bodyDiv w:val="1"/>
      <w:marLeft w:val="0"/>
      <w:marRight w:val="0"/>
      <w:marTop w:val="0"/>
      <w:marBottom w:val="0"/>
      <w:divBdr>
        <w:top w:val="none" w:sz="0" w:space="0" w:color="auto"/>
        <w:left w:val="none" w:sz="0" w:space="0" w:color="auto"/>
        <w:bottom w:val="none" w:sz="0" w:space="0" w:color="auto"/>
        <w:right w:val="none" w:sz="0" w:space="0" w:color="auto"/>
      </w:divBdr>
    </w:div>
    <w:div w:id="549343972">
      <w:bodyDiv w:val="1"/>
      <w:marLeft w:val="0"/>
      <w:marRight w:val="0"/>
      <w:marTop w:val="0"/>
      <w:marBottom w:val="0"/>
      <w:divBdr>
        <w:top w:val="none" w:sz="0" w:space="0" w:color="auto"/>
        <w:left w:val="none" w:sz="0" w:space="0" w:color="auto"/>
        <w:bottom w:val="none" w:sz="0" w:space="0" w:color="auto"/>
        <w:right w:val="none" w:sz="0" w:space="0" w:color="auto"/>
      </w:divBdr>
    </w:div>
    <w:div w:id="549614309">
      <w:bodyDiv w:val="1"/>
      <w:marLeft w:val="0"/>
      <w:marRight w:val="0"/>
      <w:marTop w:val="0"/>
      <w:marBottom w:val="0"/>
      <w:divBdr>
        <w:top w:val="none" w:sz="0" w:space="0" w:color="auto"/>
        <w:left w:val="none" w:sz="0" w:space="0" w:color="auto"/>
        <w:bottom w:val="none" w:sz="0" w:space="0" w:color="auto"/>
        <w:right w:val="none" w:sz="0" w:space="0" w:color="auto"/>
      </w:divBdr>
    </w:div>
    <w:div w:id="551818116">
      <w:bodyDiv w:val="1"/>
      <w:marLeft w:val="0"/>
      <w:marRight w:val="0"/>
      <w:marTop w:val="0"/>
      <w:marBottom w:val="0"/>
      <w:divBdr>
        <w:top w:val="none" w:sz="0" w:space="0" w:color="auto"/>
        <w:left w:val="none" w:sz="0" w:space="0" w:color="auto"/>
        <w:bottom w:val="none" w:sz="0" w:space="0" w:color="auto"/>
        <w:right w:val="none" w:sz="0" w:space="0" w:color="auto"/>
      </w:divBdr>
    </w:div>
    <w:div w:id="552958996">
      <w:bodyDiv w:val="1"/>
      <w:marLeft w:val="0"/>
      <w:marRight w:val="0"/>
      <w:marTop w:val="0"/>
      <w:marBottom w:val="0"/>
      <w:divBdr>
        <w:top w:val="none" w:sz="0" w:space="0" w:color="auto"/>
        <w:left w:val="none" w:sz="0" w:space="0" w:color="auto"/>
        <w:bottom w:val="none" w:sz="0" w:space="0" w:color="auto"/>
        <w:right w:val="none" w:sz="0" w:space="0" w:color="auto"/>
      </w:divBdr>
    </w:div>
    <w:div w:id="554700775">
      <w:bodyDiv w:val="1"/>
      <w:marLeft w:val="0"/>
      <w:marRight w:val="0"/>
      <w:marTop w:val="0"/>
      <w:marBottom w:val="0"/>
      <w:divBdr>
        <w:top w:val="none" w:sz="0" w:space="0" w:color="auto"/>
        <w:left w:val="none" w:sz="0" w:space="0" w:color="auto"/>
        <w:bottom w:val="none" w:sz="0" w:space="0" w:color="auto"/>
        <w:right w:val="none" w:sz="0" w:space="0" w:color="auto"/>
      </w:divBdr>
    </w:div>
    <w:div w:id="556163920">
      <w:bodyDiv w:val="1"/>
      <w:marLeft w:val="0"/>
      <w:marRight w:val="0"/>
      <w:marTop w:val="0"/>
      <w:marBottom w:val="0"/>
      <w:divBdr>
        <w:top w:val="none" w:sz="0" w:space="0" w:color="auto"/>
        <w:left w:val="none" w:sz="0" w:space="0" w:color="auto"/>
        <w:bottom w:val="none" w:sz="0" w:space="0" w:color="auto"/>
        <w:right w:val="none" w:sz="0" w:space="0" w:color="auto"/>
      </w:divBdr>
    </w:div>
    <w:div w:id="556549915">
      <w:bodyDiv w:val="1"/>
      <w:marLeft w:val="0"/>
      <w:marRight w:val="0"/>
      <w:marTop w:val="0"/>
      <w:marBottom w:val="0"/>
      <w:divBdr>
        <w:top w:val="none" w:sz="0" w:space="0" w:color="auto"/>
        <w:left w:val="none" w:sz="0" w:space="0" w:color="auto"/>
        <w:bottom w:val="none" w:sz="0" w:space="0" w:color="auto"/>
        <w:right w:val="none" w:sz="0" w:space="0" w:color="auto"/>
      </w:divBdr>
    </w:div>
    <w:div w:id="558059920">
      <w:bodyDiv w:val="1"/>
      <w:marLeft w:val="0"/>
      <w:marRight w:val="0"/>
      <w:marTop w:val="0"/>
      <w:marBottom w:val="0"/>
      <w:divBdr>
        <w:top w:val="none" w:sz="0" w:space="0" w:color="auto"/>
        <w:left w:val="none" w:sz="0" w:space="0" w:color="auto"/>
        <w:bottom w:val="none" w:sz="0" w:space="0" w:color="auto"/>
        <w:right w:val="none" w:sz="0" w:space="0" w:color="auto"/>
      </w:divBdr>
    </w:div>
    <w:div w:id="562759501">
      <w:bodyDiv w:val="1"/>
      <w:marLeft w:val="0"/>
      <w:marRight w:val="0"/>
      <w:marTop w:val="0"/>
      <w:marBottom w:val="0"/>
      <w:divBdr>
        <w:top w:val="none" w:sz="0" w:space="0" w:color="auto"/>
        <w:left w:val="none" w:sz="0" w:space="0" w:color="auto"/>
        <w:bottom w:val="none" w:sz="0" w:space="0" w:color="auto"/>
        <w:right w:val="none" w:sz="0" w:space="0" w:color="auto"/>
      </w:divBdr>
    </w:div>
    <w:div w:id="563219182">
      <w:bodyDiv w:val="1"/>
      <w:marLeft w:val="0"/>
      <w:marRight w:val="0"/>
      <w:marTop w:val="0"/>
      <w:marBottom w:val="0"/>
      <w:divBdr>
        <w:top w:val="none" w:sz="0" w:space="0" w:color="auto"/>
        <w:left w:val="none" w:sz="0" w:space="0" w:color="auto"/>
        <w:bottom w:val="none" w:sz="0" w:space="0" w:color="auto"/>
        <w:right w:val="none" w:sz="0" w:space="0" w:color="auto"/>
      </w:divBdr>
    </w:div>
    <w:div w:id="563836988">
      <w:bodyDiv w:val="1"/>
      <w:marLeft w:val="0"/>
      <w:marRight w:val="0"/>
      <w:marTop w:val="0"/>
      <w:marBottom w:val="0"/>
      <w:divBdr>
        <w:top w:val="none" w:sz="0" w:space="0" w:color="auto"/>
        <w:left w:val="none" w:sz="0" w:space="0" w:color="auto"/>
        <w:bottom w:val="none" w:sz="0" w:space="0" w:color="auto"/>
        <w:right w:val="none" w:sz="0" w:space="0" w:color="auto"/>
      </w:divBdr>
    </w:div>
    <w:div w:id="566233072">
      <w:bodyDiv w:val="1"/>
      <w:marLeft w:val="0"/>
      <w:marRight w:val="0"/>
      <w:marTop w:val="0"/>
      <w:marBottom w:val="0"/>
      <w:divBdr>
        <w:top w:val="none" w:sz="0" w:space="0" w:color="auto"/>
        <w:left w:val="none" w:sz="0" w:space="0" w:color="auto"/>
        <w:bottom w:val="none" w:sz="0" w:space="0" w:color="auto"/>
        <w:right w:val="none" w:sz="0" w:space="0" w:color="auto"/>
      </w:divBdr>
    </w:div>
    <w:div w:id="566499512">
      <w:bodyDiv w:val="1"/>
      <w:marLeft w:val="0"/>
      <w:marRight w:val="0"/>
      <w:marTop w:val="0"/>
      <w:marBottom w:val="0"/>
      <w:divBdr>
        <w:top w:val="none" w:sz="0" w:space="0" w:color="auto"/>
        <w:left w:val="none" w:sz="0" w:space="0" w:color="auto"/>
        <w:bottom w:val="none" w:sz="0" w:space="0" w:color="auto"/>
        <w:right w:val="none" w:sz="0" w:space="0" w:color="auto"/>
      </w:divBdr>
    </w:div>
    <w:div w:id="567033557">
      <w:bodyDiv w:val="1"/>
      <w:marLeft w:val="0"/>
      <w:marRight w:val="0"/>
      <w:marTop w:val="0"/>
      <w:marBottom w:val="0"/>
      <w:divBdr>
        <w:top w:val="none" w:sz="0" w:space="0" w:color="auto"/>
        <w:left w:val="none" w:sz="0" w:space="0" w:color="auto"/>
        <w:bottom w:val="none" w:sz="0" w:space="0" w:color="auto"/>
        <w:right w:val="none" w:sz="0" w:space="0" w:color="auto"/>
      </w:divBdr>
    </w:div>
    <w:div w:id="568997808">
      <w:bodyDiv w:val="1"/>
      <w:marLeft w:val="0"/>
      <w:marRight w:val="0"/>
      <w:marTop w:val="0"/>
      <w:marBottom w:val="0"/>
      <w:divBdr>
        <w:top w:val="none" w:sz="0" w:space="0" w:color="auto"/>
        <w:left w:val="none" w:sz="0" w:space="0" w:color="auto"/>
        <w:bottom w:val="none" w:sz="0" w:space="0" w:color="auto"/>
        <w:right w:val="none" w:sz="0" w:space="0" w:color="auto"/>
      </w:divBdr>
    </w:div>
    <w:div w:id="570966383">
      <w:bodyDiv w:val="1"/>
      <w:marLeft w:val="0"/>
      <w:marRight w:val="0"/>
      <w:marTop w:val="0"/>
      <w:marBottom w:val="0"/>
      <w:divBdr>
        <w:top w:val="none" w:sz="0" w:space="0" w:color="auto"/>
        <w:left w:val="none" w:sz="0" w:space="0" w:color="auto"/>
        <w:bottom w:val="none" w:sz="0" w:space="0" w:color="auto"/>
        <w:right w:val="none" w:sz="0" w:space="0" w:color="auto"/>
      </w:divBdr>
    </w:div>
    <w:div w:id="572395271">
      <w:bodyDiv w:val="1"/>
      <w:marLeft w:val="0"/>
      <w:marRight w:val="0"/>
      <w:marTop w:val="0"/>
      <w:marBottom w:val="0"/>
      <w:divBdr>
        <w:top w:val="none" w:sz="0" w:space="0" w:color="auto"/>
        <w:left w:val="none" w:sz="0" w:space="0" w:color="auto"/>
        <w:bottom w:val="none" w:sz="0" w:space="0" w:color="auto"/>
        <w:right w:val="none" w:sz="0" w:space="0" w:color="auto"/>
      </w:divBdr>
    </w:div>
    <w:div w:id="578641782">
      <w:bodyDiv w:val="1"/>
      <w:marLeft w:val="0"/>
      <w:marRight w:val="0"/>
      <w:marTop w:val="0"/>
      <w:marBottom w:val="0"/>
      <w:divBdr>
        <w:top w:val="none" w:sz="0" w:space="0" w:color="auto"/>
        <w:left w:val="none" w:sz="0" w:space="0" w:color="auto"/>
        <w:bottom w:val="none" w:sz="0" w:space="0" w:color="auto"/>
        <w:right w:val="none" w:sz="0" w:space="0" w:color="auto"/>
      </w:divBdr>
    </w:div>
    <w:div w:id="579412343">
      <w:bodyDiv w:val="1"/>
      <w:marLeft w:val="0"/>
      <w:marRight w:val="0"/>
      <w:marTop w:val="0"/>
      <w:marBottom w:val="0"/>
      <w:divBdr>
        <w:top w:val="none" w:sz="0" w:space="0" w:color="auto"/>
        <w:left w:val="none" w:sz="0" w:space="0" w:color="auto"/>
        <w:bottom w:val="none" w:sz="0" w:space="0" w:color="auto"/>
        <w:right w:val="none" w:sz="0" w:space="0" w:color="auto"/>
      </w:divBdr>
    </w:div>
    <w:div w:id="580720640">
      <w:bodyDiv w:val="1"/>
      <w:marLeft w:val="0"/>
      <w:marRight w:val="0"/>
      <w:marTop w:val="0"/>
      <w:marBottom w:val="0"/>
      <w:divBdr>
        <w:top w:val="none" w:sz="0" w:space="0" w:color="auto"/>
        <w:left w:val="none" w:sz="0" w:space="0" w:color="auto"/>
        <w:bottom w:val="none" w:sz="0" w:space="0" w:color="auto"/>
        <w:right w:val="none" w:sz="0" w:space="0" w:color="auto"/>
      </w:divBdr>
    </w:div>
    <w:div w:id="582758689">
      <w:bodyDiv w:val="1"/>
      <w:marLeft w:val="0"/>
      <w:marRight w:val="0"/>
      <w:marTop w:val="0"/>
      <w:marBottom w:val="0"/>
      <w:divBdr>
        <w:top w:val="none" w:sz="0" w:space="0" w:color="auto"/>
        <w:left w:val="none" w:sz="0" w:space="0" w:color="auto"/>
        <w:bottom w:val="none" w:sz="0" w:space="0" w:color="auto"/>
        <w:right w:val="none" w:sz="0" w:space="0" w:color="auto"/>
      </w:divBdr>
    </w:div>
    <w:div w:id="584538047">
      <w:bodyDiv w:val="1"/>
      <w:marLeft w:val="0"/>
      <w:marRight w:val="0"/>
      <w:marTop w:val="0"/>
      <w:marBottom w:val="0"/>
      <w:divBdr>
        <w:top w:val="none" w:sz="0" w:space="0" w:color="auto"/>
        <w:left w:val="none" w:sz="0" w:space="0" w:color="auto"/>
        <w:bottom w:val="none" w:sz="0" w:space="0" w:color="auto"/>
        <w:right w:val="none" w:sz="0" w:space="0" w:color="auto"/>
      </w:divBdr>
    </w:div>
    <w:div w:id="584849477">
      <w:bodyDiv w:val="1"/>
      <w:marLeft w:val="0"/>
      <w:marRight w:val="0"/>
      <w:marTop w:val="0"/>
      <w:marBottom w:val="0"/>
      <w:divBdr>
        <w:top w:val="none" w:sz="0" w:space="0" w:color="auto"/>
        <w:left w:val="none" w:sz="0" w:space="0" w:color="auto"/>
        <w:bottom w:val="none" w:sz="0" w:space="0" w:color="auto"/>
        <w:right w:val="none" w:sz="0" w:space="0" w:color="auto"/>
      </w:divBdr>
    </w:div>
    <w:div w:id="592710893">
      <w:bodyDiv w:val="1"/>
      <w:marLeft w:val="0"/>
      <w:marRight w:val="0"/>
      <w:marTop w:val="0"/>
      <w:marBottom w:val="0"/>
      <w:divBdr>
        <w:top w:val="none" w:sz="0" w:space="0" w:color="auto"/>
        <w:left w:val="none" w:sz="0" w:space="0" w:color="auto"/>
        <w:bottom w:val="none" w:sz="0" w:space="0" w:color="auto"/>
        <w:right w:val="none" w:sz="0" w:space="0" w:color="auto"/>
      </w:divBdr>
    </w:div>
    <w:div w:id="594290993">
      <w:bodyDiv w:val="1"/>
      <w:marLeft w:val="0"/>
      <w:marRight w:val="0"/>
      <w:marTop w:val="0"/>
      <w:marBottom w:val="0"/>
      <w:divBdr>
        <w:top w:val="none" w:sz="0" w:space="0" w:color="auto"/>
        <w:left w:val="none" w:sz="0" w:space="0" w:color="auto"/>
        <w:bottom w:val="none" w:sz="0" w:space="0" w:color="auto"/>
        <w:right w:val="none" w:sz="0" w:space="0" w:color="auto"/>
      </w:divBdr>
    </w:div>
    <w:div w:id="596252502">
      <w:bodyDiv w:val="1"/>
      <w:marLeft w:val="0"/>
      <w:marRight w:val="0"/>
      <w:marTop w:val="0"/>
      <w:marBottom w:val="0"/>
      <w:divBdr>
        <w:top w:val="none" w:sz="0" w:space="0" w:color="auto"/>
        <w:left w:val="none" w:sz="0" w:space="0" w:color="auto"/>
        <w:bottom w:val="none" w:sz="0" w:space="0" w:color="auto"/>
        <w:right w:val="none" w:sz="0" w:space="0" w:color="auto"/>
      </w:divBdr>
    </w:div>
    <w:div w:id="598946835">
      <w:bodyDiv w:val="1"/>
      <w:marLeft w:val="0"/>
      <w:marRight w:val="0"/>
      <w:marTop w:val="0"/>
      <w:marBottom w:val="0"/>
      <w:divBdr>
        <w:top w:val="none" w:sz="0" w:space="0" w:color="auto"/>
        <w:left w:val="none" w:sz="0" w:space="0" w:color="auto"/>
        <w:bottom w:val="none" w:sz="0" w:space="0" w:color="auto"/>
        <w:right w:val="none" w:sz="0" w:space="0" w:color="auto"/>
      </w:divBdr>
    </w:div>
    <w:div w:id="599143138">
      <w:bodyDiv w:val="1"/>
      <w:marLeft w:val="0"/>
      <w:marRight w:val="0"/>
      <w:marTop w:val="0"/>
      <w:marBottom w:val="0"/>
      <w:divBdr>
        <w:top w:val="none" w:sz="0" w:space="0" w:color="auto"/>
        <w:left w:val="none" w:sz="0" w:space="0" w:color="auto"/>
        <w:bottom w:val="none" w:sz="0" w:space="0" w:color="auto"/>
        <w:right w:val="none" w:sz="0" w:space="0" w:color="auto"/>
      </w:divBdr>
    </w:div>
    <w:div w:id="599528826">
      <w:bodyDiv w:val="1"/>
      <w:marLeft w:val="0"/>
      <w:marRight w:val="0"/>
      <w:marTop w:val="0"/>
      <w:marBottom w:val="0"/>
      <w:divBdr>
        <w:top w:val="none" w:sz="0" w:space="0" w:color="auto"/>
        <w:left w:val="none" w:sz="0" w:space="0" w:color="auto"/>
        <w:bottom w:val="none" w:sz="0" w:space="0" w:color="auto"/>
        <w:right w:val="none" w:sz="0" w:space="0" w:color="auto"/>
      </w:divBdr>
    </w:div>
    <w:div w:id="600378122">
      <w:bodyDiv w:val="1"/>
      <w:marLeft w:val="0"/>
      <w:marRight w:val="0"/>
      <w:marTop w:val="0"/>
      <w:marBottom w:val="0"/>
      <w:divBdr>
        <w:top w:val="none" w:sz="0" w:space="0" w:color="auto"/>
        <w:left w:val="none" w:sz="0" w:space="0" w:color="auto"/>
        <w:bottom w:val="none" w:sz="0" w:space="0" w:color="auto"/>
        <w:right w:val="none" w:sz="0" w:space="0" w:color="auto"/>
      </w:divBdr>
    </w:div>
    <w:div w:id="606738143">
      <w:bodyDiv w:val="1"/>
      <w:marLeft w:val="0"/>
      <w:marRight w:val="0"/>
      <w:marTop w:val="0"/>
      <w:marBottom w:val="0"/>
      <w:divBdr>
        <w:top w:val="none" w:sz="0" w:space="0" w:color="auto"/>
        <w:left w:val="none" w:sz="0" w:space="0" w:color="auto"/>
        <w:bottom w:val="none" w:sz="0" w:space="0" w:color="auto"/>
        <w:right w:val="none" w:sz="0" w:space="0" w:color="auto"/>
      </w:divBdr>
    </w:div>
    <w:div w:id="609169904">
      <w:bodyDiv w:val="1"/>
      <w:marLeft w:val="0"/>
      <w:marRight w:val="0"/>
      <w:marTop w:val="0"/>
      <w:marBottom w:val="0"/>
      <w:divBdr>
        <w:top w:val="none" w:sz="0" w:space="0" w:color="auto"/>
        <w:left w:val="none" w:sz="0" w:space="0" w:color="auto"/>
        <w:bottom w:val="none" w:sz="0" w:space="0" w:color="auto"/>
        <w:right w:val="none" w:sz="0" w:space="0" w:color="auto"/>
      </w:divBdr>
    </w:div>
    <w:div w:id="609970045">
      <w:bodyDiv w:val="1"/>
      <w:marLeft w:val="0"/>
      <w:marRight w:val="0"/>
      <w:marTop w:val="0"/>
      <w:marBottom w:val="0"/>
      <w:divBdr>
        <w:top w:val="none" w:sz="0" w:space="0" w:color="auto"/>
        <w:left w:val="none" w:sz="0" w:space="0" w:color="auto"/>
        <w:bottom w:val="none" w:sz="0" w:space="0" w:color="auto"/>
        <w:right w:val="none" w:sz="0" w:space="0" w:color="auto"/>
      </w:divBdr>
    </w:div>
    <w:div w:id="611597536">
      <w:bodyDiv w:val="1"/>
      <w:marLeft w:val="0"/>
      <w:marRight w:val="0"/>
      <w:marTop w:val="0"/>
      <w:marBottom w:val="0"/>
      <w:divBdr>
        <w:top w:val="none" w:sz="0" w:space="0" w:color="auto"/>
        <w:left w:val="none" w:sz="0" w:space="0" w:color="auto"/>
        <w:bottom w:val="none" w:sz="0" w:space="0" w:color="auto"/>
        <w:right w:val="none" w:sz="0" w:space="0" w:color="auto"/>
      </w:divBdr>
    </w:div>
    <w:div w:id="613487133">
      <w:bodyDiv w:val="1"/>
      <w:marLeft w:val="0"/>
      <w:marRight w:val="0"/>
      <w:marTop w:val="0"/>
      <w:marBottom w:val="0"/>
      <w:divBdr>
        <w:top w:val="none" w:sz="0" w:space="0" w:color="auto"/>
        <w:left w:val="none" w:sz="0" w:space="0" w:color="auto"/>
        <w:bottom w:val="none" w:sz="0" w:space="0" w:color="auto"/>
        <w:right w:val="none" w:sz="0" w:space="0" w:color="auto"/>
      </w:divBdr>
    </w:div>
    <w:div w:id="613829023">
      <w:bodyDiv w:val="1"/>
      <w:marLeft w:val="0"/>
      <w:marRight w:val="0"/>
      <w:marTop w:val="0"/>
      <w:marBottom w:val="0"/>
      <w:divBdr>
        <w:top w:val="none" w:sz="0" w:space="0" w:color="auto"/>
        <w:left w:val="none" w:sz="0" w:space="0" w:color="auto"/>
        <w:bottom w:val="none" w:sz="0" w:space="0" w:color="auto"/>
        <w:right w:val="none" w:sz="0" w:space="0" w:color="auto"/>
      </w:divBdr>
    </w:div>
    <w:div w:id="615141346">
      <w:bodyDiv w:val="1"/>
      <w:marLeft w:val="0"/>
      <w:marRight w:val="0"/>
      <w:marTop w:val="0"/>
      <w:marBottom w:val="0"/>
      <w:divBdr>
        <w:top w:val="none" w:sz="0" w:space="0" w:color="auto"/>
        <w:left w:val="none" w:sz="0" w:space="0" w:color="auto"/>
        <w:bottom w:val="none" w:sz="0" w:space="0" w:color="auto"/>
        <w:right w:val="none" w:sz="0" w:space="0" w:color="auto"/>
      </w:divBdr>
    </w:div>
    <w:div w:id="616375009">
      <w:bodyDiv w:val="1"/>
      <w:marLeft w:val="0"/>
      <w:marRight w:val="0"/>
      <w:marTop w:val="0"/>
      <w:marBottom w:val="0"/>
      <w:divBdr>
        <w:top w:val="none" w:sz="0" w:space="0" w:color="auto"/>
        <w:left w:val="none" w:sz="0" w:space="0" w:color="auto"/>
        <w:bottom w:val="none" w:sz="0" w:space="0" w:color="auto"/>
        <w:right w:val="none" w:sz="0" w:space="0" w:color="auto"/>
      </w:divBdr>
    </w:div>
    <w:div w:id="617444475">
      <w:bodyDiv w:val="1"/>
      <w:marLeft w:val="0"/>
      <w:marRight w:val="0"/>
      <w:marTop w:val="0"/>
      <w:marBottom w:val="0"/>
      <w:divBdr>
        <w:top w:val="none" w:sz="0" w:space="0" w:color="auto"/>
        <w:left w:val="none" w:sz="0" w:space="0" w:color="auto"/>
        <w:bottom w:val="none" w:sz="0" w:space="0" w:color="auto"/>
        <w:right w:val="none" w:sz="0" w:space="0" w:color="auto"/>
      </w:divBdr>
    </w:div>
    <w:div w:id="617680488">
      <w:bodyDiv w:val="1"/>
      <w:marLeft w:val="0"/>
      <w:marRight w:val="0"/>
      <w:marTop w:val="0"/>
      <w:marBottom w:val="0"/>
      <w:divBdr>
        <w:top w:val="none" w:sz="0" w:space="0" w:color="auto"/>
        <w:left w:val="none" w:sz="0" w:space="0" w:color="auto"/>
        <w:bottom w:val="none" w:sz="0" w:space="0" w:color="auto"/>
        <w:right w:val="none" w:sz="0" w:space="0" w:color="auto"/>
      </w:divBdr>
    </w:div>
    <w:div w:id="619459903">
      <w:bodyDiv w:val="1"/>
      <w:marLeft w:val="0"/>
      <w:marRight w:val="0"/>
      <w:marTop w:val="0"/>
      <w:marBottom w:val="0"/>
      <w:divBdr>
        <w:top w:val="none" w:sz="0" w:space="0" w:color="auto"/>
        <w:left w:val="none" w:sz="0" w:space="0" w:color="auto"/>
        <w:bottom w:val="none" w:sz="0" w:space="0" w:color="auto"/>
        <w:right w:val="none" w:sz="0" w:space="0" w:color="auto"/>
      </w:divBdr>
    </w:div>
    <w:div w:id="620499525">
      <w:bodyDiv w:val="1"/>
      <w:marLeft w:val="0"/>
      <w:marRight w:val="0"/>
      <w:marTop w:val="0"/>
      <w:marBottom w:val="0"/>
      <w:divBdr>
        <w:top w:val="none" w:sz="0" w:space="0" w:color="auto"/>
        <w:left w:val="none" w:sz="0" w:space="0" w:color="auto"/>
        <w:bottom w:val="none" w:sz="0" w:space="0" w:color="auto"/>
        <w:right w:val="none" w:sz="0" w:space="0" w:color="auto"/>
      </w:divBdr>
    </w:div>
    <w:div w:id="620650230">
      <w:bodyDiv w:val="1"/>
      <w:marLeft w:val="0"/>
      <w:marRight w:val="0"/>
      <w:marTop w:val="0"/>
      <w:marBottom w:val="0"/>
      <w:divBdr>
        <w:top w:val="none" w:sz="0" w:space="0" w:color="auto"/>
        <w:left w:val="none" w:sz="0" w:space="0" w:color="auto"/>
        <w:bottom w:val="none" w:sz="0" w:space="0" w:color="auto"/>
        <w:right w:val="none" w:sz="0" w:space="0" w:color="auto"/>
      </w:divBdr>
    </w:div>
    <w:div w:id="621687662">
      <w:bodyDiv w:val="1"/>
      <w:marLeft w:val="0"/>
      <w:marRight w:val="0"/>
      <w:marTop w:val="0"/>
      <w:marBottom w:val="0"/>
      <w:divBdr>
        <w:top w:val="none" w:sz="0" w:space="0" w:color="auto"/>
        <w:left w:val="none" w:sz="0" w:space="0" w:color="auto"/>
        <w:bottom w:val="none" w:sz="0" w:space="0" w:color="auto"/>
        <w:right w:val="none" w:sz="0" w:space="0" w:color="auto"/>
      </w:divBdr>
    </w:div>
    <w:div w:id="623467750">
      <w:bodyDiv w:val="1"/>
      <w:marLeft w:val="0"/>
      <w:marRight w:val="0"/>
      <w:marTop w:val="0"/>
      <w:marBottom w:val="0"/>
      <w:divBdr>
        <w:top w:val="none" w:sz="0" w:space="0" w:color="auto"/>
        <w:left w:val="none" w:sz="0" w:space="0" w:color="auto"/>
        <w:bottom w:val="none" w:sz="0" w:space="0" w:color="auto"/>
        <w:right w:val="none" w:sz="0" w:space="0" w:color="auto"/>
      </w:divBdr>
    </w:div>
    <w:div w:id="625739018">
      <w:bodyDiv w:val="1"/>
      <w:marLeft w:val="0"/>
      <w:marRight w:val="0"/>
      <w:marTop w:val="0"/>
      <w:marBottom w:val="0"/>
      <w:divBdr>
        <w:top w:val="none" w:sz="0" w:space="0" w:color="auto"/>
        <w:left w:val="none" w:sz="0" w:space="0" w:color="auto"/>
        <w:bottom w:val="none" w:sz="0" w:space="0" w:color="auto"/>
        <w:right w:val="none" w:sz="0" w:space="0" w:color="auto"/>
      </w:divBdr>
    </w:div>
    <w:div w:id="630864320">
      <w:bodyDiv w:val="1"/>
      <w:marLeft w:val="0"/>
      <w:marRight w:val="0"/>
      <w:marTop w:val="0"/>
      <w:marBottom w:val="0"/>
      <w:divBdr>
        <w:top w:val="none" w:sz="0" w:space="0" w:color="auto"/>
        <w:left w:val="none" w:sz="0" w:space="0" w:color="auto"/>
        <w:bottom w:val="none" w:sz="0" w:space="0" w:color="auto"/>
        <w:right w:val="none" w:sz="0" w:space="0" w:color="auto"/>
      </w:divBdr>
    </w:div>
    <w:div w:id="632565220">
      <w:bodyDiv w:val="1"/>
      <w:marLeft w:val="0"/>
      <w:marRight w:val="0"/>
      <w:marTop w:val="0"/>
      <w:marBottom w:val="0"/>
      <w:divBdr>
        <w:top w:val="none" w:sz="0" w:space="0" w:color="auto"/>
        <w:left w:val="none" w:sz="0" w:space="0" w:color="auto"/>
        <w:bottom w:val="none" w:sz="0" w:space="0" w:color="auto"/>
        <w:right w:val="none" w:sz="0" w:space="0" w:color="auto"/>
      </w:divBdr>
    </w:div>
    <w:div w:id="632979142">
      <w:bodyDiv w:val="1"/>
      <w:marLeft w:val="0"/>
      <w:marRight w:val="0"/>
      <w:marTop w:val="0"/>
      <w:marBottom w:val="0"/>
      <w:divBdr>
        <w:top w:val="none" w:sz="0" w:space="0" w:color="auto"/>
        <w:left w:val="none" w:sz="0" w:space="0" w:color="auto"/>
        <w:bottom w:val="none" w:sz="0" w:space="0" w:color="auto"/>
        <w:right w:val="none" w:sz="0" w:space="0" w:color="auto"/>
      </w:divBdr>
    </w:div>
    <w:div w:id="634216222">
      <w:bodyDiv w:val="1"/>
      <w:marLeft w:val="0"/>
      <w:marRight w:val="0"/>
      <w:marTop w:val="0"/>
      <w:marBottom w:val="0"/>
      <w:divBdr>
        <w:top w:val="none" w:sz="0" w:space="0" w:color="auto"/>
        <w:left w:val="none" w:sz="0" w:space="0" w:color="auto"/>
        <w:bottom w:val="none" w:sz="0" w:space="0" w:color="auto"/>
        <w:right w:val="none" w:sz="0" w:space="0" w:color="auto"/>
      </w:divBdr>
    </w:div>
    <w:div w:id="635529543">
      <w:bodyDiv w:val="1"/>
      <w:marLeft w:val="0"/>
      <w:marRight w:val="0"/>
      <w:marTop w:val="0"/>
      <w:marBottom w:val="0"/>
      <w:divBdr>
        <w:top w:val="none" w:sz="0" w:space="0" w:color="auto"/>
        <w:left w:val="none" w:sz="0" w:space="0" w:color="auto"/>
        <w:bottom w:val="none" w:sz="0" w:space="0" w:color="auto"/>
        <w:right w:val="none" w:sz="0" w:space="0" w:color="auto"/>
      </w:divBdr>
    </w:div>
    <w:div w:id="636303093">
      <w:bodyDiv w:val="1"/>
      <w:marLeft w:val="0"/>
      <w:marRight w:val="0"/>
      <w:marTop w:val="0"/>
      <w:marBottom w:val="0"/>
      <w:divBdr>
        <w:top w:val="none" w:sz="0" w:space="0" w:color="auto"/>
        <w:left w:val="none" w:sz="0" w:space="0" w:color="auto"/>
        <w:bottom w:val="none" w:sz="0" w:space="0" w:color="auto"/>
        <w:right w:val="none" w:sz="0" w:space="0" w:color="auto"/>
      </w:divBdr>
    </w:div>
    <w:div w:id="638799292">
      <w:bodyDiv w:val="1"/>
      <w:marLeft w:val="0"/>
      <w:marRight w:val="0"/>
      <w:marTop w:val="0"/>
      <w:marBottom w:val="0"/>
      <w:divBdr>
        <w:top w:val="none" w:sz="0" w:space="0" w:color="auto"/>
        <w:left w:val="none" w:sz="0" w:space="0" w:color="auto"/>
        <w:bottom w:val="none" w:sz="0" w:space="0" w:color="auto"/>
        <w:right w:val="none" w:sz="0" w:space="0" w:color="auto"/>
      </w:divBdr>
    </w:div>
    <w:div w:id="643588860">
      <w:bodyDiv w:val="1"/>
      <w:marLeft w:val="0"/>
      <w:marRight w:val="0"/>
      <w:marTop w:val="0"/>
      <w:marBottom w:val="0"/>
      <w:divBdr>
        <w:top w:val="none" w:sz="0" w:space="0" w:color="auto"/>
        <w:left w:val="none" w:sz="0" w:space="0" w:color="auto"/>
        <w:bottom w:val="none" w:sz="0" w:space="0" w:color="auto"/>
        <w:right w:val="none" w:sz="0" w:space="0" w:color="auto"/>
      </w:divBdr>
    </w:div>
    <w:div w:id="649557668">
      <w:bodyDiv w:val="1"/>
      <w:marLeft w:val="0"/>
      <w:marRight w:val="0"/>
      <w:marTop w:val="0"/>
      <w:marBottom w:val="0"/>
      <w:divBdr>
        <w:top w:val="none" w:sz="0" w:space="0" w:color="auto"/>
        <w:left w:val="none" w:sz="0" w:space="0" w:color="auto"/>
        <w:bottom w:val="none" w:sz="0" w:space="0" w:color="auto"/>
        <w:right w:val="none" w:sz="0" w:space="0" w:color="auto"/>
      </w:divBdr>
    </w:div>
    <w:div w:id="650016825">
      <w:bodyDiv w:val="1"/>
      <w:marLeft w:val="0"/>
      <w:marRight w:val="0"/>
      <w:marTop w:val="0"/>
      <w:marBottom w:val="0"/>
      <w:divBdr>
        <w:top w:val="none" w:sz="0" w:space="0" w:color="auto"/>
        <w:left w:val="none" w:sz="0" w:space="0" w:color="auto"/>
        <w:bottom w:val="none" w:sz="0" w:space="0" w:color="auto"/>
        <w:right w:val="none" w:sz="0" w:space="0" w:color="auto"/>
      </w:divBdr>
    </w:div>
    <w:div w:id="656034711">
      <w:bodyDiv w:val="1"/>
      <w:marLeft w:val="0"/>
      <w:marRight w:val="0"/>
      <w:marTop w:val="0"/>
      <w:marBottom w:val="0"/>
      <w:divBdr>
        <w:top w:val="none" w:sz="0" w:space="0" w:color="auto"/>
        <w:left w:val="none" w:sz="0" w:space="0" w:color="auto"/>
        <w:bottom w:val="none" w:sz="0" w:space="0" w:color="auto"/>
        <w:right w:val="none" w:sz="0" w:space="0" w:color="auto"/>
      </w:divBdr>
    </w:div>
    <w:div w:id="660232227">
      <w:bodyDiv w:val="1"/>
      <w:marLeft w:val="0"/>
      <w:marRight w:val="0"/>
      <w:marTop w:val="0"/>
      <w:marBottom w:val="0"/>
      <w:divBdr>
        <w:top w:val="none" w:sz="0" w:space="0" w:color="auto"/>
        <w:left w:val="none" w:sz="0" w:space="0" w:color="auto"/>
        <w:bottom w:val="none" w:sz="0" w:space="0" w:color="auto"/>
        <w:right w:val="none" w:sz="0" w:space="0" w:color="auto"/>
      </w:divBdr>
    </w:div>
    <w:div w:id="660743718">
      <w:bodyDiv w:val="1"/>
      <w:marLeft w:val="0"/>
      <w:marRight w:val="0"/>
      <w:marTop w:val="0"/>
      <w:marBottom w:val="0"/>
      <w:divBdr>
        <w:top w:val="none" w:sz="0" w:space="0" w:color="auto"/>
        <w:left w:val="none" w:sz="0" w:space="0" w:color="auto"/>
        <w:bottom w:val="none" w:sz="0" w:space="0" w:color="auto"/>
        <w:right w:val="none" w:sz="0" w:space="0" w:color="auto"/>
      </w:divBdr>
    </w:div>
    <w:div w:id="663170742">
      <w:bodyDiv w:val="1"/>
      <w:marLeft w:val="0"/>
      <w:marRight w:val="0"/>
      <w:marTop w:val="0"/>
      <w:marBottom w:val="0"/>
      <w:divBdr>
        <w:top w:val="none" w:sz="0" w:space="0" w:color="auto"/>
        <w:left w:val="none" w:sz="0" w:space="0" w:color="auto"/>
        <w:bottom w:val="none" w:sz="0" w:space="0" w:color="auto"/>
        <w:right w:val="none" w:sz="0" w:space="0" w:color="auto"/>
      </w:divBdr>
    </w:div>
    <w:div w:id="670792004">
      <w:bodyDiv w:val="1"/>
      <w:marLeft w:val="0"/>
      <w:marRight w:val="0"/>
      <w:marTop w:val="0"/>
      <w:marBottom w:val="0"/>
      <w:divBdr>
        <w:top w:val="none" w:sz="0" w:space="0" w:color="auto"/>
        <w:left w:val="none" w:sz="0" w:space="0" w:color="auto"/>
        <w:bottom w:val="none" w:sz="0" w:space="0" w:color="auto"/>
        <w:right w:val="none" w:sz="0" w:space="0" w:color="auto"/>
      </w:divBdr>
    </w:div>
    <w:div w:id="672490629">
      <w:bodyDiv w:val="1"/>
      <w:marLeft w:val="0"/>
      <w:marRight w:val="0"/>
      <w:marTop w:val="0"/>
      <w:marBottom w:val="0"/>
      <w:divBdr>
        <w:top w:val="none" w:sz="0" w:space="0" w:color="auto"/>
        <w:left w:val="none" w:sz="0" w:space="0" w:color="auto"/>
        <w:bottom w:val="none" w:sz="0" w:space="0" w:color="auto"/>
        <w:right w:val="none" w:sz="0" w:space="0" w:color="auto"/>
      </w:divBdr>
    </w:div>
    <w:div w:id="675573045">
      <w:bodyDiv w:val="1"/>
      <w:marLeft w:val="0"/>
      <w:marRight w:val="0"/>
      <w:marTop w:val="0"/>
      <w:marBottom w:val="0"/>
      <w:divBdr>
        <w:top w:val="none" w:sz="0" w:space="0" w:color="auto"/>
        <w:left w:val="none" w:sz="0" w:space="0" w:color="auto"/>
        <w:bottom w:val="none" w:sz="0" w:space="0" w:color="auto"/>
        <w:right w:val="none" w:sz="0" w:space="0" w:color="auto"/>
      </w:divBdr>
    </w:div>
    <w:div w:id="679357294">
      <w:bodyDiv w:val="1"/>
      <w:marLeft w:val="0"/>
      <w:marRight w:val="0"/>
      <w:marTop w:val="0"/>
      <w:marBottom w:val="0"/>
      <w:divBdr>
        <w:top w:val="none" w:sz="0" w:space="0" w:color="auto"/>
        <w:left w:val="none" w:sz="0" w:space="0" w:color="auto"/>
        <w:bottom w:val="none" w:sz="0" w:space="0" w:color="auto"/>
        <w:right w:val="none" w:sz="0" w:space="0" w:color="auto"/>
      </w:divBdr>
    </w:div>
    <w:div w:id="682129569">
      <w:bodyDiv w:val="1"/>
      <w:marLeft w:val="0"/>
      <w:marRight w:val="0"/>
      <w:marTop w:val="0"/>
      <w:marBottom w:val="0"/>
      <w:divBdr>
        <w:top w:val="none" w:sz="0" w:space="0" w:color="auto"/>
        <w:left w:val="none" w:sz="0" w:space="0" w:color="auto"/>
        <w:bottom w:val="none" w:sz="0" w:space="0" w:color="auto"/>
        <w:right w:val="none" w:sz="0" w:space="0" w:color="auto"/>
      </w:divBdr>
    </w:div>
    <w:div w:id="684289883">
      <w:bodyDiv w:val="1"/>
      <w:marLeft w:val="0"/>
      <w:marRight w:val="0"/>
      <w:marTop w:val="0"/>
      <w:marBottom w:val="0"/>
      <w:divBdr>
        <w:top w:val="none" w:sz="0" w:space="0" w:color="auto"/>
        <w:left w:val="none" w:sz="0" w:space="0" w:color="auto"/>
        <w:bottom w:val="none" w:sz="0" w:space="0" w:color="auto"/>
        <w:right w:val="none" w:sz="0" w:space="0" w:color="auto"/>
      </w:divBdr>
    </w:div>
    <w:div w:id="684864423">
      <w:bodyDiv w:val="1"/>
      <w:marLeft w:val="0"/>
      <w:marRight w:val="0"/>
      <w:marTop w:val="0"/>
      <w:marBottom w:val="0"/>
      <w:divBdr>
        <w:top w:val="none" w:sz="0" w:space="0" w:color="auto"/>
        <w:left w:val="none" w:sz="0" w:space="0" w:color="auto"/>
        <w:bottom w:val="none" w:sz="0" w:space="0" w:color="auto"/>
        <w:right w:val="none" w:sz="0" w:space="0" w:color="auto"/>
      </w:divBdr>
    </w:div>
    <w:div w:id="687177518">
      <w:bodyDiv w:val="1"/>
      <w:marLeft w:val="0"/>
      <w:marRight w:val="0"/>
      <w:marTop w:val="0"/>
      <w:marBottom w:val="0"/>
      <w:divBdr>
        <w:top w:val="none" w:sz="0" w:space="0" w:color="auto"/>
        <w:left w:val="none" w:sz="0" w:space="0" w:color="auto"/>
        <w:bottom w:val="none" w:sz="0" w:space="0" w:color="auto"/>
        <w:right w:val="none" w:sz="0" w:space="0" w:color="auto"/>
      </w:divBdr>
    </w:div>
    <w:div w:id="689839421">
      <w:bodyDiv w:val="1"/>
      <w:marLeft w:val="0"/>
      <w:marRight w:val="0"/>
      <w:marTop w:val="0"/>
      <w:marBottom w:val="0"/>
      <w:divBdr>
        <w:top w:val="none" w:sz="0" w:space="0" w:color="auto"/>
        <w:left w:val="none" w:sz="0" w:space="0" w:color="auto"/>
        <w:bottom w:val="none" w:sz="0" w:space="0" w:color="auto"/>
        <w:right w:val="none" w:sz="0" w:space="0" w:color="auto"/>
      </w:divBdr>
    </w:div>
    <w:div w:id="691027807">
      <w:bodyDiv w:val="1"/>
      <w:marLeft w:val="0"/>
      <w:marRight w:val="0"/>
      <w:marTop w:val="0"/>
      <w:marBottom w:val="0"/>
      <w:divBdr>
        <w:top w:val="none" w:sz="0" w:space="0" w:color="auto"/>
        <w:left w:val="none" w:sz="0" w:space="0" w:color="auto"/>
        <w:bottom w:val="none" w:sz="0" w:space="0" w:color="auto"/>
        <w:right w:val="none" w:sz="0" w:space="0" w:color="auto"/>
      </w:divBdr>
    </w:div>
    <w:div w:id="691423426">
      <w:bodyDiv w:val="1"/>
      <w:marLeft w:val="0"/>
      <w:marRight w:val="0"/>
      <w:marTop w:val="0"/>
      <w:marBottom w:val="0"/>
      <w:divBdr>
        <w:top w:val="none" w:sz="0" w:space="0" w:color="auto"/>
        <w:left w:val="none" w:sz="0" w:space="0" w:color="auto"/>
        <w:bottom w:val="none" w:sz="0" w:space="0" w:color="auto"/>
        <w:right w:val="none" w:sz="0" w:space="0" w:color="auto"/>
      </w:divBdr>
    </w:div>
    <w:div w:id="693075699">
      <w:bodyDiv w:val="1"/>
      <w:marLeft w:val="0"/>
      <w:marRight w:val="0"/>
      <w:marTop w:val="0"/>
      <w:marBottom w:val="0"/>
      <w:divBdr>
        <w:top w:val="none" w:sz="0" w:space="0" w:color="auto"/>
        <w:left w:val="none" w:sz="0" w:space="0" w:color="auto"/>
        <w:bottom w:val="none" w:sz="0" w:space="0" w:color="auto"/>
        <w:right w:val="none" w:sz="0" w:space="0" w:color="auto"/>
      </w:divBdr>
    </w:div>
    <w:div w:id="694961997">
      <w:bodyDiv w:val="1"/>
      <w:marLeft w:val="0"/>
      <w:marRight w:val="0"/>
      <w:marTop w:val="0"/>
      <w:marBottom w:val="0"/>
      <w:divBdr>
        <w:top w:val="none" w:sz="0" w:space="0" w:color="auto"/>
        <w:left w:val="none" w:sz="0" w:space="0" w:color="auto"/>
        <w:bottom w:val="none" w:sz="0" w:space="0" w:color="auto"/>
        <w:right w:val="none" w:sz="0" w:space="0" w:color="auto"/>
      </w:divBdr>
    </w:div>
    <w:div w:id="697435010">
      <w:bodyDiv w:val="1"/>
      <w:marLeft w:val="0"/>
      <w:marRight w:val="0"/>
      <w:marTop w:val="0"/>
      <w:marBottom w:val="0"/>
      <w:divBdr>
        <w:top w:val="none" w:sz="0" w:space="0" w:color="auto"/>
        <w:left w:val="none" w:sz="0" w:space="0" w:color="auto"/>
        <w:bottom w:val="none" w:sz="0" w:space="0" w:color="auto"/>
        <w:right w:val="none" w:sz="0" w:space="0" w:color="auto"/>
      </w:divBdr>
    </w:div>
    <w:div w:id="697894236">
      <w:bodyDiv w:val="1"/>
      <w:marLeft w:val="0"/>
      <w:marRight w:val="0"/>
      <w:marTop w:val="0"/>
      <w:marBottom w:val="0"/>
      <w:divBdr>
        <w:top w:val="none" w:sz="0" w:space="0" w:color="auto"/>
        <w:left w:val="none" w:sz="0" w:space="0" w:color="auto"/>
        <w:bottom w:val="none" w:sz="0" w:space="0" w:color="auto"/>
        <w:right w:val="none" w:sz="0" w:space="0" w:color="auto"/>
      </w:divBdr>
    </w:div>
    <w:div w:id="703364070">
      <w:bodyDiv w:val="1"/>
      <w:marLeft w:val="0"/>
      <w:marRight w:val="0"/>
      <w:marTop w:val="0"/>
      <w:marBottom w:val="0"/>
      <w:divBdr>
        <w:top w:val="none" w:sz="0" w:space="0" w:color="auto"/>
        <w:left w:val="none" w:sz="0" w:space="0" w:color="auto"/>
        <w:bottom w:val="none" w:sz="0" w:space="0" w:color="auto"/>
        <w:right w:val="none" w:sz="0" w:space="0" w:color="auto"/>
      </w:divBdr>
    </w:div>
    <w:div w:id="705178067">
      <w:bodyDiv w:val="1"/>
      <w:marLeft w:val="0"/>
      <w:marRight w:val="0"/>
      <w:marTop w:val="0"/>
      <w:marBottom w:val="0"/>
      <w:divBdr>
        <w:top w:val="none" w:sz="0" w:space="0" w:color="auto"/>
        <w:left w:val="none" w:sz="0" w:space="0" w:color="auto"/>
        <w:bottom w:val="none" w:sz="0" w:space="0" w:color="auto"/>
        <w:right w:val="none" w:sz="0" w:space="0" w:color="auto"/>
      </w:divBdr>
    </w:div>
    <w:div w:id="706829980">
      <w:bodyDiv w:val="1"/>
      <w:marLeft w:val="0"/>
      <w:marRight w:val="0"/>
      <w:marTop w:val="0"/>
      <w:marBottom w:val="0"/>
      <w:divBdr>
        <w:top w:val="none" w:sz="0" w:space="0" w:color="auto"/>
        <w:left w:val="none" w:sz="0" w:space="0" w:color="auto"/>
        <w:bottom w:val="none" w:sz="0" w:space="0" w:color="auto"/>
        <w:right w:val="none" w:sz="0" w:space="0" w:color="auto"/>
      </w:divBdr>
    </w:div>
    <w:div w:id="707533339">
      <w:bodyDiv w:val="1"/>
      <w:marLeft w:val="0"/>
      <w:marRight w:val="0"/>
      <w:marTop w:val="0"/>
      <w:marBottom w:val="0"/>
      <w:divBdr>
        <w:top w:val="none" w:sz="0" w:space="0" w:color="auto"/>
        <w:left w:val="none" w:sz="0" w:space="0" w:color="auto"/>
        <w:bottom w:val="none" w:sz="0" w:space="0" w:color="auto"/>
        <w:right w:val="none" w:sz="0" w:space="0" w:color="auto"/>
      </w:divBdr>
    </w:div>
    <w:div w:id="708338586">
      <w:bodyDiv w:val="1"/>
      <w:marLeft w:val="0"/>
      <w:marRight w:val="0"/>
      <w:marTop w:val="0"/>
      <w:marBottom w:val="0"/>
      <w:divBdr>
        <w:top w:val="none" w:sz="0" w:space="0" w:color="auto"/>
        <w:left w:val="none" w:sz="0" w:space="0" w:color="auto"/>
        <w:bottom w:val="none" w:sz="0" w:space="0" w:color="auto"/>
        <w:right w:val="none" w:sz="0" w:space="0" w:color="auto"/>
      </w:divBdr>
    </w:div>
    <w:div w:id="708797386">
      <w:bodyDiv w:val="1"/>
      <w:marLeft w:val="0"/>
      <w:marRight w:val="0"/>
      <w:marTop w:val="0"/>
      <w:marBottom w:val="0"/>
      <w:divBdr>
        <w:top w:val="none" w:sz="0" w:space="0" w:color="auto"/>
        <w:left w:val="none" w:sz="0" w:space="0" w:color="auto"/>
        <w:bottom w:val="none" w:sz="0" w:space="0" w:color="auto"/>
        <w:right w:val="none" w:sz="0" w:space="0" w:color="auto"/>
      </w:divBdr>
    </w:div>
    <w:div w:id="710883668">
      <w:bodyDiv w:val="1"/>
      <w:marLeft w:val="0"/>
      <w:marRight w:val="0"/>
      <w:marTop w:val="0"/>
      <w:marBottom w:val="0"/>
      <w:divBdr>
        <w:top w:val="none" w:sz="0" w:space="0" w:color="auto"/>
        <w:left w:val="none" w:sz="0" w:space="0" w:color="auto"/>
        <w:bottom w:val="none" w:sz="0" w:space="0" w:color="auto"/>
        <w:right w:val="none" w:sz="0" w:space="0" w:color="auto"/>
      </w:divBdr>
    </w:div>
    <w:div w:id="712387810">
      <w:bodyDiv w:val="1"/>
      <w:marLeft w:val="0"/>
      <w:marRight w:val="0"/>
      <w:marTop w:val="0"/>
      <w:marBottom w:val="0"/>
      <w:divBdr>
        <w:top w:val="none" w:sz="0" w:space="0" w:color="auto"/>
        <w:left w:val="none" w:sz="0" w:space="0" w:color="auto"/>
        <w:bottom w:val="none" w:sz="0" w:space="0" w:color="auto"/>
        <w:right w:val="none" w:sz="0" w:space="0" w:color="auto"/>
      </w:divBdr>
    </w:div>
    <w:div w:id="716248172">
      <w:bodyDiv w:val="1"/>
      <w:marLeft w:val="0"/>
      <w:marRight w:val="0"/>
      <w:marTop w:val="0"/>
      <w:marBottom w:val="0"/>
      <w:divBdr>
        <w:top w:val="none" w:sz="0" w:space="0" w:color="auto"/>
        <w:left w:val="none" w:sz="0" w:space="0" w:color="auto"/>
        <w:bottom w:val="none" w:sz="0" w:space="0" w:color="auto"/>
        <w:right w:val="none" w:sz="0" w:space="0" w:color="auto"/>
      </w:divBdr>
    </w:div>
    <w:div w:id="722026302">
      <w:bodyDiv w:val="1"/>
      <w:marLeft w:val="0"/>
      <w:marRight w:val="0"/>
      <w:marTop w:val="0"/>
      <w:marBottom w:val="0"/>
      <w:divBdr>
        <w:top w:val="none" w:sz="0" w:space="0" w:color="auto"/>
        <w:left w:val="none" w:sz="0" w:space="0" w:color="auto"/>
        <w:bottom w:val="none" w:sz="0" w:space="0" w:color="auto"/>
        <w:right w:val="none" w:sz="0" w:space="0" w:color="auto"/>
      </w:divBdr>
    </w:div>
    <w:div w:id="722217670">
      <w:bodyDiv w:val="1"/>
      <w:marLeft w:val="0"/>
      <w:marRight w:val="0"/>
      <w:marTop w:val="0"/>
      <w:marBottom w:val="0"/>
      <w:divBdr>
        <w:top w:val="none" w:sz="0" w:space="0" w:color="auto"/>
        <w:left w:val="none" w:sz="0" w:space="0" w:color="auto"/>
        <w:bottom w:val="none" w:sz="0" w:space="0" w:color="auto"/>
        <w:right w:val="none" w:sz="0" w:space="0" w:color="auto"/>
      </w:divBdr>
    </w:div>
    <w:div w:id="724838962">
      <w:bodyDiv w:val="1"/>
      <w:marLeft w:val="0"/>
      <w:marRight w:val="0"/>
      <w:marTop w:val="0"/>
      <w:marBottom w:val="0"/>
      <w:divBdr>
        <w:top w:val="none" w:sz="0" w:space="0" w:color="auto"/>
        <w:left w:val="none" w:sz="0" w:space="0" w:color="auto"/>
        <w:bottom w:val="none" w:sz="0" w:space="0" w:color="auto"/>
        <w:right w:val="none" w:sz="0" w:space="0" w:color="auto"/>
      </w:divBdr>
    </w:div>
    <w:div w:id="726295739">
      <w:bodyDiv w:val="1"/>
      <w:marLeft w:val="0"/>
      <w:marRight w:val="0"/>
      <w:marTop w:val="0"/>
      <w:marBottom w:val="0"/>
      <w:divBdr>
        <w:top w:val="none" w:sz="0" w:space="0" w:color="auto"/>
        <w:left w:val="none" w:sz="0" w:space="0" w:color="auto"/>
        <w:bottom w:val="none" w:sz="0" w:space="0" w:color="auto"/>
        <w:right w:val="none" w:sz="0" w:space="0" w:color="auto"/>
      </w:divBdr>
    </w:div>
    <w:div w:id="726494676">
      <w:bodyDiv w:val="1"/>
      <w:marLeft w:val="0"/>
      <w:marRight w:val="0"/>
      <w:marTop w:val="0"/>
      <w:marBottom w:val="0"/>
      <w:divBdr>
        <w:top w:val="none" w:sz="0" w:space="0" w:color="auto"/>
        <w:left w:val="none" w:sz="0" w:space="0" w:color="auto"/>
        <w:bottom w:val="none" w:sz="0" w:space="0" w:color="auto"/>
        <w:right w:val="none" w:sz="0" w:space="0" w:color="auto"/>
      </w:divBdr>
    </w:div>
    <w:div w:id="730811470">
      <w:bodyDiv w:val="1"/>
      <w:marLeft w:val="0"/>
      <w:marRight w:val="0"/>
      <w:marTop w:val="0"/>
      <w:marBottom w:val="0"/>
      <w:divBdr>
        <w:top w:val="none" w:sz="0" w:space="0" w:color="auto"/>
        <w:left w:val="none" w:sz="0" w:space="0" w:color="auto"/>
        <w:bottom w:val="none" w:sz="0" w:space="0" w:color="auto"/>
        <w:right w:val="none" w:sz="0" w:space="0" w:color="auto"/>
      </w:divBdr>
    </w:div>
    <w:div w:id="732584394">
      <w:bodyDiv w:val="1"/>
      <w:marLeft w:val="0"/>
      <w:marRight w:val="0"/>
      <w:marTop w:val="0"/>
      <w:marBottom w:val="0"/>
      <w:divBdr>
        <w:top w:val="none" w:sz="0" w:space="0" w:color="auto"/>
        <w:left w:val="none" w:sz="0" w:space="0" w:color="auto"/>
        <w:bottom w:val="none" w:sz="0" w:space="0" w:color="auto"/>
        <w:right w:val="none" w:sz="0" w:space="0" w:color="auto"/>
      </w:divBdr>
    </w:div>
    <w:div w:id="732973416">
      <w:bodyDiv w:val="1"/>
      <w:marLeft w:val="0"/>
      <w:marRight w:val="0"/>
      <w:marTop w:val="0"/>
      <w:marBottom w:val="0"/>
      <w:divBdr>
        <w:top w:val="none" w:sz="0" w:space="0" w:color="auto"/>
        <w:left w:val="none" w:sz="0" w:space="0" w:color="auto"/>
        <w:bottom w:val="none" w:sz="0" w:space="0" w:color="auto"/>
        <w:right w:val="none" w:sz="0" w:space="0" w:color="auto"/>
      </w:divBdr>
    </w:div>
    <w:div w:id="735401293">
      <w:bodyDiv w:val="1"/>
      <w:marLeft w:val="0"/>
      <w:marRight w:val="0"/>
      <w:marTop w:val="0"/>
      <w:marBottom w:val="0"/>
      <w:divBdr>
        <w:top w:val="none" w:sz="0" w:space="0" w:color="auto"/>
        <w:left w:val="none" w:sz="0" w:space="0" w:color="auto"/>
        <w:bottom w:val="none" w:sz="0" w:space="0" w:color="auto"/>
        <w:right w:val="none" w:sz="0" w:space="0" w:color="auto"/>
      </w:divBdr>
    </w:div>
    <w:div w:id="736126788">
      <w:bodyDiv w:val="1"/>
      <w:marLeft w:val="0"/>
      <w:marRight w:val="0"/>
      <w:marTop w:val="0"/>
      <w:marBottom w:val="0"/>
      <w:divBdr>
        <w:top w:val="none" w:sz="0" w:space="0" w:color="auto"/>
        <w:left w:val="none" w:sz="0" w:space="0" w:color="auto"/>
        <w:bottom w:val="none" w:sz="0" w:space="0" w:color="auto"/>
        <w:right w:val="none" w:sz="0" w:space="0" w:color="auto"/>
      </w:divBdr>
    </w:div>
    <w:div w:id="738475758">
      <w:bodyDiv w:val="1"/>
      <w:marLeft w:val="0"/>
      <w:marRight w:val="0"/>
      <w:marTop w:val="0"/>
      <w:marBottom w:val="0"/>
      <w:divBdr>
        <w:top w:val="none" w:sz="0" w:space="0" w:color="auto"/>
        <w:left w:val="none" w:sz="0" w:space="0" w:color="auto"/>
        <w:bottom w:val="none" w:sz="0" w:space="0" w:color="auto"/>
        <w:right w:val="none" w:sz="0" w:space="0" w:color="auto"/>
      </w:divBdr>
    </w:div>
    <w:div w:id="739912131">
      <w:bodyDiv w:val="1"/>
      <w:marLeft w:val="0"/>
      <w:marRight w:val="0"/>
      <w:marTop w:val="0"/>
      <w:marBottom w:val="0"/>
      <w:divBdr>
        <w:top w:val="none" w:sz="0" w:space="0" w:color="auto"/>
        <w:left w:val="none" w:sz="0" w:space="0" w:color="auto"/>
        <w:bottom w:val="none" w:sz="0" w:space="0" w:color="auto"/>
        <w:right w:val="none" w:sz="0" w:space="0" w:color="auto"/>
      </w:divBdr>
    </w:div>
    <w:div w:id="743380721">
      <w:bodyDiv w:val="1"/>
      <w:marLeft w:val="0"/>
      <w:marRight w:val="0"/>
      <w:marTop w:val="0"/>
      <w:marBottom w:val="0"/>
      <w:divBdr>
        <w:top w:val="none" w:sz="0" w:space="0" w:color="auto"/>
        <w:left w:val="none" w:sz="0" w:space="0" w:color="auto"/>
        <w:bottom w:val="none" w:sz="0" w:space="0" w:color="auto"/>
        <w:right w:val="none" w:sz="0" w:space="0" w:color="auto"/>
      </w:divBdr>
    </w:div>
    <w:div w:id="743768095">
      <w:bodyDiv w:val="1"/>
      <w:marLeft w:val="0"/>
      <w:marRight w:val="0"/>
      <w:marTop w:val="0"/>
      <w:marBottom w:val="0"/>
      <w:divBdr>
        <w:top w:val="none" w:sz="0" w:space="0" w:color="auto"/>
        <w:left w:val="none" w:sz="0" w:space="0" w:color="auto"/>
        <w:bottom w:val="none" w:sz="0" w:space="0" w:color="auto"/>
        <w:right w:val="none" w:sz="0" w:space="0" w:color="auto"/>
      </w:divBdr>
    </w:div>
    <w:div w:id="745346180">
      <w:bodyDiv w:val="1"/>
      <w:marLeft w:val="0"/>
      <w:marRight w:val="0"/>
      <w:marTop w:val="0"/>
      <w:marBottom w:val="0"/>
      <w:divBdr>
        <w:top w:val="none" w:sz="0" w:space="0" w:color="auto"/>
        <w:left w:val="none" w:sz="0" w:space="0" w:color="auto"/>
        <w:bottom w:val="none" w:sz="0" w:space="0" w:color="auto"/>
        <w:right w:val="none" w:sz="0" w:space="0" w:color="auto"/>
      </w:divBdr>
    </w:div>
    <w:div w:id="748579852">
      <w:bodyDiv w:val="1"/>
      <w:marLeft w:val="0"/>
      <w:marRight w:val="0"/>
      <w:marTop w:val="0"/>
      <w:marBottom w:val="0"/>
      <w:divBdr>
        <w:top w:val="none" w:sz="0" w:space="0" w:color="auto"/>
        <w:left w:val="none" w:sz="0" w:space="0" w:color="auto"/>
        <w:bottom w:val="none" w:sz="0" w:space="0" w:color="auto"/>
        <w:right w:val="none" w:sz="0" w:space="0" w:color="auto"/>
      </w:divBdr>
    </w:div>
    <w:div w:id="755830080">
      <w:bodyDiv w:val="1"/>
      <w:marLeft w:val="0"/>
      <w:marRight w:val="0"/>
      <w:marTop w:val="0"/>
      <w:marBottom w:val="0"/>
      <w:divBdr>
        <w:top w:val="none" w:sz="0" w:space="0" w:color="auto"/>
        <w:left w:val="none" w:sz="0" w:space="0" w:color="auto"/>
        <w:bottom w:val="none" w:sz="0" w:space="0" w:color="auto"/>
        <w:right w:val="none" w:sz="0" w:space="0" w:color="auto"/>
      </w:divBdr>
    </w:div>
    <w:div w:id="761682561">
      <w:bodyDiv w:val="1"/>
      <w:marLeft w:val="0"/>
      <w:marRight w:val="0"/>
      <w:marTop w:val="0"/>
      <w:marBottom w:val="0"/>
      <w:divBdr>
        <w:top w:val="none" w:sz="0" w:space="0" w:color="auto"/>
        <w:left w:val="none" w:sz="0" w:space="0" w:color="auto"/>
        <w:bottom w:val="none" w:sz="0" w:space="0" w:color="auto"/>
        <w:right w:val="none" w:sz="0" w:space="0" w:color="auto"/>
      </w:divBdr>
    </w:div>
    <w:div w:id="763264143">
      <w:bodyDiv w:val="1"/>
      <w:marLeft w:val="0"/>
      <w:marRight w:val="0"/>
      <w:marTop w:val="0"/>
      <w:marBottom w:val="0"/>
      <w:divBdr>
        <w:top w:val="none" w:sz="0" w:space="0" w:color="auto"/>
        <w:left w:val="none" w:sz="0" w:space="0" w:color="auto"/>
        <w:bottom w:val="none" w:sz="0" w:space="0" w:color="auto"/>
        <w:right w:val="none" w:sz="0" w:space="0" w:color="auto"/>
      </w:divBdr>
    </w:div>
    <w:div w:id="764157003">
      <w:bodyDiv w:val="1"/>
      <w:marLeft w:val="0"/>
      <w:marRight w:val="0"/>
      <w:marTop w:val="0"/>
      <w:marBottom w:val="0"/>
      <w:divBdr>
        <w:top w:val="none" w:sz="0" w:space="0" w:color="auto"/>
        <w:left w:val="none" w:sz="0" w:space="0" w:color="auto"/>
        <w:bottom w:val="none" w:sz="0" w:space="0" w:color="auto"/>
        <w:right w:val="none" w:sz="0" w:space="0" w:color="auto"/>
      </w:divBdr>
    </w:div>
    <w:div w:id="765229666">
      <w:bodyDiv w:val="1"/>
      <w:marLeft w:val="0"/>
      <w:marRight w:val="0"/>
      <w:marTop w:val="0"/>
      <w:marBottom w:val="0"/>
      <w:divBdr>
        <w:top w:val="none" w:sz="0" w:space="0" w:color="auto"/>
        <w:left w:val="none" w:sz="0" w:space="0" w:color="auto"/>
        <w:bottom w:val="none" w:sz="0" w:space="0" w:color="auto"/>
        <w:right w:val="none" w:sz="0" w:space="0" w:color="auto"/>
      </w:divBdr>
    </w:div>
    <w:div w:id="771314822">
      <w:bodyDiv w:val="1"/>
      <w:marLeft w:val="0"/>
      <w:marRight w:val="0"/>
      <w:marTop w:val="0"/>
      <w:marBottom w:val="0"/>
      <w:divBdr>
        <w:top w:val="none" w:sz="0" w:space="0" w:color="auto"/>
        <w:left w:val="none" w:sz="0" w:space="0" w:color="auto"/>
        <w:bottom w:val="none" w:sz="0" w:space="0" w:color="auto"/>
        <w:right w:val="none" w:sz="0" w:space="0" w:color="auto"/>
      </w:divBdr>
    </w:div>
    <w:div w:id="782113385">
      <w:bodyDiv w:val="1"/>
      <w:marLeft w:val="0"/>
      <w:marRight w:val="0"/>
      <w:marTop w:val="0"/>
      <w:marBottom w:val="0"/>
      <w:divBdr>
        <w:top w:val="none" w:sz="0" w:space="0" w:color="auto"/>
        <w:left w:val="none" w:sz="0" w:space="0" w:color="auto"/>
        <w:bottom w:val="none" w:sz="0" w:space="0" w:color="auto"/>
        <w:right w:val="none" w:sz="0" w:space="0" w:color="auto"/>
      </w:divBdr>
    </w:div>
    <w:div w:id="784351293">
      <w:bodyDiv w:val="1"/>
      <w:marLeft w:val="0"/>
      <w:marRight w:val="0"/>
      <w:marTop w:val="0"/>
      <w:marBottom w:val="0"/>
      <w:divBdr>
        <w:top w:val="none" w:sz="0" w:space="0" w:color="auto"/>
        <w:left w:val="none" w:sz="0" w:space="0" w:color="auto"/>
        <w:bottom w:val="none" w:sz="0" w:space="0" w:color="auto"/>
        <w:right w:val="none" w:sz="0" w:space="0" w:color="auto"/>
      </w:divBdr>
    </w:div>
    <w:div w:id="784495128">
      <w:bodyDiv w:val="1"/>
      <w:marLeft w:val="0"/>
      <w:marRight w:val="0"/>
      <w:marTop w:val="0"/>
      <w:marBottom w:val="0"/>
      <w:divBdr>
        <w:top w:val="none" w:sz="0" w:space="0" w:color="auto"/>
        <w:left w:val="none" w:sz="0" w:space="0" w:color="auto"/>
        <w:bottom w:val="none" w:sz="0" w:space="0" w:color="auto"/>
        <w:right w:val="none" w:sz="0" w:space="0" w:color="auto"/>
      </w:divBdr>
    </w:div>
    <w:div w:id="786236185">
      <w:bodyDiv w:val="1"/>
      <w:marLeft w:val="0"/>
      <w:marRight w:val="0"/>
      <w:marTop w:val="0"/>
      <w:marBottom w:val="0"/>
      <w:divBdr>
        <w:top w:val="none" w:sz="0" w:space="0" w:color="auto"/>
        <w:left w:val="none" w:sz="0" w:space="0" w:color="auto"/>
        <w:bottom w:val="none" w:sz="0" w:space="0" w:color="auto"/>
        <w:right w:val="none" w:sz="0" w:space="0" w:color="auto"/>
      </w:divBdr>
    </w:div>
    <w:div w:id="795221133">
      <w:bodyDiv w:val="1"/>
      <w:marLeft w:val="0"/>
      <w:marRight w:val="0"/>
      <w:marTop w:val="0"/>
      <w:marBottom w:val="0"/>
      <w:divBdr>
        <w:top w:val="none" w:sz="0" w:space="0" w:color="auto"/>
        <w:left w:val="none" w:sz="0" w:space="0" w:color="auto"/>
        <w:bottom w:val="none" w:sz="0" w:space="0" w:color="auto"/>
        <w:right w:val="none" w:sz="0" w:space="0" w:color="auto"/>
      </w:divBdr>
    </w:div>
    <w:div w:id="797526283">
      <w:bodyDiv w:val="1"/>
      <w:marLeft w:val="0"/>
      <w:marRight w:val="0"/>
      <w:marTop w:val="0"/>
      <w:marBottom w:val="0"/>
      <w:divBdr>
        <w:top w:val="none" w:sz="0" w:space="0" w:color="auto"/>
        <w:left w:val="none" w:sz="0" w:space="0" w:color="auto"/>
        <w:bottom w:val="none" w:sz="0" w:space="0" w:color="auto"/>
        <w:right w:val="none" w:sz="0" w:space="0" w:color="auto"/>
      </w:divBdr>
    </w:div>
    <w:div w:id="798840176">
      <w:bodyDiv w:val="1"/>
      <w:marLeft w:val="0"/>
      <w:marRight w:val="0"/>
      <w:marTop w:val="0"/>
      <w:marBottom w:val="0"/>
      <w:divBdr>
        <w:top w:val="none" w:sz="0" w:space="0" w:color="auto"/>
        <w:left w:val="none" w:sz="0" w:space="0" w:color="auto"/>
        <w:bottom w:val="none" w:sz="0" w:space="0" w:color="auto"/>
        <w:right w:val="none" w:sz="0" w:space="0" w:color="auto"/>
      </w:divBdr>
    </w:div>
    <w:div w:id="800264436">
      <w:bodyDiv w:val="1"/>
      <w:marLeft w:val="0"/>
      <w:marRight w:val="0"/>
      <w:marTop w:val="0"/>
      <w:marBottom w:val="0"/>
      <w:divBdr>
        <w:top w:val="none" w:sz="0" w:space="0" w:color="auto"/>
        <w:left w:val="none" w:sz="0" w:space="0" w:color="auto"/>
        <w:bottom w:val="none" w:sz="0" w:space="0" w:color="auto"/>
        <w:right w:val="none" w:sz="0" w:space="0" w:color="auto"/>
      </w:divBdr>
    </w:div>
    <w:div w:id="801462135">
      <w:bodyDiv w:val="1"/>
      <w:marLeft w:val="0"/>
      <w:marRight w:val="0"/>
      <w:marTop w:val="0"/>
      <w:marBottom w:val="0"/>
      <w:divBdr>
        <w:top w:val="none" w:sz="0" w:space="0" w:color="auto"/>
        <w:left w:val="none" w:sz="0" w:space="0" w:color="auto"/>
        <w:bottom w:val="none" w:sz="0" w:space="0" w:color="auto"/>
        <w:right w:val="none" w:sz="0" w:space="0" w:color="auto"/>
      </w:divBdr>
    </w:div>
    <w:div w:id="805702145">
      <w:bodyDiv w:val="1"/>
      <w:marLeft w:val="0"/>
      <w:marRight w:val="0"/>
      <w:marTop w:val="0"/>
      <w:marBottom w:val="0"/>
      <w:divBdr>
        <w:top w:val="none" w:sz="0" w:space="0" w:color="auto"/>
        <w:left w:val="none" w:sz="0" w:space="0" w:color="auto"/>
        <w:bottom w:val="none" w:sz="0" w:space="0" w:color="auto"/>
        <w:right w:val="none" w:sz="0" w:space="0" w:color="auto"/>
      </w:divBdr>
    </w:div>
    <w:div w:id="806358178">
      <w:bodyDiv w:val="1"/>
      <w:marLeft w:val="0"/>
      <w:marRight w:val="0"/>
      <w:marTop w:val="0"/>
      <w:marBottom w:val="0"/>
      <w:divBdr>
        <w:top w:val="none" w:sz="0" w:space="0" w:color="auto"/>
        <w:left w:val="none" w:sz="0" w:space="0" w:color="auto"/>
        <w:bottom w:val="none" w:sz="0" w:space="0" w:color="auto"/>
        <w:right w:val="none" w:sz="0" w:space="0" w:color="auto"/>
      </w:divBdr>
    </w:div>
    <w:div w:id="806777294">
      <w:bodyDiv w:val="1"/>
      <w:marLeft w:val="0"/>
      <w:marRight w:val="0"/>
      <w:marTop w:val="0"/>
      <w:marBottom w:val="0"/>
      <w:divBdr>
        <w:top w:val="none" w:sz="0" w:space="0" w:color="auto"/>
        <w:left w:val="none" w:sz="0" w:space="0" w:color="auto"/>
        <w:bottom w:val="none" w:sz="0" w:space="0" w:color="auto"/>
        <w:right w:val="none" w:sz="0" w:space="0" w:color="auto"/>
      </w:divBdr>
    </w:div>
    <w:div w:id="807816280">
      <w:bodyDiv w:val="1"/>
      <w:marLeft w:val="0"/>
      <w:marRight w:val="0"/>
      <w:marTop w:val="0"/>
      <w:marBottom w:val="0"/>
      <w:divBdr>
        <w:top w:val="none" w:sz="0" w:space="0" w:color="auto"/>
        <w:left w:val="none" w:sz="0" w:space="0" w:color="auto"/>
        <w:bottom w:val="none" w:sz="0" w:space="0" w:color="auto"/>
        <w:right w:val="none" w:sz="0" w:space="0" w:color="auto"/>
      </w:divBdr>
    </w:div>
    <w:div w:id="809592790">
      <w:bodyDiv w:val="1"/>
      <w:marLeft w:val="0"/>
      <w:marRight w:val="0"/>
      <w:marTop w:val="0"/>
      <w:marBottom w:val="0"/>
      <w:divBdr>
        <w:top w:val="none" w:sz="0" w:space="0" w:color="auto"/>
        <w:left w:val="none" w:sz="0" w:space="0" w:color="auto"/>
        <w:bottom w:val="none" w:sz="0" w:space="0" w:color="auto"/>
        <w:right w:val="none" w:sz="0" w:space="0" w:color="auto"/>
      </w:divBdr>
    </w:div>
    <w:div w:id="810681824">
      <w:bodyDiv w:val="1"/>
      <w:marLeft w:val="0"/>
      <w:marRight w:val="0"/>
      <w:marTop w:val="0"/>
      <w:marBottom w:val="0"/>
      <w:divBdr>
        <w:top w:val="none" w:sz="0" w:space="0" w:color="auto"/>
        <w:left w:val="none" w:sz="0" w:space="0" w:color="auto"/>
        <w:bottom w:val="none" w:sz="0" w:space="0" w:color="auto"/>
        <w:right w:val="none" w:sz="0" w:space="0" w:color="auto"/>
      </w:divBdr>
    </w:div>
    <w:div w:id="812522988">
      <w:bodyDiv w:val="1"/>
      <w:marLeft w:val="0"/>
      <w:marRight w:val="0"/>
      <w:marTop w:val="0"/>
      <w:marBottom w:val="0"/>
      <w:divBdr>
        <w:top w:val="none" w:sz="0" w:space="0" w:color="auto"/>
        <w:left w:val="none" w:sz="0" w:space="0" w:color="auto"/>
        <w:bottom w:val="none" w:sz="0" w:space="0" w:color="auto"/>
        <w:right w:val="none" w:sz="0" w:space="0" w:color="auto"/>
      </w:divBdr>
    </w:div>
    <w:div w:id="816802121">
      <w:bodyDiv w:val="1"/>
      <w:marLeft w:val="0"/>
      <w:marRight w:val="0"/>
      <w:marTop w:val="0"/>
      <w:marBottom w:val="0"/>
      <w:divBdr>
        <w:top w:val="none" w:sz="0" w:space="0" w:color="auto"/>
        <w:left w:val="none" w:sz="0" w:space="0" w:color="auto"/>
        <w:bottom w:val="none" w:sz="0" w:space="0" w:color="auto"/>
        <w:right w:val="none" w:sz="0" w:space="0" w:color="auto"/>
      </w:divBdr>
    </w:div>
    <w:div w:id="818035549">
      <w:bodyDiv w:val="1"/>
      <w:marLeft w:val="0"/>
      <w:marRight w:val="0"/>
      <w:marTop w:val="0"/>
      <w:marBottom w:val="0"/>
      <w:divBdr>
        <w:top w:val="none" w:sz="0" w:space="0" w:color="auto"/>
        <w:left w:val="none" w:sz="0" w:space="0" w:color="auto"/>
        <w:bottom w:val="none" w:sz="0" w:space="0" w:color="auto"/>
        <w:right w:val="none" w:sz="0" w:space="0" w:color="auto"/>
      </w:divBdr>
    </w:div>
    <w:div w:id="820393198">
      <w:bodyDiv w:val="1"/>
      <w:marLeft w:val="0"/>
      <w:marRight w:val="0"/>
      <w:marTop w:val="0"/>
      <w:marBottom w:val="0"/>
      <w:divBdr>
        <w:top w:val="none" w:sz="0" w:space="0" w:color="auto"/>
        <w:left w:val="none" w:sz="0" w:space="0" w:color="auto"/>
        <w:bottom w:val="none" w:sz="0" w:space="0" w:color="auto"/>
        <w:right w:val="none" w:sz="0" w:space="0" w:color="auto"/>
      </w:divBdr>
    </w:div>
    <w:div w:id="835732637">
      <w:bodyDiv w:val="1"/>
      <w:marLeft w:val="0"/>
      <w:marRight w:val="0"/>
      <w:marTop w:val="0"/>
      <w:marBottom w:val="0"/>
      <w:divBdr>
        <w:top w:val="none" w:sz="0" w:space="0" w:color="auto"/>
        <w:left w:val="none" w:sz="0" w:space="0" w:color="auto"/>
        <w:bottom w:val="none" w:sz="0" w:space="0" w:color="auto"/>
        <w:right w:val="none" w:sz="0" w:space="0" w:color="auto"/>
      </w:divBdr>
    </w:div>
    <w:div w:id="840507256">
      <w:bodyDiv w:val="1"/>
      <w:marLeft w:val="0"/>
      <w:marRight w:val="0"/>
      <w:marTop w:val="0"/>
      <w:marBottom w:val="0"/>
      <w:divBdr>
        <w:top w:val="none" w:sz="0" w:space="0" w:color="auto"/>
        <w:left w:val="none" w:sz="0" w:space="0" w:color="auto"/>
        <w:bottom w:val="none" w:sz="0" w:space="0" w:color="auto"/>
        <w:right w:val="none" w:sz="0" w:space="0" w:color="auto"/>
      </w:divBdr>
    </w:div>
    <w:div w:id="844713348">
      <w:bodyDiv w:val="1"/>
      <w:marLeft w:val="0"/>
      <w:marRight w:val="0"/>
      <w:marTop w:val="0"/>
      <w:marBottom w:val="0"/>
      <w:divBdr>
        <w:top w:val="none" w:sz="0" w:space="0" w:color="auto"/>
        <w:left w:val="none" w:sz="0" w:space="0" w:color="auto"/>
        <w:bottom w:val="none" w:sz="0" w:space="0" w:color="auto"/>
        <w:right w:val="none" w:sz="0" w:space="0" w:color="auto"/>
      </w:divBdr>
    </w:div>
    <w:div w:id="845242730">
      <w:bodyDiv w:val="1"/>
      <w:marLeft w:val="0"/>
      <w:marRight w:val="0"/>
      <w:marTop w:val="0"/>
      <w:marBottom w:val="0"/>
      <w:divBdr>
        <w:top w:val="none" w:sz="0" w:space="0" w:color="auto"/>
        <w:left w:val="none" w:sz="0" w:space="0" w:color="auto"/>
        <w:bottom w:val="none" w:sz="0" w:space="0" w:color="auto"/>
        <w:right w:val="none" w:sz="0" w:space="0" w:color="auto"/>
      </w:divBdr>
    </w:div>
    <w:div w:id="851837734">
      <w:bodyDiv w:val="1"/>
      <w:marLeft w:val="0"/>
      <w:marRight w:val="0"/>
      <w:marTop w:val="0"/>
      <w:marBottom w:val="0"/>
      <w:divBdr>
        <w:top w:val="none" w:sz="0" w:space="0" w:color="auto"/>
        <w:left w:val="none" w:sz="0" w:space="0" w:color="auto"/>
        <w:bottom w:val="none" w:sz="0" w:space="0" w:color="auto"/>
        <w:right w:val="none" w:sz="0" w:space="0" w:color="auto"/>
      </w:divBdr>
    </w:div>
    <w:div w:id="852841190">
      <w:bodyDiv w:val="1"/>
      <w:marLeft w:val="0"/>
      <w:marRight w:val="0"/>
      <w:marTop w:val="0"/>
      <w:marBottom w:val="0"/>
      <w:divBdr>
        <w:top w:val="none" w:sz="0" w:space="0" w:color="auto"/>
        <w:left w:val="none" w:sz="0" w:space="0" w:color="auto"/>
        <w:bottom w:val="none" w:sz="0" w:space="0" w:color="auto"/>
        <w:right w:val="none" w:sz="0" w:space="0" w:color="auto"/>
      </w:divBdr>
    </w:div>
    <w:div w:id="855656885">
      <w:bodyDiv w:val="1"/>
      <w:marLeft w:val="0"/>
      <w:marRight w:val="0"/>
      <w:marTop w:val="0"/>
      <w:marBottom w:val="0"/>
      <w:divBdr>
        <w:top w:val="none" w:sz="0" w:space="0" w:color="auto"/>
        <w:left w:val="none" w:sz="0" w:space="0" w:color="auto"/>
        <w:bottom w:val="none" w:sz="0" w:space="0" w:color="auto"/>
        <w:right w:val="none" w:sz="0" w:space="0" w:color="auto"/>
      </w:divBdr>
    </w:div>
    <w:div w:id="857354713">
      <w:bodyDiv w:val="1"/>
      <w:marLeft w:val="0"/>
      <w:marRight w:val="0"/>
      <w:marTop w:val="0"/>
      <w:marBottom w:val="0"/>
      <w:divBdr>
        <w:top w:val="none" w:sz="0" w:space="0" w:color="auto"/>
        <w:left w:val="none" w:sz="0" w:space="0" w:color="auto"/>
        <w:bottom w:val="none" w:sz="0" w:space="0" w:color="auto"/>
        <w:right w:val="none" w:sz="0" w:space="0" w:color="auto"/>
      </w:divBdr>
    </w:div>
    <w:div w:id="857618025">
      <w:bodyDiv w:val="1"/>
      <w:marLeft w:val="0"/>
      <w:marRight w:val="0"/>
      <w:marTop w:val="0"/>
      <w:marBottom w:val="0"/>
      <w:divBdr>
        <w:top w:val="none" w:sz="0" w:space="0" w:color="auto"/>
        <w:left w:val="none" w:sz="0" w:space="0" w:color="auto"/>
        <w:bottom w:val="none" w:sz="0" w:space="0" w:color="auto"/>
        <w:right w:val="none" w:sz="0" w:space="0" w:color="auto"/>
      </w:divBdr>
    </w:div>
    <w:div w:id="857934547">
      <w:bodyDiv w:val="1"/>
      <w:marLeft w:val="0"/>
      <w:marRight w:val="0"/>
      <w:marTop w:val="0"/>
      <w:marBottom w:val="0"/>
      <w:divBdr>
        <w:top w:val="none" w:sz="0" w:space="0" w:color="auto"/>
        <w:left w:val="none" w:sz="0" w:space="0" w:color="auto"/>
        <w:bottom w:val="none" w:sz="0" w:space="0" w:color="auto"/>
        <w:right w:val="none" w:sz="0" w:space="0" w:color="auto"/>
      </w:divBdr>
    </w:div>
    <w:div w:id="859974908">
      <w:bodyDiv w:val="1"/>
      <w:marLeft w:val="0"/>
      <w:marRight w:val="0"/>
      <w:marTop w:val="0"/>
      <w:marBottom w:val="0"/>
      <w:divBdr>
        <w:top w:val="none" w:sz="0" w:space="0" w:color="auto"/>
        <w:left w:val="none" w:sz="0" w:space="0" w:color="auto"/>
        <w:bottom w:val="none" w:sz="0" w:space="0" w:color="auto"/>
        <w:right w:val="none" w:sz="0" w:space="0" w:color="auto"/>
      </w:divBdr>
    </w:div>
    <w:div w:id="861364202">
      <w:bodyDiv w:val="1"/>
      <w:marLeft w:val="0"/>
      <w:marRight w:val="0"/>
      <w:marTop w:val="0"/>
      <w:marBottom w:val="0"/>
      <w:divBdr>
        <w:top w:val="none" w:sz="0" w:space="0" w:color="auto"/>
        <w:left w:val="none" w:sz="0" w:space="0" w:color="auto"/>
        <w:bottom w:val="none" w:sz="0" w:space="0" w:color="auto"/>
        <w:right w:val="none" w:sz="0" w:space="0" w:color="auto"/>
      </w:divBdr>
    </w:div>
    <w:div w:id="865947336">
      <w:bodyDiv w:val="1"/>
      <w:marLeft w:val="0"/>
      <w:marRight w:val="0"/>
      <w:marTop w:val="0"/>
      <w:marBottom w:val="0"/>
      <w:divBdr>
        <w:top w:val="none" w:sz="0" w:space="0" w:color="auto"/>
        <w:left w:val="none" w:sz="0" w:space="0" w:color="auto"/>
        <w:bottom w:val="none" w:sz="0" w:space="0" w:color="auto"/>
        <w:right w:val="none" w:sz="0" w:space="0" w:color="auto"/>
      </w:divBdr>
    </w:div>
    <w:div w:id="866605258">
      <w:bodyDiv w:val="1"/>
      <w:marLeft w:val="0"/>
      <w:marRight w:val="0"/>
      <w:marTop w:val="0"/>
      <w:marBottom w:val="0"/>
      <w:divBdr>
        <w:top w:val="none" w:sz="0" w:space="0" w:color="auto"/>
        <w:left w:val="none" w:sz="0" w:space="0" w:color="auto"/>
        <w:bottom w:val="none" w:sz="0" w:space="0" w:color="auto"/>
        <w:right w:val="none" w:sz="0" w:space="0" w:color="auto"/>
      </w:divBdr>
    </w:div>
    <w:div w:id="873269071">
      <w:bodyDiv w:val="1"/>
      <w:marLeft w:val="0"/>
      <w:marRight w:val="0"/>
      <w:marTop w:val="0"/>
      <w:marBottom w:val="0"/>
      <w:divBdr>
        <w:top w:val="none" w:sz="0" w:space="0" w:color="auto"/>
        <w:left w:val="none" w:sz="0" w:space="0" w:color="auto"/>
        <w:bottom w:val="none" w:sz="0" w:space="0" w:color="auto"/>
        <w:right w:val="none" w:sz="0" w:space="0" w:color="auto"/>
      </w:divBdr>
    </w:div>
    <w:div w:id="876233330">
      <w:bodyDiv w:val="1"/>
      <w:marLeft w:val="0"/>
      <w:marRight w:val="0"/>
      <w:marTop w:val="0"/>
      <w:marBottom w:val="0"/>
      <w:divBdr>
        <w:top w:val="none" w:sz="0" w:space="0" w:color="auto"/>
        <w:left w:val="none" w:sz="0" w:space="0" w:color="auto"/>
        <w:bottom w:val="none" w:sz="0" w:space="0" w:color="auto"/>
        <w:right w:val="none" w:sz="0" w:space="0" w:color="auto"/>
      </w:divBdr>
    </w:div>
    <w:div w:id="883059910">
      <w:bodyDiv w:val="1"/>
      <w:marLeft w:val="0"/>
      <w:marRight w:val="0"/>
      <w:marTop w:val="0"/>
      <w:marBottom w:val="0"/>
      <w:divBdr>
        <w:top w:val="none" w:sz="0" w:space="0" w:color="auto"/>
        <w:left w:val="none" w:sz="0" w:space="0" w:color="auto"/>
        <w:bottom w:val="none" w:sz="0" w:space="0" w:color="auto"/>
        <w:right w:val="none" w:sz="0" w:space="0" w:color="auto"/>
      </w:divBdr>
    </w:div>
    <w:div w:id="886768803">
      <w:bodyDiv w:val="1"/>
      <w:marLeft w:val="0"/>
      <w:marRight w:val="0"/>
      <w:marTop w:val="0"/>
      <w:marBottom w:val="0"/>
      <w:divBdr>
        <w:top w:val="none" w:sz="0" w:space="0" w:color="auto"/>
        <w:left w:val="none" w:sz="0" w:space="0" w:color="auto"/>
        <w:bottom w:val="none" w:sz="0" w:space="0" w:color="auto"/>
        <w:right w:val="none" w:sz="0" w:space="0" w:color="auto"/>
      </w:divBdr>
    </w:div>
    <w:div w:id="889266992">
      <w:bodyDiv w:val="1"/>
      <w:marLeft w:val="0"/>
      <w:marRight w:val="0"/>
      <w:marTop w:val="0"/>
      <w:marBottom w:val="0"/>
      <w:divBdr>
        <w:top w:val="none" w:sz="0" w:space="0" w:color="auto"/>
        <w:left w:val="none" w:sz="0" w:space="0" w:color="auto"/>
        <w:bottom w:val="none" w:sz="0" w:space="0" w:color="auto"/>
        <w:right w:val="none" w:sz="0" w:space="0" w:color="auto"/>
      </w:divBdr>
    </w:div>
    <w:div w:id="890576273">
      <w:bodyDiv w:val="1"/>
      <w:marLeft w:val="0"/>
      <w:marRight w:val="0"/>
      <w:marTop w:val="0"/>
      <w:marBottom w:val="0"/>
      <w:divBdr>
        <w:top w:val="none" w:sz="0" w:space="0" w:color="auto"/>
        <w:left w:val="none" w:sz="0" w:space="0" w:color="auto"/>
        <w:bottom w:val="none" w:sz="0" w:space="0" w:color="auto"/>
        <w:right w:val="none" w:sz="0" w:space="0" w:color="auto"/>
      </w:divBdr>
    </w:div>
    <w:div w:id="891575829">
      <w:bodyDiv w:val="1"/>
      <w:marLeft w:val="0"/>
      <w:marRight w:val="0"/>
      <w:marTop w:val="0"/>
      <w:marBottom w:val="0"/>
      <w:divBdr>
        <w:top w:val="none" w:sz="0" w:space="0" w:color="auto"/>
        <w:left w:val="none" w:sz="0" w:space="0" w:color="auto"/>
        <w:bottom w:val="none" w:sz="0" w:space="0" w:color="auto"/>
        <w:right w:val="none" w:sz="0" w:space="0" w:color="auto"/>
      </w:divBdr>
    </w:div>
    <w:div w:id="892424927">
      <w:bodyDiv w:val="1"/>
      <w:marLeft w:val="0"/>
      <w:marRight w:val="0"/>
      <w:marTop w:val="0"/>
      <w:marBottom w:val="0"/>
      <w:divBdr>
        <w:top w:val="none" w:sz="0" w:space="0" w:color="auto"/>
        <w:left w:val="none" w:sz="0" w:space="0" w:color="auto"/>
        <w:bottom w:val="none" w:sz="0" w:space="0" w:color="auto"/>
        <w:right w:val="none" w:sz="0" w:space="0" w:color="auto"/>
      </w:divBdr>
    </w:div>
    <w:div w:id="894119250">
      <w:bodyDiv w:val="1"/>
      <w:marLeft w:val="0"/>
      <w:marRight w:val="0"/>
      <w:marTop w:val="0"/>
      <w:marBottom w:val="0"/>
      <w:divBdr>
        <w:top w:val="none" w:sz="0" w:space="0" w:color="auto"/>
        <w:left w:val="none" w:sz="0" w:space="0" w:color="auto"/>
        <w:bottom w:val="none" w:sz="0" w:space="0" w:color="auto"/>
        <w:right w:val="none" w:sz="0" w:space="0" w:color="auto"/>
      </w:divBdr>
    </w:div>
    <w:div w:id="894657079">
      <w:bodyDiv w:val="1"/>
      <w:marLeft w:val="0"/>
      <w:marRight w:val="0"/>
      <w:marTop w:val="0"/>
      <w:marBottom w:val="0"/>
      <w:divBdr>
        <w:top w:val="none" w:sz="0" w:space="0" w:color="auto"/>
        <w:left w:val="none" w:sz="0" w:space="0" w:color="auto"/>
        <w:bottom w:val="none" w:sz="0" w:space="0" w:color="auto"/>
        <w:right w:val="none" w:sz="0" w:space="0" w:color="auto"/>
      </w:divBdr>
    </w:div>
    <w:div w:id="895240909">
      <w:bodyDiv w:val="1"/>
      <w:marLeft w:val="0"/>
      <w:marRight w:val="0"/>
      <w:marTop w:val="0"/>
      <w:marBottom w:val="0"/>
      <w:divBdr>
        <w:top w:val="none" w:sz="0" w:space="0" w:color="auto"/>
        <w:left w:val="none" w:sz="0" w:space="0" w:color="auto"/>
        <w:bottom w:val="none" w:sz="0" w:space="0" w:color="auto"/>
        <w:right w:val="none" w:sz="0" w:space="0" w:color="auto"/>
      </w:divBdr>
    </w:div>
    <w:div w:id="896277965">
      <w:bodyDiv w:val="1"/>
      <w:marLeft w:val="0"/>
      <w:marRight w:val="0"/>
      <w:marTop w:val="0"/>
      <w:marBottom w:val="0"/>
      <w:divBdr>
        <w:top w:val="none" w:sz="0" w:space="0" w:color="auto"/>
        <w:left w:val="none" w:sz="0" w:space="0" w:color="auto"/>
        <w:bottom w:val="none" w:sz="0" w:space="0" w:color="auto"/>
        <w:right w:val="none" w:sz="0" w:space="0" w:color="auto"/>
      </w:divBdr>
    </w:div>
    <w:div w:id="896666776">
      <w:bodyDiv w:val="1"/>
      <w:marLeft w:val="0"/>
      <w:marRight w:val="0"/>
      <w:marTop w:val="0"/>
      <w:marBottom w:val="0"/>
      <w:divBdr>
        <w:top w:val="none" w:sz="0" w:space="0" w:color="auto"/>
        <w:left w:val="none" w:sz="0" w:space="0" w:color="auto"/>
        <w:bottom w:val="none" w:sz="0" w:space="0" w:color="auto"/>
        <w:right w:val="none" w:sz="0" w:space="0" w:color="auto"/>
      </w:divBdr>
    </w:div>
    <w:div w:id="897787296">
      <w:bodyDiv w:val="1"/>
      <w:marLeft w:val="0"/>
      <w:marRight w:val="0"/>
      <w:marTop w:val="0"/>
      <w:marBottom w:val="0"/>
      <w:divBdr>
        <w:top w:val="none" w:sz="0" w:space="0" w:color="auto"/>
        <w:left w:val="none" w:sz="0" w:space="0" w:color="auto"/>
        <w:bottom w:val="none" w:sz="0" w:space="0" w:color="auto"/>
        <w:right w:val="none" w:sz="0" w:space="0" w:color="auto"/>
      </w:divBdr>
    </w:div>
    <w:div w:id="899561036">
      <w:bodyDiv w:val="1"/>
      <w:marLeft w:val="0"/>
      <w:marRight w:val="0"/>
      <w:marTop w:val="0"/>
      <w:marBottom w:val="0"/>
      <w:divBdr>
        <w:top w:val="none" w:sz="0" w:space="0" w:color="auto"/>
        <w:left w:val="none" w:sz="0" w:space="0" w:color="auto"/>
        <w:bottom w:val="none" w:sz="0" w:space="0" w:color="auto"/>
        <w:right w:val="none" w:sz="0" w:space="0" w:color="auto"/>
      </w:divBdr>
    </w:div>
    <w:div w:id="902985109">
      <w:bodyDiv w:val="1"/>
      <w:marLeft w:val="0"/>
      <w:marRight w:val="0"/>
      <w:marTop w:val="0"/>
      <w:marBottom w:val="0"/>
      <w:divBdr>
        <w:top w:val="none" w:sz="0" w:space="0" w:color="auto"/>
        <w:left w:val="none" w:sz="0" w:space="0" w:color="auto"/>
        <w:bottom w:val="none" w:sz="0" w:space="0" w:color="auto"/>
        <w:right w:val="none" w:sz="0" w:space="0" w:color="auto"/>
      </w:divBdr>
    </w:div>
    <w:div w:id="903225262">
      <w:bodyDiv w:val="1"/>
      <w:marLeft w:val="0"/>
      <w:marRight w:val="0"/>
      <w:marTop w:val="0"/>
      <w:marBottom w:val="0"/>
      <w:divBdr>
        <w:top w:val="none" w:sz="0" w:space="0" w:color="auto"/>
        <w:left w:val="none" w:sz="0" w:space="0" w:color="auto"/>
        <w:bottom w:val="none" w:sz="0" w:space="0" w:color="auto"/>
        <w:right w:val="none" w:sz="0" w:space="0" w:color="auto"/>
      </w:divBdr>
    </w:div>
    <w:div w:id="908150159">
      <w:bodyDiv w:val="1"/>
      <w:marLeft w:val="0"/>
      <w:marRight w:val="0"/>
      <w:marTop w:val="0"/>
      <w:marBottom w:val="0"/>
      <w:divBdr>
        <w:top w:val="none" w:sz="0" w:space="0" w:color="auto"/>
        <w:left w:val="none" w:sz="0" w:space="0" w:color="auto"/>
        <w:bottom w:val="none" w:sz="0" w:space="0" w:color="auto"/>
        <w:right w:val="none" w:sz="0" w:space="0" w:color="auto"/>
      </w:divBdr>
    </w:div>
    <w:div w:id="910432419">
      <w:bodyDiv w:val="1"/>
      <w:marLeft w:val="0"/>
      <w:marRight w:val="0"/>
      <w:marTop w:val="0"/>
      <w:marBottom w:val="0"/>
      <w:divBdr>
        <w:top w:val="none" w:sz="0" w:space="0" w:color="auto"/>
        <w:left w:val="none" w:sz="0" w:space="0" w:color="auto"/>
        <w:bottom w:val="none" w:sz="0" w:space="0" w:color="auto"/>
        <w:right w:val="none" w:sz="0" w:space="0" w:color="auto"/>
      </w:divBdr>
    </w:div>
    <w:div w:id="910771590">
      <w:bodyDiv w:val="1"/>
      <w:marLeft w:val="0"/>
      <w:marRight w:val="0"/>
      <w:marTop w:val="0"/>
      <w:marBottom w:val="0"/>
      <w:divBdr>
        <w:top w:val="none" w:sz="0" w:space="0" w:color="auto"/>
        <w:left w:val="none" w:sz="0" w:space="0" w:color="auto"/>
        <w:bottom w:val="none" w:sz="0" w:space="0" w:color="auto"/>
        <w:right w:val="none" w:sz="0" w:space="0" w:color="auto"/>
      </w:divBdr>
    </w:div>
    <w:div w:id="910888467">
      <w:bodyDiv w:val="1"/>
      <w:marLeft w:val="0"/>
      <w:marRight w:val="0"/>
      <w:marTop w:val="0"/>
      <w:marBottom w:val="0"/>
      <w:divBdr>
        <w:top w:val="none" w:sz="0" w:space="0" w:color="auto"/>
        <w:left w:val="none" w:sz="0" w:space="0" w:color="auto"/>
        <w:bottom w:val="none" w:sz="0" w:space="0" w:color="auto"/>
        <w:right w:val="none" w:sz="0" w:space="0" w:color="auto"/>
      </w:divBdr>
    </w:div>
    <w:div w:id="911935196">
      <w:bodyDiv w:val="1"/>
      <w:marLeft w:val="0"/>
      <w:marRight w:val="0"/>
      <w:marTop w:val="0"/>
      <w:marBottom w:val="0"/>
      <w:divBdr>
        <w:top w:val="none" w:sz="0" w:space="0" w:color="auto"/>
        <w:left w:val="none" w:sz="0" w:space="0" w:color="auto"/>
        <w:bottom w:val="none" w:sz="0" w:space="0" w:color="auto"/>
        <w:right w:val="none" w:sz="0" w:space="0" w:color="auto"/>
      </w:divBdr>
    </w:div>
    <w:div w:id="916551912">
      <w:bodyDiv w:val="1"/>
      <w:marLeft w:val="0"/>
      <w:marRight w:val="0"/>
      <w:marTop w:val="0"/>
      <w:marBottom w:val="0"/>
      <w:divBdr>
        <w:top w:val="none" w:sz="0" w:space="0" w:color="auto"/>
        <w:left w:val="none" w:sz="0" w:space="0" w:color="auto"/>
        <w:bottom w:val="none" w:sz="0" w:space="0" w:color="auto"/>
        <w:right w:val="none" w:sz="0" w:space="0" w:color="auto"/>
      </w:divBdr>
    </w:div>
    <w:div w:id="917599292">
      <w:bodyDiv w:val="1"/>
      <w:marLeft w:val="0"/>
      <w:marRight w:val="0"/>
      <w:marTop w:val="0"/>
      <w:marBottom w:val="0"/>
      <w:divBdr>
        <w:top w:val="none" w:sz="0" w:space="0" w:color="auto"/>
        <w:left w:val="none" w:sz="0" w:space="0" w:color="auto"/>
        <w:bottom w:val="none" w:sz="0" w:space="0" w:color="auto"/>
        <w:right w:val="none" w:sz="0" w:space="0" w:color="auto"/>
      </w:divBdr>
    </w:div>
    <w:div w:id="920023774">
      <w:bodyDiv w:val="1"/>
      <w:marLeft w:val="0"/>
      <w:marRight w:val="0"/>
      <w:marTop w:val="0"/>
      <w:marBottom w:val="0"/>
      <w:divBdr>
        <w:top w:val="none" w:sz="0" w:space="0" w:color="auto"/>
        <w:left w:val="none" w:sz="0" w:space="0" w:color="auto"/>
        <w:bottom w:val="none" w:sz="0" w:space="0" w:color="auto"/>
        <w:right w:val="none" w:sz="0" w:space="0" w:color="auto"/>
      </w:divBdr>
    </w:div>
    <w:div w:id="922640781">
      <w:bodyDiv w:val="1"/>
      <w:marLeft w:val="0"/>
      <w:marRight w:val="0"/>
      <w:marTop w:val="0"/>
      <w:marBottom w:val="0"/>
      <w:divBdr>
        <w:top w:val="none" w:sz="0" w:space="0" w:color="auto"/>
        <w:left w:val="none" w:sz="0" w:space="0" w:color="auto"/>
        <w:bottom w:val="none" w:sz="0" w:space="0" w:color="auto"/>
        <w:right w:val="none" w:sz="0" w:space="0" w:color="auto"/>
      </w:divBdr>
    </w:div>
    <w:div w:id="922686022">
      <w:bodyDiv w:val="1"/>
      <w:marLeft w:val="0"/>
      <w:marRight w:val="0"/>
      <w:marTop w:val="0"/>
      <w:marBottom w:val="0"/>
      <w:divBdr>
        <w:top w:val="none" w:sz="0" w:space="0" w:color="auto"/>
        <w:left w:val="none" w:sz="0" w:space="0" w:color="auto"/>
        <w:bottom w:val="none" w:sz="0" w:space="0" w:color="auto"/>
        <w:right w:val="none" w:sz="0" w:space="0" w:color="auto"/>
      </w:divBdr>
    </w:div>
    <w:div w:id="922909993">
      <w:bodyDiv w:val="1"/>
      <w:marLeft w:val="0"/>
      <w:marRight w:val="0"/>
      <w:marTop w:val="0"/>
      <w:marBottom w:val="0"/>
      <w:divBdr>
        <w:top w:val="none" w:sz="0" w:space="0" w:color="auto"/>
        <w:left w:val="none" w:sz="0" w:space="0" w:color="auto"/>
        <w:bottom w:val="none" w:sz="0" w:space="0" w:color="auto"/>
        <w:right w:val="none" w:sz="0" w:space="0" w:color="auto"/>
      </w:divBdr>
    </w:div>
    <w:div w:id="926572769">
      <w:bodyDiv w:val="1"/>
      <w:marLeft w:val="0"/>
      <w:marRight w:val="0"/>
      <w:marTop w:val="0"/>
      <w:marBottom w:val="0"/>
      <w:divBdr>
        <w:top w:val="none" w:sz="0" w:space="0" w:color="auto"/>
        <w:left w:val="none" w:sz="0" w:space="0" w:color="auto"/>
        <w:bottom w:val="none" w:sz="0" w:space="0" w:color="auto"/>
        <w:right w:val="none" w:sz="0" w:space="0" w:color="auto"/>
      </w:divBdr>
    </w:div>
    <w:div w:id="929387565">
      <w:bodyDiv w:val="1"/>
      <w:marLeft w:val="0"/>
      <w:marRight w:val="0"/>
      <w:marTop w:val="0"/>
      <w:marBottom w:val="0"/>
      <w:divBdr>
        <w:top w:val="none" w:sz="0" w:space="0" w:color="auto"/>
        <w:left w:val="none" w:sz="0" w:space="0" w:color="auto"/>
        <w:bottom w:val="none" w:sz="0" w:space="0" w:color="auto"/>
        <w:right w:val="none" w:sz="0" w:space="0" w:color="auto"/>
      </w:divBdr>
    </w:div>
    <w:div w:id="930049462">
      <w:bodyDiv w:val="1"/>
      <w:marLeft w:val="0"/>
      <w:marRight w:val="0"/>
      <w:marTop w:val="0"/>
      <w:marBottom w:val="0"/>
      <w:divBdr>
        <w:top w:val="none" w:sz="0" w:space="0" w:color="auto"/>
        <w:left w:val="none" w:sz="0" w:space="0" w:color="auto"/>
        <w:bottom w:val="none" w:sz="0" w:space="0" w:color="auto"/>
        <w:right w:val="none" w:sz="0" w:space="0" w:color="auto"/>
      </w:divBdr>
    </w:div>
    <w:div w:id="933630946">
      <w:bodyDiv w:val="1"/>
      <w:marLeft w:val="0"/>
      <w:marRight w:val="0"/>
      <w:marTop w:val="0"/>
      <w:marBottom w:val="0"/>
      <w:divBdr>
        <w:top w:val="none" w:sz="0" w:space="0" w:color="auto"/>
        <w:left w:val="none" w:sz="0" w:space="0" w:color="auto"/>
        <w:bottom w:val="none" w:sz="0" w:space="0" w:color="auto"/>
        <w:right w:val="none" w:sz="0" w:space="0" w:color="auto"/>
      </w:divBdr>
    </w:div>
    <w:div w:id="934246133">
      <w:bodyDiv w:val="1"/>
      <w:marLeft w:val="0"/>
      <w:marRight w:val="0"/>
      <w:marTop w:val="0"/>
      <w:marBottom w:val="0"/>
      <w:divBdr>
        <w:top w:val="none" w:sz="0" w:space="0" w:color="auto"/>
        <w:left w:val="none" w:sz="0" w:space="0" w:color="auto"/>
        <w:bottom w:val="none" w:sz="0" w:space="0" w:color="auto"/>
        <w:right w:val="none" w:sz="0" w:space="0" w:color="auto"/>
      </w:divBdr>
    </w:div>
    <w:div w:id="934441407">
      <w:bodyDiv w:val="1"/>
      <w:marLeft w:val="0"/>
      <w:marRight w:val="0"/>
      <w:marTop w:val="0"/>
      <w:marBottom w:val="0"/>
      <w:divBdr>
        <w:top w:val="none" w:sz="0" w:space="0" w:color="auto"/>
        <w:left w:val="none" w:sz="0" w:space="0" w:color="auto"/>
        <w:bottom w:val="none" w:sz="0" w:space="0" w:color="auto"/>
        <w:right w:val="none" w:sz="0" w:space="0" w:color="auto"/>
      </w:divBdr>
    </w:div>
    <w:div w:id="934745290">
      <w:bodyDiv w:val="1"/>
      <w:marLeft w:val="0"/>
      <w:marRight w:val="0"/>
      <w:marTop w:val="0"/>
      <w:marBottom w:val="0"/>
      <w:divBdr>
        <w:top w:val="none" w:sz="0" w:space="0" w:color="auto"/>
        <w:left w:val="none" w:sz="0" w:space="0" w:color="auto"/>
        <w:bottom w:val="none" w:sz="0" w:space="0" w:color="auto"/>
        <w:right w:val="none" w:sz="0" w:space="0" w:color="auto"/>
      </w:divBdr>
    </w:div>
    <w:div w:id="938097766">
      <w:bodyDiv w:val="1"/>
      <w:marLeft w:val="0"/>
      <w:marRight w:val="0"/>
      <w:marTop w:val="0"/>
      <w:marBottom w:val="0"/>
      <w:divBdr>
        <w:top w:val="none" w:sz="0" w:space="0" w:color="auto"/>
        <w:left w:val="none" w:sz="0" w:space="0" w:color="auto"/>
        <w:bottom w:val="none" w:sz="0" w:space="0" w:color="auto"/>
        <w:right w:val="none" w:sz="0" w:space="0" w:color="auto"/>
      </w:divBdr>
    </w:div>
    <w:div w:id="938877818">
      <w:bodyDiv w:val="1"/>
      <w:marLeft w:val="0"/>
      <w:marRight w:val="0"/>
      <w:marTop w:val="0"/>
      <w:marBottom w:val="0"/>
      <w:divBdr>
        <w:top w:val="none" w:sz="0" w:space="0" w:color="auto"/>
        <w:left w:val="none" w:sz="0" w:space="0" w:color="auto"/>
        <w:bottom w:val="none" w:sz="0" w:space="0" w:color="auto"/>
        <w:right w:val="none" w:sz="0" w:space="0" w:color="auto"/>
      </w:divBdr>
    </w:div>
    <w:div w:id="940720966">
      <w:bodyDiv w:val="1"/>
      <w:marLeft w:val="0"/>
      <w:marRight w:val="0"/>
      <w:marTop w:val="0"/>
      <w:marBottom w:val="0"/>
      <w:divBdr>
        <w:top w:val="none" w:sz="0" w:space="0" w:color="auto"/>
        <w:left w:val="none" w:sz="0" w:space="0" w:color="auto"/>
        <w:bottom w:val="none" w:sz="0" w:space="0" w:color="auto"/>
        <w:right w:val="none" w:sz="0" w:space="0" w:color="auto"/>
      </w:divBdr>
    </w:div>
    <w:div w:id="942229442">
      <w:bodyDiv w:val="1"/>
      <w:marLeft w:val="0"/>
      <w:marRight w:val="0"/>
      <w:marTop w:val="0"/>
      <w:marBottom w:val="0"/>
      <w:divBdr>
        <w:top w:val="none" w:sz="0" w:space="0" w:color="auto"/>
        <w:left w:val="none" w:sz="0" w:space="0" w:color="auto"/>
        <w:bottom w:val="none" w:sz="0" w:space="0" w:color="auto"/>
        <w:right w:val="none" w:sz="0" w:space="0" w:color="auto"/>
      </w:divBdr>
    </w:div>
    <w:div w:id="942343796">
      <w:bodyDiv w:val="1"/>
      <w:marLeft w:val="0"/>
      <w:marRight w:val="0"/>
      <w:marTop w:val="0"/>
      <w:marBottom w:val="0"/>
      <w:divBdr>
        <w:top w:val="none" w:sz="0" w:space="0" w:color="auto"/>
        <w:left w:val="none" w:sz="0" w:space="0" w:color="auto"/>
        <w:bottom w:val="none" w:sz="0" w:space="0" w:color="auto"/>
        <w:right w:val="none" w:sz="0" w:space="0" w:color="auto"/>
      </w:divBdr>
    </w:div>
    <w:div w:id="948043841">
      <w:bodyDiv w:val="1"/>
      <w:marLeft w:val="0"/>
      <w:marRight w:val="0"/>
      <w:marTop w:val="0"/>
      <w:marBottom w:val="0"/>
      <w:divBdr>
        <w:top w:val="none" w:sz="0" w:space="0" w:color="auto"/>
        <w:left w:val="none" w:sz="0" w:space="0" w:color="auto"/>
        <w:bottom w:val="none" w:sz="0" w:space="0" w:color="auto"/>
        <w:right w:val="none" w:sz="0" w:space="0" w:color="auto"/>
      </w:divBdr>
    </w:div>
    <w:div w:id="949244278">
      <w:bodyDiv w:val="1"/>
      <w:marLeft w:val="0"/>
      <w:marRight w:val="0"/>
      <w:marTop w:val="0"/>
      <w:marBottom w:val="0"/>
      <w:divBdr>
        <w:top w:val="none" w:sz="0" w:space="0" w:color="auto"/>
        <w:left w:val="none" w:sz="0" w:space="0" w:color="auto"/>
        <w:bottom w:val="none" w:sz="0" w:space="0" w:color="auto"/>
        <w:right w:val="none" w:sz="0" w:space="0" w:color="auto"/>
      </w:divBdr>
    </w:div>
    <w:div w:id="949507875">
      <w:bodyDiv w:val="1"/>
      <w:marLeft w:val="0"/>
      <w:marRight w:val="0"/>
      <w:marTop w:val="0"/>
      <w:marBottom w:val="0"/>
      <w:divBdr>
        <w:top w:val="none" w:sz="0" w:space="0" w:color="auto"/>
        <w:left w:val="none" w:sz="0" w:space="0" w:color="auto"/>
        <w:bottom w:val="none" w:sz="0" w:space="0" w:color="auto"/>
        <w:right w:val="none" w:sz="0" w:space="0" w:color="auto"/>
      </w:divBdr>
    </w:div>
    <w:div w:id="951010290">
      <w:bodyDiv w:val="1"/>
      <w:marLeft w:val="0"/>
      <w:marRight w:val="0"/>
      <w:marTop w:val="0"/>
      <w:marBottom w:val="0"/>
      <w:divBdr>
        <w:top w:val="none" w:sz="0" w:space="0" w:color="auto"/>
        <w:left w:val="none" w:sz="0" w:space="0" w:color="auto"/>
        <w:bottom w:val="none" w:sz="0" w:space="0" w:color="auto"/>
        <w:right w:val="none" w:sz="0" w:space="0" w:color="auto"/>
      </w:divBdr>
    </w:div>
    <w:div w:id="955716927">
      <w:bodyDiv w:val="1"/>
      <w:marLeft w:val="0"/>
      <w:marRight w:val="0"/>
      <w:marTop w:val="0"/>
      <w:marBottom w:val="0"/>
      <w:divBdr>
        <w:top w:val="none" w:sz="0" w:space="0" w:color="auto"/>
        <w:left w:val="none" w:sz="0" w:space="0" w:color="auto"/>
        <w:bottom w:val="none" w:sz="0" w:space="0" w:color="auto"/>
        <w:right w:val="none" w:sz="0" w:space="0" w:color="auto"/>
      </w:divBdr>
    </w:div>
    <w:div w:id="955720152">
      <w:bodyDiv w:val="1"/>
      <w:marLeft w:val="0"/>
      <w:marRight w:val="0"/>
      <w:marTop w:val="0"/>
      <w:marBottom w:val="0"/>
      <w:divBdr>
        <w:top w:val="none" w:sz="0" w:space="0" w:color="auto"/>
        <w:left w:val="none" w:sz="0" w:space="0" w:color="auto"/>
        <w:bottom w:val="none" w:sz="0" w:space="0" w:color="auto"/>
        <w:right w:val="none" w:sz="0" w:space="0" w:color="auto"/>
      </w:divBdr>
    </w:div>
    <w:div w:id="956061396">
      <w:bodyDiv w:val="1"/>
      <w:marLeft w:val="0"/>
      <w:marRight w:val="0"/>
      <w:marTop w:val="0"/>
      <w:marBottom w:val="0"/>
      <w:divBdr>
        <w:top w:val="none" w:sz="0" w:space="0" w:color="auto"/>
        <w:left w:val="none" w:sz="0" w:space="0" w:color="auto"/>
        <w:bottom w:val="none" w:sz="0" w:space="0" w:color="auto"/>
        <w:right w:val="none" w:sz="0" w:space="0" w:color="auto"/>
      </w:divBdr>
    </w:div>
    <w:div w:id="956452580">
      <w:bodyDiv w:val="1"/>
      <w:marLeft w:val="0"/>
      <w:marRight w:val="0"/>
      <w:marTop w:val="0"/>
      <w:marBottom w:val="0"/>
      <w:divBdr>
        <w:top w:val="none" w:sz="0" w:space="0" w:color="auto"/>
        <w:left w:val="none" w:sz="0" w:space="0" w:color="auto"/>
        <w:bottom w:val="none" w:sz="0" w:space="0" w:color="auto"/>
        <w:right w:val="none" w:sz="0" w:space="0" w:color="auto"/>
      </w:divBdr>
    </w:div>
    <w:div w:id="956910125">
      <w:bodyDiv w:val="1"/>
      <w:marLeft w:val="0"/>
      <w:marRight w:val="0"/>
      <w:marTop w:val="0"/>
      <w:marBottom w:val="0"/>
      <w:divBdr>
        <w:top w:val="none" w:sz="0" w:space="0" w:color="auto"/>
        <w:left w:val="none" w:sz="0" w:space="0" w:color="auto"/>
        <w:bottom w:val="none" w:sz="0" w:space="0" w:color="auto"/>
        <w:right w:val="none" w:sz="0" w:space="0" w:color="auto"/>
      </w:divBdr>
    </w:div>
    <w:div w:id="956983588">
      <w:bodyDiv w:val="1"/>
      <w:marLeft w:val="0"/>
      <w:marRight w:val="0"/>
      <w:marTop w:val="0"/>
      <w:marBottom w:val="0"/>
      <w:divBdr>
        <w:top w:val="none" w:sz="0" w:space="0" w:color="auto"/>
        <w:left w:val="none" w:sz="0" w:space="0" w:color="auto"/>
        <w:bottom w:val="none" w:sz="0" w:space="0" w:color="auto"/>
        <w:right w:val="none" w:sz="0" w:space="0" w:color="auto"/>
      </w:divBdr>
    </w:div>
    <w:div w:id="958224346">
      <w:bodyDiv w:val="1"/>
      <w:marLeft w:val="0"/>
      <w:marRight w:val="0"/>
      <w:marTop w:val="0"/>
      <w:marBottom w:val="0"/>
      <w:divBdr>
        <w:top w:val="none" w:sz="0" w:space="0" w:color="auto"/>
        <w:left w:val="none" w:sz="0" w:space="0" w:color="auto"/>
        <w:bottom w:val="none" w:sz="0" w:space="0" w:color="auto"/>
        <w:right w:val="none" w:sz="0" w:space="0" w:color="auto"/>
      </w:divBdr>
    </w:div>
    <w:div w:id="960578356">
      <w:bodyDiv w:val="1"/>
      <w:marLeft w:val="0"/>
      <w:marRight w:val="0"/>
      <w:marTop w:val="0"/>
      <w:marBottom w:val="0"/>
      <w:divBdr>
        <w:top w:val="none" w:sz="0" w:space="0" w:color="auto"/>
        <w:left w:val="none" w:sz="0" w:space="0" w:color="auto"/>
        <w:bottom w:val="none" w:sz="0" w:space="0" w:color="auto"/>
        <w:right w:val="none" w:sz="0" w:space="0" w:color="auto"/>
      </w:divBdr>
    </w:div>
    <w:div w:id="961376563">
      <w:bodyDiv w:val="1"/>
      <w:marLeft w:val="0"/>
      <w:marRight w:val="0"/>
      <w:marTop w:val="0"/>
      <w:marBottom w:val="0"/>
      <w:divBdr>
        <w:top w:val="none" w:sz="0" w:space="0" w:color="auto"/>
        <w:left w:val="none" w:sz="0" w:space="0" w:color="auto"/>
        <w:bottom w:val="none" w:sz="0" w:space="0" w:color="auto"/>
        <w:right w:val="none" w:sz="0" w:space="0" w:color="auto"/>
      </w:divBdr>
    </w:div>
    <w:div w:id="962080392">
      <w:bodyDiv w:val="1"/>
      <w:marLeft w:val="0"/>
      <w:marRight w:val="0"/>
      <w:marTop w:val="0"/>
      <w:marBottom w:val="0"/>
      <w:divBdr>
        <w:top w:val="none" w:sz="0" w:space="0" w:color="auto"/>
        <w:left w:val="none" w:sz="0" w:space="0" w:color="auto"/>
        <w:bottom w:val="none" w:sz="0" w:space="0" w:color="auto"/>
        <w:right w:val="none" w:sz="0" w:space="0" w:color="auto"/>
      </w:divBdr>
    </w:div>
    <w:div w:id="963002039">
      <w:bodyDiv w:val="1"/>
      <w:marLeft w:val="0"/>
      <w:marRight w:val="0"/>
      <w:marTop w:val="0"/>
      <w:marBottom w:val="0"/>
      <w:divBdr>
        <w:top w:val="none" w:sz="0" w:space="0" w:color="auto"/>
        <w:left w:val="none" w:sz="0" w:space="0" w:color="auto"/>
        <w:bottom w:val="none" w:sz="0" w:space="0" w:color="auto"/>
        <w:right w:val="none" w:sz="0" w:space="0" w:color="auto"/>
      </w:divBdr>
    </w:div>
    <w:div w:id="963269153">
      <w:bodyDiv w:val="1"/>
      <w:marLeft w:val="0"/>
      <w:marRight w:val="0"/>
      <w:marTop w:val="0"/>
      <w:marBottom w:val="0"/>
      <w:divBdr>
        <w:top w:val="none" w:sz="0" w:space="0" w:color="auto"/>
        <w:left w:val="none" w:sz="0" w:space="0" w:color="auto"/>
        <w:bottom w:val="none" w:sz="0" w:space="0" w:color="auto"/>
        <w:right w:val="none" w:sz="0" w:space="0" w:color="auto"/>
      </w:divBdr>
    </w:div>
    <w:div w:id="963580196">
      <w:bodyDiv w:val="1"/>
      <w:marLeft w:val="0"/>
      <w:marRight w:val="0"/>
      <w:marTop w:val="0"/>
      <w:marBottom w:val="0"/>
      <w:divBdr>
        <w:top w:val="none" w:sz="0" w:space="0" w:color="auto"/>
        <w:left w:val="none" w:sz="0" w:space="0" w:color="auto"/>
        <w:bottom w:val="none" w:sz="0" w:space="0" w:color="auto"/>
        <w:right w:val="none" w:sz="0" w:space="0" w:color="auto"/>
      </w:divBdr>
    </w:div>
    <w:div w:id="964583803">
      <w:bodyDiv w:val="1"/>
      <w:marLeft w:val="0"/>
      <w:marRight w:val="0"/>
      <w:marTop w:val="0"/>
      <w:marBottom w:val="0"/>
      <w:divBdr>
        <w:top w:val="none" w:sz="0" w:space="0" w:color="auto"/>
        <w:left w:val="none" w:sz="0" w:space="0" w:color="auto"/>
        <w:bottom w:val="none" w:sz="0" w:space="0" w:color="auto"/>
        <w:right w:val="none" w:sz="0" w:space="0" w:color="auto"/>
      </w:divBdr>
    </w:div>
    <w:div w:id="965740597">
      <w:bodyDiv w:val="1"/>
      <w:marLeft w:val="0"/>
      <w:marRight w:val="0"/>
      <w:marTop w:val="0"/>
      <w:marBottom w:val="0"/>
      <w:divBdr>
        <w:top w:val="none" w:sz="0" w:space="0" w:color="auto"/>
        <w:left w:val="none" w:sz="0" w:space="0" w:color="auto"/>
        <w:bottom w:val="none" w:sz="0" w:space="0" w:color="auto"/>
        <w:right w:val="none" w:sz="0" w:space="0" w:color="auto"/>
      </w:divBdr>
    </w:div>
    <w:div w:id="975794805">
      <w:bodyDiv w:val="1"/>
      <w:marLeft w:val="0"/>
      <w:marRight w:val="0"/>
      <w:marTop w:val="0"/>
      <w:marBottom w:val="0"/>
      <w:divBdr>
        <w:top w:val="none" w:sz="0" w:space="0" w:color="auto"/>
        <w:left w:val="none" w:sz="0" w:space="0" w:color="auto"/>
        <w:bottom w:val="none" w:sz="0" w:space="0" w:color="auto"/>
        <w:right w:val="none" w:sz="0" w:space="0" w:color="auto"/>
      </w:divBdr>
    </w:div>
    <w:div w:id="975909240">
      <w:bodyDiv w:val="1"/>
      <w:marLeft w:val="0"/>
      <w:marRight w:val="0"/>
      <w:marTop w:val="0"/>
      <w:marBottom w:val="0"/>
      <w:divBdr>
        <w:top w:val="none" w:sz="0" w:space="0" w:color="auto"/>
        <w:left w:val="none" w:sz="0" w:space="0" w:color="auto"/>
        <w:bottom w:val="none" w:sz="0" w:space="0" w:color="auto"/>
        <w:right w:val="none" w:sz="0" w:space="0" w:color="auto"/>
      </w:divBdr>
    </w:div>
    <w:div w:id="976108514">
      <w:bodyDiv w:val="1"/>
      <w:marLeft w:val="0"/>
      <w:marRight w:val="0"/>
      <w:marTop w:val="0"/>
      <w:marBottom w:val="0"/>
      <w:divBdr>
        <w:top w:val="none" w:sz="0" w:space="0" w:color="auto"/>
        <w:left w:val="none" w:sz="0" w:space="0" w:color="auto"/>
        <w:bottom w:val="none" w:sz="0" w:space="0" w:color="auto"/>
        <w:right w:val="none" w:sz="0" w:space="0" w:color="auto"/>
      </w:divBdr>
    </w:div>
    <w:div w:id="977341659">
      <w:bodyDiv w:val="1"/>
      <w:marLeft w:val="0"/>
      <w:marRight w:val="0"/>
      <w:marTop w:val="0"/>
      <w:marBottom w:val="0"/>
      <w:divBdr>
        <w:top w:val="none" w:sz="0" w:space="0" w:color="auto"/>
        <w:left w:val="none" w:sz="0" w:space="0" w:color="auto"/>
        <w:bottom w:val="none" w:sz="0" w:space="0" w:color="auto"/>
        <w:right w:val="none" w:sz="0" w:space="0" w:color="auto"/>
      </w:divBdr>
    </w:div>
    <w:div w:id="983311994">
      <w:bodyDiv w:val="1"/>
      <w:marLeft w:val="0"/>
      <w:marRight w:val="0"/>
      <w:marTop w:val="0"/>
      <w:marBottom w:val="0"/>
      <w:divBdr>
        <w:top w:val="none" w:sz="0" w:space="0" w:color="auto"/>
        <w:left w:val="none" w:sz="0" w:space="0" w:color="auto"/>
        <w:bottom w:val="none" w:sz="0" w:space="0" w:color="auto"/>
        <w:right w:val="none" w:sz="0" w:space="0" w:color="auto"/>
      </w:divBdr>
    </w:div>
    <w:div w:id="985358903">
      <w:bodyDiv w:val="1"/>
      <w:marLeft w:val="0"/>
      <w:marRight w:val="0"/>
      <w:marTop w:val="0"/>
      <w:marBottom w:val="0"/>
      <w:divBdr>
        <w:top w:val="none" w:sz="0" w:space="0" w:color="auto"/>
        <w:left w:val="none" w:sz="0" w:space="0" w:color="auto"/>
        <w:bottom w:val="none" w:sz="0" w:space="0" w:color="auto"/>
        <w:right w:val="none" w:sz="0" w:space="0" w:color="auto"/>
      </w:divBdr>
    </w:div>
    <w:div w:id="988365454">
      <w:bodyDiv w:val="1"/>
      <w:marLeft w:val="0"/>
      <w:marRight w:val="0"/>
      <w:marTop w:val="0"/>
      <w:marBottom w:val="0"/>
      <w:divBdr>
        <w:top w:val="none" w:sz="0" w:space="0" w:color="auto"/>
        <w:left w:val="none" w:sz="0" w:space="0" w:color="auto"/>
        <w:bottom w:val="none" w:sz="0" w:space="0" w:color="auto"/>
        <w:right w:val="none" w:sz="0" w:space="0" w:color="auto"/>
      </w:divBdr>
    </w:div>
    <w:div w:id="988367636">
      <w:bodyDiv w:val="1"/>
      <w:marLeft w:val="0"/>
      <w:marRight w:val="0"/>
      <w:marTop w:val="0"/>
      <w:marBottom w:val="0"/>
      <w:divBdr>
        <w:top w:val="none" w:sz="0" w:space="0" w:color="auto"/>
        <w:left w:val="none" w:sz="0" w:space="0" w:color="auto"/>
        <w:bottom w:val="none" w:sz="0" w:space="0" w:color="auto"/>
        <w:right w:val="none" w:sz="0" w:space="0" w:color="auto"/>
      </w:divBdr>
    </w:div>
    <w:div w:id="988707248">
      <w:bodyDiv w:val="1"/>
      <w:marLeft w:val="0"/>
      <w:marRight w:val="0"/>
      <w:marTop w:val="0"/>
      <w:marBottom w:val="0"/>
      <w:divBdr>
        <w:top w:val="none" w:sz="0" w:space="0" w:color="auto"/>
        <w:left w:val="none" w:sz="0" w:space="0" w:color="auto"/>
        <w:bottom w:val="none" w:sz="0" w:space="0" w:color="auto"/>
        <w:right w:val="none" w:sz="0" w:space="0" w:color="auto"/>
      </w:divBdr>
    </w:div>
    <w:div w:id="988750943">
      <w:bodyDiv w:val="1"/>
      <w:marLeft w:val="0"/>
      <w:marRight w:val="0"/>
      <w:marTop w:val="0"/>
      <w:marBottom w:val="0"/>
      <w:divBdr>
        <w:top w:val="none" w:sz="0" w:space="0" w:color="auto"/>
        <w:left w:val="none" w:sz="0" w:space="0" w:color="auto"/>
        <w:bottom w:val="none" w:sz="0" w:space="0" w:color="auto"/>
        <w:right w:val="none" w:sz="0" w:space="0" w:color="auto"/>
      </w:divBdr>
    </w:div>
    <w:div w:id="991717265">
      <w:bodyDiv w:val="1"/>
      <w:marLeft w:val="0"/>
      <w:marRight w:val="0"/>
      <w:marTop w:val="0"/>
      <w:marBottom w:val="0"/>
      <w:divBdr>
        <w:top w:val="none" w:sz="0" w:space="0" w:color="auto"/>
        <w:left w:val="none" w:sz="0" w:space="0" w:color="auto"/>
        <w:bottom w:val="none" w:sz="0" w:space="0" w:color="auto"/>
        <w:right w:val="none" w:sz="0" w:space="0" w:color="auto"/>
      </w:divBdr>
    </w:div>
    <w:div w:id="995379173">
      <w:bodyDiv w:val="1"/>
      <w:marLeft w:val="0"/>
      <w:marRight w:val="0"/>
      <w:marTop w:val="0"/>
      <w:marBottom w:val="0"/>
      <w:divBdr>
        <w:top w:val="none" w:sz="0" w:space="0" w:color="auto"/>
        <w:left w:val="none" w:sz="0" w:space="0" w:color="auto"/>
        <w:bottom w:val="none" w:sz="0" w:space="0" w:color="auto"/>
        <w:right w:val="none" w:sz="0" w:space="0" w:color="auto"/>
      </w:divBdr>
    </w:div>
    <w:div w:id="996540935">
      <w:bodyDiv w:val="1"/>
      <w:marLeft w:val="0"/>
      <w:marRight w:val="0"/>
      <w:marTop w:val="0"/>
      <w:marBottom w:val="0"/>
      <w:divBdr>
        <w:top w:val="none" w:sz="0" w:space="0" w:color="auto"/>
        <w:left w:val="none" w:sz="0" w:space="0" w:color="auto"/>
        <w:bottom w:val="none" w:sz="0" w:space="0" w:color="auto"/>
        <w:right w:val="none" w:sz="0" w:space="0" w:color="auto"/>
      </w:divBdr>
    </w:div>
    <w:div w:id="997658472">
      <w:bodyDiv w:val="1"/>
      <w:marLeft w:val="0"/>
      <w:marRight w:val="0"/>
      <w:marTop w:val="0"/>
      <w:marBottom w:val="0"/>
      <w:divBdr>
        <w:top w:val="none" w:sz="0" w:space="0" w:color="auto"/>
        <w:left w:val="none" w:sz="0" w:space="0" w:color="auto"/>
        <w:bottom w:val="none" w:sz="0" w:space="0" w:color="auto"/>
        <w:right w:val="none" w:sz="0" w:space="0" w:color="auto"/>
      </w:divBdr>
    </w:div>
    <w:div w:id="1000960136">
      <w:bodyDiv w:val="1"/>
      <w:marLeft w:val="0"/>
      <w:marRight w:val="0"/>
      <w:marTop w:val="0"/>
      <w:marBottom w:val="0"/>
      <w:divBdr>
        <w:top w:val="none" w:sz="0" w:space="0" w:color="auto"/>
        <w:left w:val="none" w:sz="0" w:space="0" w:color="auto"/>
        <w:bottom w:val="none" w:sz="0" w:space="0" w:color="auto"/>
        <w:right w:val="none" w:sz="0" w:space="0" w:color="auto"/>
      </w:divBdr>
    </w:div>
    <w:div w:id="1008171954">
      <w:bodyDiv w:val="1"/>
      <w:marLeft w:val="0"/>
      <w:marRight w:val="0"/>
      <w:marTop w:val="0"/>
      <w:marBottom w:val="0"/>
      <w:divBdr>
        <w:top w:val="none" w:sz="0" w:space="0" w:color="auto"/>
        <w:left w:val="none" w:sz="0" w:space="0" w:color="auto"/>
        <w:bottom w:val="none" w:sz="0" w:space="0" w:color="auto"/>
        <w:right w:val="none" w:sz="0" w:space="0" w:color="auto"/>
      </w:divBdr>
    </w:div>
    <w:div w:id="1009405769">
      <w:bodyDiv w:val="1"/>
      <w:marLeft w:val="0"/>
      <w:marRight w:val="0"/>
      <w:marTop w:val="0"/>
      <w:marBottom w:val="0"/>
      <w:divBdr>
        <w:top w:val="none" w:sz="0" w:space="0" w:color="auto"/>
        <w:left w:val="none" w:sz="0" w:space="0" w:color="auto"/>
        <w:bottom w:val="none" w:sz="0" w:space="0" w:color="auto"/>
        <w:right w:val="none" w:sz="0" w:space="0" w:color="auto"/>
      </w:divBdr>
    </w:div>
    <w:div w:id="1010253482">
      <w:bodyDiv w:val="1"/>
      <w:marLeft w:val="0"/>
      <w:marRight w:val="0"/>
      <w:marTop w:val="0"/>
      <w:marBottom w:val="0"/>
      <w:divBdr>
        <w:top w:val="none" w:sz="0" w:space="0" w:color="auto"/>
        <w:left w:val="none" w:sz="0" w:space="0" w:color="auto"/>
        <w:bottom w:val="none" w:sz="0" w:space="0" w:color="auto"/>
        <w:right w:val="none" w:sz="0" w:space="0" w:color="auto"/>
      </w:divBdr>
    </w:div>
    <w:div w:id="1012414149">
      <w:bodyDiv w:val="1"/>
      <w:marLeft w:val="0"/>
      <w:marRight w:val="0"/>
      <w:marTop w:val="0"/>
      <w:marBottom w:val="0"/>
      <w:divBdr>
        <w:top w:val="none" w:sz="0" w:space="0" w:color="auto"/>
        <w:left w:val="none" w:sz="0" w:space="0" w:color="auto"/>
        <w:bottom w:val="none" w:sz="0" w:space="0" w:color="auto"/>
        <w:right w:val="none" w:sz="0" w:space="0" w:color="auto"/>
      </w:divBdr>
    </w:div>
    <w:div w:id="1017267828">
      <w:bodyDiv w:val="1"/>
      <w:marLeft w:val="0"/>
      <w:marRight w:val="0"/>
      <w:marTop w:val="0"/>
      <w:marBottom w:val="0"/>
      <w:divBdr>
        <w:top w:val="none" w:sz="0" w:space="0" w:color="auto"/>
        <w:left w:val="none" w:sz="0" w:space="0" w:color="auto"/>
        <w:bottom w:val="none" w:sz="0" w:space="0" w:color="auto"/>
        <w:right w:val="none" w:sz="0" w:space="0" w:color="auto"/>
      </w:divBdr>
    </w:div>
    <w:div w:id="1018774381">
      <w:bodyDiv w:val="1"/>
      <w:marLeft w:val="0"/>
      <w:marRight w:val="0"/>
      <w:marTop w:val="0"/>
      <w:marBottom w:val="0"/>
      <w:divBdr>
        <w:top w:val="none" w:sz="0" w:space="0" w:color="auto"/>
        <w:left w:val="none" w:sz="0" w:space="0" w:color="auto"/>
        <w:bottom w:val="none" w:sz="0" w:space="0" w:color="auto"/>
        <w:right w:val="none" w:sz="0" w:space="0" w:color="auto"/>
      </w:divBdr>
    </w:div>
    <w:div w:id="1018897017">
      <w:bodyDiv w:val="1"/>
      <w:marLeft w:val="0"/>
      <w:marRight w:val="0"/>
      <w:marTop w:val="0"/>
      <w:marBottom w:val="0"/>
      <w:divBdr>
        <w:top w:val="none" w:sz="0" w:space="0" w:color="auto"/>
        <w:left w:val="none" w:sz="0" w:space="0" w:color="auto"/>
        <w:bottom w:val="none" w:sz="0" w:space="0" w:color="auto"/>
        <w:right w:val="none" w:sz="0" w:space="0" w:color="auto"/>
      </w:divBdr>
    </w:div>
    <w:div w:id="1019241339">
      <w:bodyDiv w:val="1"/>
      <w:marLeft w:val="0"/>
      <w:marRight w:val="0"/>
      <w:marTop w:val="0"/>
      <w:marBottom w:val="0"/>
      <w:divBdr>
        <w:top w:val="none" w:sz="0" w:space="0" w:color="auto"/>
        <w:left w:val="none" w:sz="0" w:space="0" w:color="auto"/>
        <w:bottom w:val="none" w:sz="0" w:space="0" w:color="auto"/>
        <w:right w:val="none" w:sz="0" w:space="0" w:color="auto"/>
      </w:divBdr>
    </w:div>
    <w:div w:id="1021542255">
      <w:bodyDiv w:val="1"/>
      <w:marLeft w:val="0"/>
      <w:marRight w:val="0"/>
      <w:marTop w:val="0"/>
      <w:marBottom w:val="0"/>
      <w:divBdr>
        <w:top w:val="none" w:sz="0" w:space="0" w:color="auto"/>
        <w:left w:val="none" w:sz="0" w:space="0" w:color="auto"/>
        <w:bottom w:val="none" w:sz="0" w:space="0" w:color="auto"/>
        <w:right w:val="none" w:sz="0" w:space="0" w:color="auto"/>
      </w:divBdr>
    </w:div>
    <w:div w:id="1022707199">
      <w:bodyDiv w:val="1"/>
      <w:marLeft w:val="0"/>
      <w:marRight w:val="0"/>
      <w:marTop w:val="0"/>
      <w:marBottom w:val="0"/>
      <w:divBdr>
        <w:top w:val="none" w:sz="0" w:space="0" w:color="auto"/>
        <w:left w:val="none" w:sz="0" w:space="0" w:color="auto"/>
        <w:bottom w:val="none" w:sz="0" w:space="0" w:color="auto"/>
        <w:right w:val="none" w:sz="0" w:space="0" w:color="auto"/>
      </w:divBdr>
    </w:div>
    <w:div w:id="1030378398">
      <w:bodyDiv w:val="1"/>
      <w:marLeft w:val="0"/>
      <w:marRight w:val="0"/>
      <w:marTop w:val="0"/>
      <w:marBottom w:val="0"/>
      <w:divBdr>
        <w:top w:val="none" w:sz="0" w:space="0" w:color="auto"/>
        <w:left w:val="none" w:sz="0" w:space="0" w:color="auto"/>
        <w:bottom w:val="none" w:sz="0" w:space="0" w:color="auto"/>
        <w:right w:val="none" w:sz="0" w:space="0" w:color="auto"/>
      </w:divBdr>
    </w:div>
    <w:div w:id="1035694252">
      <w:bodyDiv w:val="1"/>
      <w:marLeft w:val="0"/>
      <w:marRight w:val="0"/>
      <w:marTop w:val="0"/>
      <w:marBottom w:val="0"/>
      <w:divBdr>
        <w:top w:val="none" w:sz="0" w:space="0" w:color="auto"/>
        <w:left w:val="none" w:sz="0" w:space="0" w:color="auto"/>
        <w:bottom w:val="none" w:sz="0" w:space="0" w:color="auto"/>
        <w:right w:val="none" w:sz="0" w:space="0" w:color="auto"/>
      </w:divBdr>
    </w:div>
    <w:div w:id="1041397601">
      <w:bodyDiv w:val="1"/>
      <w:marLeft w:val="0"/>
      <w:marRight w:val="0"/>
      <w:marTop w:val="0"/>
      <w:marBottom w:val="0"/>
      <w:divBdr>
        <w:top w:val="none" w:sz="0" w:space="0" w:color="auto"/>
        <w:left w:val="none" w:sz="0" w:space="0" w:color="auto"/>
        <w:bottom w:val="none" w:sz="0" w:space="0" w:color="auto"/>
        <w:right w:val="none" w:sz="0" w:space="0" w:color="auto"/>
      </w:divBdr>
    </w:div>
    <w:div w:id="1042703845">
      <w:bodyDiv w:val="1"/>
      <w:marLeft w:val="0"/>
      <w:marRight w:val="0"/>
      <w:marTop w:val="0"/>
      <w:marBottom w:val="0"/>
      <w:divBdr>
        <w:top w:val="none" w:sz="0" w:space="0" w:color="auto"/>
        <w:left w:val="none" w:sz="0" w:space="0" w:color="auto"/>
        <w:bottom w:val="none" w:sz="0" w:space="0" w:color="auto"/>
        <w:right w:val="none" w:sz="0" w:space="0" w:color="auto"/>
      </w:divBdr>
    </w:div>
    <w:div w:id="1043290818">
      <w:bodyDiv w:val="1"/>
      <w:marLeft w:val="0"/>
      <w:marRight w:val="0"/>
      <w:marTop w:val="0"/>
      <w:marBottom w:val="0"/>
      <w:divBdr>
        <w:top w:val="none" w:sz="0" w:space="0" w:color="auto"/>
        <w:left w:val="none" w:sz="0" w:space="0" w:color="auto"/>
        <w:bottom w:val="none" w:sz="0" w:space="0" w:color="auto"/>
        <w:right w:val="none" w:sz="0" w:space="0" w:color="auto"/>
      </w:divBdr>
    </w:div>
    <w:div w:id="1046759853">
      <w:bodyDiv w:val="1"/>
      <w:marLeft w:val="0"/>
      <w:marRight w:val="0"/>
      <w:marTop w:val="0"/>
      <w:marBottom w:val="0"/>
      <w:divBdr>
        <w:top w:val="none" w:sz="0" w:space="0" w:color="auto"/>
        <w:left w:val="none" w:sz="0" w:space="0" w:color="auto"/>
        <w:bottom w:val="none" w:sz="0" w:space="0" w:color="auto"/>
        <w:right w:val="none" w:sz="0" w:space="0" w:color="auto"/>
      </w:divBdr>
    </w:div>
    <w:div w:id="1047998042">
      <w:bodyDiv w:val="1"/>
      <w:marLeft w:val="0"/>
      <w:marRight w:val="0"/>
      <w:marTop w:val="0"/>
      <w:marBottom w:val="0"/>
      <w:divBdr>
        <w:top w:val="none" w:sz="0" w:space="0" w:color="auto"/>
        <w:left w:val="none" w:sz="0" w:space="0" w:color="auto"/>
        <w:bottom w:val="none" w:sz="0" w:space="0" w:color="auto"/>
        <w:right w:val="none" w:sz="0" w:space="0" w:color="auto"/>
      </w:divBdr>
    </w:div>
    <w:div w:id="1051269793">
      <w:bodyDiv w:val="1"/>
      <w:marLeft w:val="0"/>
      <w:marRight w:val="0"/>
      <w:marTop w:val="0"/>
      <w:marBottom w:val="0"/>
      <w:divBdr>
        <w:top w:val="none" w:sz="0" w:space="0" w:color="auto"/>
        <w:left w:val="none" w:sz="0" w:space="0" w:color="auto"/>
        <w:bottom w:val="none" w:sz="0" w:space="0" w:color="auto"/>
        <w:right w:val="none" w:sz="0" w:space="0" w:color="auto"/>
      </w:divBdr>
    </w:div>
    <w:div w:id="1054544824">
      <w:bodyDiv w:val="1"/>
      <w:marLeft w:val="0"/>
      <w:marRight w:val="0"/>
      <w:marTop w:val="0"/>
      <w:marBottom w:val="0"/>
      <w:divBdr>
        <w:top w:val="none" w:sz="0" w:space="0" w:color="auto"/>
        <w:left w:val="none" w:sz="0" w:space="0" w:color="auto"/>
        <w:bottom w:val="none" w:sz="0" w:space="0" w:color="auto"/>
        <w:right w:val="none" w:sz="0" w:space="0" w:color="auto"/>
      </w:divBdr>
    </w:div>
    <w:div w:id="1056705267">
      <w:bodyDiv w:val="1"/>
      <w:marLeft w:val="0"/>
      <w:marRight w:val="0"/>
      <w:marTop w:val="0"/>
      <w:marBottom w:val="0"/>
      <w:divBdr>
        <w:top w:val="none" w:sz="0" w:space="0" w:color="auto"/>
        <w:left w:val="none" w:sz="0" w:space="0" w:color="auto"/>
        <w:bottom w:val="none" w:sz="0" w:space="0" w:color="auto"/>
        <w:right w:val="none" w:sz="0" w:space="0" w:color="auto"/>
      </w:divBdr>
    </w:div>
    <w:div w:id="1058435801">
      <w:bodyDiv w:val="1"/>
      <w:marLeft w:val="0"/>
      <w:marRight w:val="0"/>
      <w:marTop w:val="0"/>
      <w:marBottom w:val="0"/>
      <w:divBdr>
        <w:top w:val="none" w:sz="0" w:space="0" w:color="auto"/>
        <w:left w:val="none" w:sz="0" w:space="0" w:color="auto"/>
        <w:bottom w:val="none" w:sz="0" w:space="0" w:color="auto"/>
        <w:right w:val="none" w:sz="0" w:space="0" w:color="auto"/>
      </w:divBdr>
    </w:div>
    <w:div w:id="1064530262">
      <w:bodyDiv w:val="1"/>
      <w:marLeft w:val="0"/>
      <w:marRight w:val="0"/>
      <w:marTop w:val="0"/>
      <w:marBottom w:val="0"/>
      <w:divBdr>
        <w:top w:val="none" w:sz="0" w:space="0" w:color="auto"/>
        <w:left w:val="none" w:sz="0" w:space="0" w:color="auto"/>
        <w:bottom w:val="none" w:sz="0" w:space="0" w:color="auto"/>
        <w:right w:val="none" w:sz="0" w:space="0" w:color="auto"/>
      </w:divBdr>
    </w:div>
    <w:div w:id="1070226816">
      <w:bodyDiv w:val="1"/>
      <w:marLeft w:val="0"/>
      <w:marRight w:val="0"/>
      <w:marTop w:val="0"/>
      <w:marBottom w:val="0"/>
      <w:divBdr>
        <w:top w:val="none" w:sz="0" w:space="0" w:color="auto"/>
        <w:left w:val="none" w:sz="0" w:space="0" w:color="auto"/>
        <w:bottom w:val="none" w:sz="0" w:space="0" w:color="auto"/>
        <w:right w:val="none" w:sz="0" w:space="0" w:color="auto"/>
      </w:divBdr>
    </w:div>
    <w:div w:id="1071083391">
      <w:bodyDiv w:val="1"/>
      <w:marLeft w:val="0"/>
      <w:marRight w:val="0"/>
      <w:marTop w:val="0"/>
      <w:marBottom w:val="0"/>
      <w:divBdr>
        <w:top w:val="none" w:sz="0" w:space="0" w:color="auto"/>
        <w:left w:val="none" w:sz="0" w:space="0" w:color="auto"/>
        <w:bottom w:val="none" w:sz="0" w:space="0" w:color="auto"/>
        <w:right w:val="none" w:sz="0" w:space="0" w:color="auto"/>
      </w:divBdr>
    </w:div>
    <w:div w:id="1071194208">
      <w:bodyDiv w:val="1"/>
      <w:marLeft w:val="0"/>
      <w:marRight w:val="0"/>
      <w:marTop w:val="0"/>
      <w:marBottom w:val="0"/>
      <w:divBdr>
        <w:top w:val="none" w:sz="0" w:space="0" w:color="auto"/>
        <w:left w:val="none" w:sz="0" w:space="0" w:color="auto"/>
        <w:bottom w:val="none" w:sz="0" w:space="0" w:color="auto"/>
        <w:right w:val="none" w:sz="0" w:space="0" w:color="auto"/>
      </w:divBdr>
    </w:div>
    <w:div w:id="1073116660">
      <w:bodyDiv w:val="1"/>
      <w:marLeft w:val="0"/>
      <w:marRight w:val="0"/>
      <w:marTop w:val="0"/>
      <w:marBottom w:val="0"/>
      <w:divBdr>
        <w:top w:val="none" w:sz="0" w:space="0" w:color="auto"/>
        <w:left w:val="none" w:sz="0" w:space="0" w:color="auto"/>
        <w:bottom w:val="none" w:sz="0" w:space="0" w:color="auto"/>
        <w:right w:val="none" w:sz="0" w:space="0" w:color="auto"/>
      </w:divBdr>
    </w:div>
    <w:div w:id="1074620200">
      <w:bodyDiv w:val="1"/>
      <w:marLeft w:val="0"/>
      <w:marRight w:val="0"/>
      <w:marTop w:val="0"/>
      <w:marBottom w:val="0"/>
      <w:divBdr>
        <w:top w:val="none" w:sz="0" w:space="0" w:color="auto"/>
        <w:left w:val="none" w:sz="0" w:space="0" w:color="auto"/>
        <w:bottom w:val="none" w:sz="0" w:space="0" w:color="auto"/>
        <w:right w:val="none" w:sz="0" w:space="0" w:color="auto"/>
      </w:divBdr>
    </w:div>
    <w:div w:id="1083915601">
      <w:bodyDiv w:val="1"/>
      <w:marLeft w:val="0"/>
      <w:marRight w:val="0"/>
      <w:marTop w:val="0"/>
      <w:marBottom w:val="0"/>
      <w:divBdr>
        <w:top w:val="none" w:sz="0" w:space="0" w:color="auto"/>
        <w:left w:val="none" w:sz="0" w:space="0" w:color="auto"/>
        <w:bottom w:val="none" w:sz="0" w:space="0" w:color="auto"/>
        <w:right w:val="none" w:sz="0" w:space="0" w:color="auto"/>
      </w:divBdr>
    </w:div>
    <w:div w:id="1086271350">
      <w:bodyDiv w:val="1"/>
      <w:marLeft w:val="0"/>
      <w:marRight w:val="0"/>
      <w:marTop w:val="0"/>
      <w:marBottom w:val="0"/>
      <w:divBdr>
        <w:top w:val="none" w:sz="0" w:space="0" w:color="auto"/>
        <w:left w:val="none" w:sz="0" w:space="0" w:color="auto"/>
        <w:bottom w:val="none" w:sz="0" w:space="0" w:color="auto"/>
        <w:right w:val="none" w:sz="0" w:space="0" w:color="auto"/>
      </w:divBdr>
    </w:div>
    <w:div w:id="1087386775">
      <w:bodyDiv w:val="1"/>
      <w:marLeft w:val="0"/>
      <w:marRight w:val="0"/>
      <w:marTop w:val="0"/>
      <w:marBottom w:val="0"/>
      <w:divBdr>
        <w:top w:val="none" w:sz="0" w:space="0" w:color="auto"/>
        <w:left w:val="none" w:sz="0" w:space="0" w:color="auto"/>
        <w:bottom w:val="none" w:sz="0" w:space="0" w:color="auto"/>
        <w:right w:val="none" w:sz="0" w:space="0" w:color="auto"/>
      </w:divBdr>
    </w:div>
    <w:div w:id="1089690741">
      <w:bodyDiv w:val="1"/>
      <w:marLeft w:val="0"/>
      <w:marRight w:val="0"/>
      <w:marTop w:val="0"/>
      <w:marBottom w:val="0"/>
      <w:divBdr>
        <w:top w:val="none" w:sz="0" w:space="0" w:color="auto"/>
        <w:left w:val="none" w:sz="0" w:space="0" w:color="auto"/>
        <w:bottom w:val="none" w:sz="0" w:space="0" w:color="auto"/>
        <w:right w:val="none" w:sz="0" w:space="0" w:color="auto"/>
      </w:divBdr>
    </w:div>
    <w:div w:id="1098403103">
      <w:bodyDiv w:val="1"/>
      <w:marLeft w:val="0"/>
      <w:marRight w:val="0"/>
      <w:marTop w:val="0"/>
      <w:marBottom w:val="0"/>
      <w:divBdr>
        <w:top w:val="none" w:sz="0" w:space="0" w:color="auto"/>
        <w:left w:val="none" w:sz="0" w:space="0" w:color="auto"/>
        <w:bottom w:val="none" w:sz="0" w:space="0" w:color="auto"/>
        <w:right w:val="none" w:sz="0" w:space="0" w:color="auto"/>
      </w:divBdr>
    </w:div>
    <w:div w:id="1100443411">
      <w:bodyDiv w:val="1"/>
      <w:marLeft w:val="0"/>
      <w:marRight w:val="0"/>
      <w:marTop w:val="0"/>
      <w:marBottom w:val="0"/>
      <w:divBdr>
        <w:top w:val="none" w:sz="0" w:space="0" w:color="auto"/>
        <w:left w:val="none" w:sz="0" w:space="0" w:color="auto"/>
        <w:bottom w:val="none" w:sz="0" w:space="0" w:color="auto"/>
        <w:right w:val="none" w:sz="0" w:space="0" w:color="auto"/>
      </w:divBdr>
    </w:div>
    <w:div w:id="1101339163">
      <w:bodyDiv w:val="1"/>
      <w:marLeft w:val="0"/>
      <w:marRight w:val="0"/>
      <w:marTop w:val="0"/>
      <w:marBottom w:val="0"/>
      <w:divBdr>
        <w:top w:val="none" w:sz="0" w:space="0" w:color="auto"/>
        <w:left w:val="none" w:sz="0" w:space="0" w:color="auto"/>
        <w:bottom w:val="none" w:sz="0" w:space="0" w:color="auto"/>
        <w:right w:val="none" w:sz="0" w:space="0" w:color="auto"/>
      </w:divBdr>
    </w:div>
    <w:div w:id="1102803669">
      <w:bodyDiv w:val="1"/>
      <w:marLeft w:val="0"/>
      <w:marRight w:val="0"/>
      <w:marTop w:val="0"/>
      <w:marBottom w:val="0"/>
      <w:divBdr>
        <w:top w:val="none" w:sz="0" w:space="0" w:color="auto"/>
        <w:left w:val="none" w:sz="0" w:space="0" w:color="auto"/>
        <w:bottom w:val="none" w:sz="0" w:space="0" w:color="auto"/>
        <w:right w:val="none" w:sz="0" w:space="0" w:color="auto"/>
      </w:divBdr>
    </w:div>
    <w:div w:id="1103839321">
      <w:bodyDiv w:val="1"/>
      <w:marLeft w:val="0"/>
      <w:marRight w:val="0"/>
      <w:marTop w:val="0"/>
      <w:marBottom w:val="0"/>
      <w:divBdr>
        <w:top w:val="none" w:sz="0" w:space="0" w:color="auto"/>
        <w:left w:val="none" w:sz="0" w:space="0" w:color="auto"/>
        <w:bottom w:val="none" w:sz="0" w:space="0" w:color="auto"/>
        <w:right w:val="none" w:sz="0" w:space="0" w:color="auto"/>
      </w:divBdr>
    </w:div>
    <w:div w:id="1106534603">
      <w:bodyDiv w:val="1"/>
      <w:marLeft w:val="0"/>
      <w:marRight w:val="0"/>
      <w:marTop w:val="0"/>
      <w:marBottom w:val="0"/>
      <w:divBdr>
        <w:top w:val="none" w:sz="0" w:space="0" w:color="auto"/>
        <w:left w:val="none" w:sz="0" w:space="0" w:color="auto"/>
        <w:bottom w:val="none" w:sz="0" w:space="0" w:color="auto"/>
        <w:right w:val="none" w:sz="0" w:space="0" w:color="auto"/>
      </w:divBdr>
    </w:div>
    <w:div w:id="1107501604">
      <w:bodyDiv w:val="1"/>
      <w:marLeft w:val="0"/>
      <w:marRight w:val="0"/>
      <w:marTop w:val="0"/>
      <w:marBottom w:val="0"/>
      <w:divBdr>
        <w:top w:val="none" w:sz="0" w:space="0" w:color="auto"/>
        <w:left w:val="none" w:sz="0" w:space="0" w:color="auto"/>
        <w:bottom w:val="none" w:sz="0" w:space="0" w:color="auto"/>
        <w:right w:val="none" w:sz="0" w:space="0" w:color="auto"/>
      </w:divBdr>
    </w:div>
    <w:div w:id="1110196833">
      <w:bodyDiv w:val="1"/>
      <w:marLeft w:val="0"/>
      <w:marRight w:val="0"/>
      <w:marTop w:val="0"/>
      <w:marBottom w:val="0"/>
      <w:divBdr>
        <w:top w:val="none" w:sz="0" w:space="0" w:color="auto"/>
        <w:left w:val="none" w:sz="0" w:space="0" w:color="auto"/>
        <w:bottom w:val="none" w:sz="0" w:space="0" w:color="auto"/>
        <w:right w:val="none" w:sz="0" w:space="0" w:color="auto"/>
      </w:divBdr>
    </w:div>
    <w:div w:id="1114060351">
      <w:bodyDiv w:val="1"/>
      <w:marLeft w:val="0"/>
      <w:marRight w:val="0"/>
      <w:marTop w:val="0"/>
      <w:marBottom w:val="0"/>
      <w:divBdr>
        <w:top w:val="none" w:sz="0" w:space="0" w:color="auto"/>
        <w:left w:val="none" w:sz="0" w:space="0" w:color="auto"/>
        <w:bottom w:val="none" w:sz="0" w:space="0" w:color="auto"/>
        <w:right w:val="none" w:sz="0" w:space="0" w:color="auto"/>
      </w:divBdr>
    </w:div>
    <w:div w:id="1114401064">
      <w:bodyDiv w:val="1"/>
      <w:marLeft w:val="0"/>
      <w:marRight w:val="0"/>
      <w:marTop w:val="0"/>
      <w:marBottom w:val="0"/>
      <w:divBdr>
        <w:top w:val="none" w:sz="0" w:space="0" w:color="auto"/>
        <w:left w:val="none" w:sz="0" w:space="0" w:color="auto"/>
        <w:bottom w:val="none" w:sz="0" w:space="0" w:color="auto"/>
        <w:right w:val="none" w:sz="0" w:space="0" w:color="auto"/>
      </w:divBdr>
    </w:div>
    <w:div w:id="1115900903">
      <w:bodyDiv w:val="1"/>
      <w:marLeft w:val="0"/>
      <w:marRight w:val="0"/>
      <w:marTop w:val="0"/>
      <w:marBottom w:val="0"/>
      <w:divBdr>
        <w:top w:val="none" w:sz="0" w:space="0" w:color="auto"/>
        <w:left w:val="none" w:sz="0" w:space="0" w:color="auto"/>
        <w:bottom w:val="none" w:sz="0" w:space="0" w:color="auto"/>
        <w:right w:val="none" w:sz="0" w:space="0" w:color="auto"/>
      </w:divBdr>
    </w:div>
    <w:div w:id="1116875795">
      <w:bodyDiv w:val="1"/>
      <w:marLeft w:val="0"/>
      <w:marRight w:val="0"/>
      <w:marTop w:val="0"/>
      <w:marBottom w:val="0"/>
      <w:divBdr>
        <w:top w:val="none" w:sz="0" w:space="0" w:color="auto"/>
        <w:left w:val="none" w:sz="0" w:space="0" w:color="auto"/>
        <w:bottom w:val="none" w:sz="0" w:space="0" w:color="auto"/>
        <w:right w:val="none" w:sz="0" w:space="0" w:color="auto"/>
      </w:divBdr>
    </w:div>
    <w:div w:id="1119765819">
      <w:bodyDiv w:val="1"/>
      <w:marLeft w:val="0"/>
      <w:marRight w:val="0"/>
      <w:marTop w:val="0"/>
      <w:marBottom w:val="0"/>
      <w:divBdr>
        <w:top w:val="none" w:sz="0" w:space="0" w:color="auto"/>
        <w:left w:val="none" w:sz="0" w:space="0" w:color="auto"/>
        <w:bottom w:val="none" w:sz="0" w:space="0" w:color="auto"/>
        <w:right w:val="none" w:sz="0" w:space="0" w:color="auto"/>
      </w:divBdr>
    </w:div>
    <w:div w:id="1120221353">
      <w:bodyDiv w:val="1"/>
      <w:marLeft w:val="0"/>
      <w:marRight w:val="0"/>
      <w:marTop w:val="0"/>
      <w:marBottom w:val="0"/>
      <w:divBdr>
        <w:top w:val="none" w:sz="0" w:space="0" w:color="auto"/>
        <w:left w:val="none" w:sz="0" w:space="0" w:color="auto"/>
        <w:bottom w:val="none" w:sz="0" w:space="0" w:color="auto"/>
        <w:right w:val="none" w:sz="0" w:space="0" w:color="auto"/>
      </w:divBdr>
    </w:div>
    <w:div w:id="1124889063">
      <w:bodyDiv w:val="1"/>
      <w:marLeft w:val="0"/>
      <w:marRight w:val="0"/>
      <w:marTop w:val="0"/>
      <w:marBottom w:val="0"/>
      <w:divBdr>
        <w:top w:val="none" w:sz="0" w:space="0" w:color="auto"/>
        <w:left w:val="none" w:sz="0" w:space="0" w:color="auto"/>
        <w:bottom w:val="none" w:sz="0" w:space="0" w:color="auto"/>
        <w:right w:val="none" w:sz="0" w:space="0" w:color="auto"/>
      </w:divBdr>
    </w:div>
    <w:div w:id="1125464629">
      <w:bodyDiv w:val="1"/>
      <w:marLeft w:val="0"/>
      <w:marRight w:val="0"/>
      <w:marTop w:val="0"/>
      <w:marBottom w:val="0"/>
      <w:divBdr>
        <w:top w:val="none" w:sz="0" w:space="0" w:color="auto"/>
        <w:left w:val="none" w:sz="0" w:space="0" w:color="auto"/>
        <w:bottom w:val="none" w:sz="0" w:space="0" w:color="auto"/>
        <w:right w:val="none" w:sz="0" w:space="0" w:color="auto"/>
      </w:divBdr>
    </w:div>
    <w:div w:id="1126385660">
      <w:bodyDiv w:val="1"/>
      <w:marLeft w:val="0"/>
      <w:marRight w:val="0"/>
      <w:marTop w:val="0"/>
      <w:marBottom w:val="0"/>
      <w:divBdr>
        <w:top w:val="none" w:sz="0" w:space="0" w:color="auto"/>
        <w:left w:val="none" w:sz="0" w:space="0" w:color="auto"/>
        <w:bottom w:val="none" w:sz="0" w:space="0" w:color="auto"/>
        <w:right w:val="none" w:sz="0" w:space="0" w:color="auto"/>
      </w:divBdr>
    </w:div>
    <w:div w:id="1130367692">
      <w:bodyDiv w:val="1"/>
      <w:marLeft w:val="0"/>
      <w:marRight w:val="0"/>
      <w:marTop w:val="0"/>
      <w:marBottom w:val="0"/>
      <w:divBdr>
        <w:top w:val="none" w:sz="0" w:space="0" w:color="auto"/>
        <w:left w:val="none" w:sz="0" w:space="0" w:color="auto"/>
        <w:bottom w:val="none" w:sz="0" w:space="0" w:color="auto"/>
        <w:right w:val="none" w:sz="0" w:space="0" w:color="auto"/>
      </w:divBdr>
    </w:div>
    <w:div w:id="1130591633">
      <w:bodyDiv w:val="1"/>
      <w:marLeft w:val="0"/>
      <w:marRight w:val="0"/>
      <w:marTop w:val="0"/>
      <w:marBottom w:val="0"/>
      <w:divBdr>
        <w:top w:val="none" w:sz="0" w:space="0" w:color="auto"/>
        <w:left w:val="none" w:sz="0" w:space="0" w:color="auto"/>
        <w:bottom w:val="none" w:sz="0" w:space="0" w:color="auto"/>
        <w:right w:val="none" w:sz="0" w:space="0" w:color="auto"/>
      </w:divBdr>
    </w:div>
    <w:div w:id="1133059150">
      <w:bodyDiv w:val="1"/>
      <w:marLeft w:val="0"/>
      <w:marRight w:val="0"/>
      <w:marTop w:val="0"/>
      <w:marBottom w:val="0"/>
      <w:divBdr>
        <w:top w:val="none" w:sz="0" w:space="0" w:color="auto"/>
        <w:left w:val="none" w:sz="0" w:space="0" w:color="auto"/>
        <w:bottom w:val="none" w:sz="0" w:space="0" w:color="auto"/>
        <w:right w:val="none" w:sz="0" w:space="0" w:color="auto"/>
      </w:divBdr>
    </w:div>
    <w:div w:id="1134057258">
      <w:bodyDiv w:val="1"/>
      <w:marLeft w:val="0"/>
      <w:marRight w:val="0"/>
      <w:marTop w:val="0"/>
      <w:marBottom w:val="0"/>
      <w:divBdr>
        <w:top w:val="none" w:sz="0" w:space="0" w:color="auto"/>
        <w:left w:val="none" w:sz="0" w:space="0" w:color="auto"/>
        <w:bottom w:val="none" w:sz="0" w:space="0" w:color="auto"/>
        <w:right w:val="none" w:sz="0" w:space="0" w:color="auto"/>
      </w:divBdr>
    </w:div>
    <w:div w:id="1135484104">
      <w:bodyDiv w:val="1"/>
      <w:marLeft w:val="0"/>
      <w:marRight w:val="0"/>
      <w:marTop w:val="0"/>
      <w:marBottom w:val="0"/>
      <w:divBdr>
        <w:top w:val="none" w:sz="0" w:space="0" w:color="auto"/>
        <w:left w:val="none" w:sz="0" w:space="0" w:color="auto"/>
        <w:bottom w:val="none" w:sz="0" w:space="0" w:color="auto"/>
        <w:right w:val="none" w:sz="0" w:space="0" w:color="auto"/>
      </w:divBdr>
    </w:div>
    <w:div w:id="1135946654">
      <w:bodyDiv w:val="1"/>
      <w:marLeft w:val="0"/>
      <w:marRight w:val="0"/>
      <w:marTop w:val="0"/>
      <w:marBottom w:val="0"/>
      <w:divBdr>
        <w:top w:val="none" w:sz="0" w:space="0" w:color="auto"/>
        <w:left w:val="none" w:sz="0" w:space="0" w:color="auto"/>
        <w:bottom w:val="none" w:sz="0" w:space="0" w:color="auto"/>
        <w:right w:val="none" w:sz="0" w:space="0" w:color="auto"/>
      </w:divBdr>
    </w:div>
    <w:div w:id="1138107803">
      <w:bodyDiv w:val="1"/>
      <w:marLeft w:val="0"/>
      <w:marRight w:val="0"/>
      <w:marTop w:val="0"/>
      <w:marBottom w:val="0"/>
      <w:divBdr>
        <w:top w:val="none" w:sz="0" w:space="0" w:color="auto"/>
        <w:left w:val="none" w:sz="0" w:space="0" w:color="auto"/>
        <w:bottom w:val="none" w:sz="0" w:space="0" w:color="auto"/>
        <w:right w:val="none" w:sz="0" w:space="0" w:color="auto"/>
      </w:divBdr>
    </w:div>
    <w:div w:id="1138455738">
      <w:bodyDiv w:val="1"/>
      <w:marLeft w:val="0"/>
      <w:marRight w:val="0"/>
      <w:marTop w:val="0"/>
      <w:marBottom w:val="0"/>
      <w:divBdr>
        <w:top w:val="none" w:sz="0" w:space="0" w:color="auto"/>
        <w:left w:val="none" w:sz="0" w:space="0" w:color="auto"/>
        <w:bottom w:val="none" w:sz="0" w:space="0" w:color="auto"/>
        <w:right w:val="none" w:sz="0" w:space="0" w:color="auto"/>
      </w:divBdr>
    </w:div>
    <w:div w:id="1138767410">
      <w:bodyDiv w:val="1"/>
      <w:marLeft w:val="0"/>
      <w:marRight w:val="0"/>
      <w:marTop w:val="0"/>
      <w:marBottom w:val="0"/>
      <w:divBdr>
        <w:top w:val="none" w:sz="0" w:space="0" w:color="auto"/>
        <w:left w:val="none" w:sz="0" w:space="0" w:color="auto"/>
        <w:bottom w:val="none" w:sz="0" w:space="0" w:color="auto"/>
        <w:right w:val="none" w:sz="0" w:space="0" w:color="auto"/>
      </w:divBdr>
    </w:div>
    <w:div w:id="1139499327">
      <w:bodyDiv w:val="1"/>
      <w:marLeft w:val="0"/>
      <w:marRight w:val="0"/>
      <w:marTop w:val="0"/>
      <w:marBottom w:val="0"/>
      <w:divBdr>
        <w:top w:val="none" w:sz="0" w:space="0" w:color="auto"/>
        <w:left w:val="none" w:sz="0" w:space="0" w:color="auto"/>
        <w:bottom w:val="none" w:sz="0" w:space="0" w:color="auto"/>
        <w:right w:val="none" w:sz="0" w:space="0" w:color="auto"/>
      </w:divBdr>
    </w:div>
    <w:div w:id="1141271186">
      <w:bodyDiv w:val="1"/>
      <w:marLeft w:val="0"/>
      <w:marRight w:val="0"/>
      <w:marTop w:val="0"/>
      <w:marBottom w:val="0"/>
      <w:divBdr>
        <w:top w:val="none" w:sz="0" w:space="0" w:color="auto"/>
        <w:left w:val="none" w:sz="0" w:space="0" w:color="auto"/>
        <w:bottom w:val="none" w:sz="0" w:space="0" w:color="auto"/>
        <w:right w:val="none" w:sz="0" w:space="0" w:color="auto"/>
      </w:divBdr>
    </w:div>
    <w:div w:id="1142430992">
      <w:bodyDiv w:val="1"/>
      <w:marLeft w:val="0"/>
      <w:marRight w:val="0"/>
      <w:marTop w:val="0"/>
      <w:marBottom w:val="0"/>
      <w:divBdr>
        <w:top w:val="none" w:sz="0" w:space="0" w:color="auto"/>
        <w:left w:val="none" w:sz="0" w:space="0" w:color="auto"/>
        <w:bottom w:val="none" w:sz="0" w:space="0" w:color="auto"/>
        <w:right w:val="none" w:sz="0" w:space="0" w:color="auto"/>
      </w:divBdr>
    </w:div>
    <w:div w:id="1142847467">
      <w:bodyDiv w:val="1"/>
      <w:marLeft w:val="0"/>
      <w:marRight w:val="0"/>
      <w:marTop w:val="0"/>
      <w:marBottom w:val="0"/>
      <w:divBdr>
        <w:top w:val="none" w:sz="0" w:space="0" w:color="auto"/>
        <w:left w:val="none" w:sz="0" w:space="0" w:color="auto"/>
        <w:bottom w:val="none" w:sz="0" w:space="0" w:color="auto"/>
        <w:right w:val="none" w:sz="0" w:space="0" w:color="auto"/>
      </w:divBdr>
    </w:div>
    <w:div w:id="1145506605">
      <w:bodyDiv w:val="1"/>
      <w:marLeft w:val="0"/>
      <w:marRight w:val="0"/>
      <w:marTop w:val="0"/>
      <w:marBottom w:val="0"/>
      <w:divBdr>
        <w:top w:val="none" w:sz="0" w:space="0" w:color="auto"/>
        <w:left w:val="none" w:sz="0" w:space="0" w:color="auto"/>
        <w:bottom w:val="none" w:sz="0" w:space="0" w:color="auto"/>
        <w:right w:val="none" w:sz="0" w:space="0" w:color="auto"/>
      </w:divBdr>
    </w:div>
    <w:div w:id="1145900765">
      <w:bodyDiv w:val="1"/>
      <w:marLeft w:val="0"/>
      <w:marRight w:val="0"/>
      <w:marTop w:val="0"/>
      <w:marBottom w:val="0"/>
      <w:divBdr>
        <w:top w:val="none" w:sz="0" w:space="0" w:color="auto"/>
        <w:left w:val="none" w:sz="0" w:space="0" w:color="auto"/>
        <w:bottom w:val="none" w:sz="0" w:space="0" w:color="auto"/>
        <w:right w:val="none" w:sz="0" w:space="0" w:color="auto"/>
      </w:divBdr>
    </w:div>
    <w:div w:id="1149983457">
      <w:bodyDiv w:val="1"/>
      <w:marLeft w:val="0"/>
      <w:marRight w:val="0"/>
      <w:marTop w:val="0"/>
      <w:marBottom w:val="0"/>
      <w:divBdr>
        <w:top w:val="none" w:sz="0" w:space="0" w:color="auto"/>
        <w:left w:val="none" w:sz="0" w:space="0" w:color="auto"/>
        <w:bottom w:val="none" w:sz="0" w:space="0" w:color="auto"/>
        <w:right w:val="none" w:sz="0" w:space="0" w:color="auto"/>
      </w:divBdr>
    </w:div>
    <w:div w:id="1153330594">
      <w:bodyDiv w:val="1"/>
      <w:marLeft w:val="0"/>
      <w:marRight w:val="0"/>
      <w:marTop w:val="0"/>
      <w:marBottom w:val="0"/>
      <w:divBdr>
        <w:top w:val="none" w:sz="0" w:space="0" w:color="auto"/>
        <w:left w:val="none" w:sz="0" w:space="0" w:color="auto"/>
        <w:bottom w:val="none" w:sz="0" w:space="0" w:color="auto"/>
        <w:right w:val="none" w:sz="0" w:space="0" w:color="auto"/>
      </w:divBdr>
    </w:div>
    <w:div w:id="1157577874">
      <w:bodyDiv w:val="1"/>
      <w:marLeft w:val="0"/>
      <w:marRight w:val="0"/>
      <w:marTop w:val="0"/>
      <w:marBottom w:val="0"/>
      <w:divBdr>
        <w:top w:val="none" w:sz="0" w:space="0" w:color="auto"/>
        <w:left w:val="none" w:sz="0" w:space="0" w:color="auto"/>
        <w:bottom w:val="none" w:sz="0" w:space="0" w:color="auto"/>
        <w:right w:val="none" w:sz="0" w:space="0" w:color="auto"/>
      </w:divBdr>
    </w:div>
    <w:div w:id="1157957844">
      <w:bodyDiv w:val="1"/>
      <w:marLeft w:val="0"/>
      <w:marRight w:val="0"/>
      <w:marTop w:val="0"/>
      <w:marBottom w:val="0"/>
      <w:divBdr>
        <w:top w:val="none" w:sz="0" w:space="0" w:color="auto"/>
        <w:left w:val="none" w:sz="0" w:space="0" w:color="auto"/>
        <w:bottom w:val="none" w:sz="0" w:space="0" w:color="auto"/>
        <w:right w:val="none" w:sz="0" w:space="0" w:color="auto"/>
      </w:divBdr>
    </w:div>
    <w:div w:id="1159157177">
      <w:bodyDiv w:val="1"/>
      <w:marLeft w:val="0"/>
      <w:marRight w:val="0"/>
      <w:marTop w:val="0"/>
      <w:marBottom w:val="0"/>
      <w:divBdr>
        <w:top w:val="none" w:sz="0" w:space="0" w:color="auto"/>
        <w:left w:val="none" w:sz="0" w:space="0" w:color="auto"/>
        <w:bottom w:val="none" w:sz="0" w:space="0" w:color="auto"/>
        <w:right w:val="none" w:sz="0" w:space="0" w:color="auto"/>
      </w:divBdr>
    </w:div>
    <w:div w:id="1159417081">
      <w:bodyDiv w:val="1"/>
      <w:marLeft w:val="0"/>
      <w:marRight w:val="0"/>
      <w:marTop w:val="0"/>
      <w:marBottom w:val="0"/>
      <w:divBdr>
        <w:top w:val="none" w:sz="0" w:space="0" w:color="auto"/>
        <w:left w:val="none" w:sz="0" w:space="0" w:color="auto"/>
        <w:bottom w:val="none" w:sz="0" w:space="0" w:color="auto"/>
        <w:right w:val="none" w:sz="0" w:space="0" w:color="auto"/>
      </w:divBdr>
    </w:div>
    <w:div w:id="1159888373">
      <w:bodyDiv w:val="1"/>
      <w:marLeft w:val="0"/>
      <w:marRight w:val="0"/>
      <w:marTop w:val="0"/>
      <w:marBottom w:val="0"/>
      <w:divBdr>
        <w:top w:val="none" w:sz="0" w:space="0" w:color="auto"/>
        <w:left w:val="none" w:sz="0" w:space="0" w:color="auto"/>
        <w:bottom w:val="none" w:sz="0" w:space="0" w:color="auto"/>
        <w:right w:val="none" w:sz="0" w:space="0" w:color="auto"/>
      </w:divBdr>
    </w:div>
    <w:div w:id="1163009585">
      <w:bodyDiv w:val="1"/>
      <w:marLeft w:val="0"/>
      <w:marRight w:val="0"/>
      <w:marTop w:val="0"/>
      <w:marBottom w:val="0"/>
      <w:divBdr>
        <w:top w:val="none" w:sz="0" w:space="0" w:color="auto"/>
        <w:left w:val="none" w:sz="0" w:space="0" w:color="auto"/>
        <w:bottom w:val="none" w:sz="0" w:space="0" w:color="auto"/>
        <w:right w:val="none" w:sz="0" w:space="0" w:color="auto"/>
      </w:divBdr>
    </w:div>
    <w:div w:id="1163080991">
      <w:bodyDiv w:val="1"/>
      <w:marLeft w:val="0"/>
      <w:marRight w:val="0"/>
      <w:marTop w:val="0"/>
      <w:marBottom w:val="0"/>
      <w:divBdr>
        <w:top w:val="none" w:sz="0" w:space="0" w:color="auto"/>
        <w:left w:val="none" w:sz="0" w:space="0" w:color="auto"/>
        <w:bottom w:val="none" w:sz="0" w:space="0" w:color="auto"/>
        <w:right w:val="none" w:sz="0" w:space="0" w:color="auto"/>
      </w:divBdr>
    </w:div>
    <w:div w:id="1164516750">
      <w:bodyDiv w:val="1"/>
      <w:marLeft w:val="0"/>
      <w:marRight w:val="0"/>
      <w:marTop w:val="0"/>
      <w:marBottom w:val="0"/>
      <w:divBdr>
        <w:top w:val="none" w:sz="0" w:space="0" w:color="auto"/>
        <w:left w:val="none" w:sz="0" w:space="0" w:color="auto"/>
        <w:bottom w:val="none" w:sz="0" w:space="0" w:color="auto"/>
        <w:right w:val="none" w:sz="0" w:space="0" w:color="auto"/>
      </w:divBdr>
    </w:div>
    <w:div w:id="1164588487">
      <w:bodyDiv w:val="1"/>
      <w:marLeft w:val="0"/>
      <w:marRight w:val="0"/>
      <w:marTop w:val="0"/>
      <w:marBottom w:val="0"/>
      <w:divBdr>
        <w:top w:val="none" w:sz="0" w:space="0" w:color="auto"/>
        <w:left w:val="none" w:sz="0" w:space="0" w:color="auto"/>
        <w:bottom w:val="none" w:sz="0" w:space="0" w:color="auto"/>
        <w:right w:val="none" w:sz="0" w:space="0" w:color="auto"/>
      </w:divBdr>
    </w:div>
    <w:div w:id="1165322726">
      <w:bodyDiv w:val="1"/>
      <w:marLeft w:val="0"/>
      <w:marRight w:val="0"/>
      <w:marTop w:val="0"/>
      <w:marBottom w:val="0"/>
      <w:divBdr>
        <w:top w:val="none" w:sz="0" w:space="0" w:color="auto"/>
        <w:left w:val="none" w:sz="0" w:space="0" w:color="auto"/>
        <w:bottom w:val="none" w:sz="0" w:space="0" w:color="auto"/>
        <w:right w:val="none" w:sz="0" w:space="0" w:color="auto"/>
      </w:divBdr>
    </w:div>
    <w:div w:id="1166167673">
      <w:bodyDiv w:val="1"/>
      <w:marLeft w:val="0"/>
      <w:marRight w:val="0"/>
      <w:marTop w:val="0"/>
      <w:marBottom w:val="0"/>
      <w:divBdr>
        <w:top w:val="none" w:sz="0" w:space="0" w:color="auto"/>
        <w:left w:val="none" w:sz="0" w:space="0" w:color="auto"/>
        <w:bottom w:val="none" w:sz="0" w:space="0" w:color="auto"/>
        <w:right w:val="none" w:sz="0" w:space="0" w:color="auto"/>
      </w:divBdr>
    </w:div>
    <w:div w:id="1173952835">
      <w:bodyDiv w:val="1"/>
      <w:marLeft w:val="0"/>
      <w:marRight w:val="0"/>
      <w:marTop w:val="0"/>
      <w:marBottom w:val="0"/>
      <w:divBdr>
        <w:top w:val="none" w:sz="0" w:space="0" w:color="auto"/>
        <w:left w:val="none" w:sz="0" w:space="0" w:color="auto"/>
        <w:bottom w:val="none" w:sz="0" w:space="0" w:color="auto"/>
        <w:right w:val="none" w:sz="0" w:space="0" w:color="auto"/>
      </w:divBdr>
    </w:div>
    <w:div w:id="1175805474">
      <w:bodyDiv w:val="1"/>
      <w:marLeft w:val="0"/>
      <w:marRight w:val="0"/>
      <w:marTop w:val="0"/>
      <w:marBottom w:val="0"/>
      <w:divBdr>
        <w:top w:val="none" w:sz="0" w:space="0" w:color="auto"/>
        <w:left w:val="none" w:sz="0" w:space="0" w:color="auto"/>
        <w:bottom w:val="none" w:sz="0" w:space="0" w:color="auto"/>
        <w:right w:val="none" w:sz="0" w:space="0" w:color="auto"/>
      </w:divBdr>
    </w:div>
    <w:div w:id="1176261436">
      <w:bodyDiv w:val="1"/>
      <w:marLeft w:val="0"/>
      <w:marRight w:val="0"/>
      <w:marTop w:val="0"/>
      <w:marBottom w:val="0"/>
      <w:divBdr>
        <w:top w:val="none" w:sz="0" w:space="0" w:color="auto"/>
        <w:left w:val="none" w:sz="0" w:space="0" w:color="auto"/>
        <w:bottom w:val="none" w:sz="0" w:space="0" w:color="auto"/>
        <w:right w:val="none" w:sz="0" w:space="0" w:color="auto"/>
      </w:divBdr>
    </w:div>
    <w:div w:id="1176269772">
      <w:bodyDiv w:val="1"/>
      <w:marLeft w:val="0"/>
      <w:marRight w:val="0"/>
      <w:marTop w:val="0"/>
      <w:marBottom w:val="0"/>
      <w:divBdr>
        <w:top w:val="none" w:sz="0" w:space="0" w:color="auto"/>
        <w:left w:val="none" w:sz="0" w:space="0" w:color="auto"/>
        <w:bottom w:val="none" w:sz="0" w:space="0" w:color="auto"/>
        <w:right w:val="none" w:sz="0" w:space="0" w:color="auto"/>
      </w:divBdr>
    </w:div>
    <w:div w:id="1178346572">
      <w:bodyDiv w:val="1"/>
      <w:marLeft w:val="0"/>
      <w:marRight w:val="0"/>
      <w:marTop w:val="0"/>
      <w:marBottom w:val="0"/>
      <w:divBdr>
        <w:top w:val="none" w:sz="0" w:space="0" w:color="auto"/>
        <w:left w:val="none" w:sz="0" w:space="0" w:color="auto"/>
        <w:bottom w:val="none" w:sz="0" w:space="0" w:color="auto"/>
        <w:right w:val="none" w:sz="0" w:space="0" w:color="auto"/>
      </w:divBdr>
    </w:div>
    <w:div w:id="1180778897">
      <w:bodyDiv w:val="1"/>
      <w:marLeft w:val="0"/>
      <w:marRight w:val="0"/>
      <w:marTop w:val="0"/>
      <w:marBottom w:val="0"/>
      <w:divBdr>
        <w:top w:val="none" w:sz="0" w:space="0" w:color="auto"/>
        <w:left w:val="none" w:sz="0" w:space="0" w:color="auto"/>
        <w:bottom w:val="none" w:sz="0" w:space="0" w:color="auto"/>
        <w:right w:val="none" w:sz="0" w:space="0" w:color="auto"/>
      </w:divBdr>
    </w:div>
    <w:div w:id="1181045703">
      <w:bodyDiv w:val="1"/>
      <w:marLeft w:val="0"/>
      <w:marRight w:val="0"/>
      <w:marTop w:val="0"/>
      <w:marBottom w:val="0"/>
      <w:divBdr>
        <w:top w:val="none" w:sz="0" w:space="0" w:color="auto"/>
        <w:left w:val="none" w:sz="0" w:space="0" w:color="auto"/>
        <w:bottom w:val="none" w:sz="0" w:space="0" w:color="auto"/>
        <w:right w:val="none" w:sz="0" w:space="0" w:color="auto"/>
      </w:divBdr>
    </w:div>
    <w:div w:id="1181705440">
      <w:bodyDiv w:val="1"/>
      <w:marLeft w:val="0"/>
      <w:marRight w:val="0"/>
      <w:marTop w:val="0"/>
      <w:marBottom w:val="0"/>
      <w:divBdr>
        <w:top w:val="none" w:sz="0" w:space="0" w:color="auto"/>
        <w:left w:val="none" w:sz="0" w:space="0" w:color="auto"/>
        <w:bottom w:val="none" w:sz="0" w:space="0" w:color="auto"/>
        <w:right w:val="none" w:sz="0" w:space="0" w:color="auto"/>
      </w:divBdr>
    </w:div>
    <w:div w:id="1184710987">
      <w:bodyDiv w:val="1"/>
      <w:marLeft w:val="0"/>
      <w:marRight w:val="0"/>
      <w:marTop w:val="0"/>
      <w:marBottom w:val="0"/>
      <w:divBdr>
        <w:top w:val="none" w:sz="0" w:space="0" w:color="auto"/>
        <w:left w:val="none" w:sz="0" w:space="0" w:color="auto"/>
        <w:bottom w:val="none" w:sz="0" w:space="0" w:color="auto"/>
        <w:right w:val="none" w:sz="0" w:space="0" w:color="auto"/>
      </w:divBdr>
    </w:div>
    <w:div w:id="1185362701">
      <w:bodyDiv w:val="1"/>
      <w:marLeft w:val="0"/>
      <w:marRight w:val="0"/>
      <w:marTop w:val="0"/>
      <w:marBottom w:val="0"/>
      <w:divBdr>
        <w:top w:val="none" w:sz="0" w:space="0" w:color="auto"/>
        <w:left w:val="none" w:sz="0" w:space="0" w:color="auto"/>
        <w:bottom w:val="none" w:sz="0" w:space="0" w:color="auto"/>
        <w:right w:val="none" w:sz="0" w:space="0" w:color="auto"/>
      </w:divBdr>
    </w:div>
    <w:div w:id="1186289337">
      <w:bodyDiv w:val="1"/>
      <w:marLeft w:val="0"/>
      <w:marRight w:val="0"/>
      <w:marTop w:val="0"/>
      <w:marBottom w:val="0"/>
      <w:divBdr>
        <w:top w:val="none" w:sz="0" w:space="0" w:color="auto"/>
        <w:left w:val="none" w:sz="0" w:space="0" w:color="auto"/>
        <w:bottom w:val="none" w:sz="0" w:space="0" w:color="auto"/>
        <w:right w:val="none" w:sz="0" w:space="0" w:color="auto"/>
      </w:divBdr>
    </w:div>
    <w:div w:id="1187594330">
      <w:bodyDiv w:val="1"/>
      <w:marLeft w:val="0"/>
      <w:marRight w:val="0"/>
      <w:marTop w:val="0"/>
      <w:marBottom w:val="0"/>
      <w:divBdr>
        <w:top w:val="none" w:sz="0" w:space="0" w:color="auto"/>
        <w:left w:val="none" w:sz="0" w:space="0" w:color="auto"/>
        <w:bottom w:val="none" w:sz="0" w:space="0" w:color="auto"/>
        <w:right w:val="none" w:sz="0" w:space="0" w:color="auto"/>
      </w:divBdr>
    </w:div>
    <w:div w:id="1190802739">
      <w:bodyDiv w:val="1"/>
      <w:marLeft w:val="0"/>
      <w:marRight w:val="0"/>
      <w:marTop w:val="0"/>
      <w:marBottom w:val="0"/>
      <w:divBdr>
        <w:top w:val="none" w:sz="0" w:space="0" w:color="auto"/>
        <w:left w:val="none" w:sz="0" w:space="0" w:color="auto"/>
        <w:bottom w:val="none" w:sz="0" w:space="0" w:color="auto"/>
        <w:right w:val="none" w:sz="0" w:space="0" w:color="auto"/>
      </w:divBdr>
    </w:div>
    <w:div w:id="1194031782">
      <w:bodyDiv w:val="1"/>
      <w:marLeft w:val="0"/>
      <w:marRight w:val="0"/>
      <w:marTop w:val="0"/>
      <w:marBottom w:val="0"/>
      <w:divBdr>
        <w:top w:val="none" w:sz="0" w:space="0" w:color="auto"/>
        <w:left w:val="none" w:sz="0" w:space="0" w:color="auto"/>
        <w:bottom w:val="none" w:sz="0" w:space="0" w:color="auto"/>
        <w:right w:val="none" w:sz="0" w:space="0" w:color="auto"/>
      </w:divBdr>
    </w:div>
    <w:div w:id="1197280442">
      <w:bodyDiv w:val="1"/>
      <w:marLeft w:val="0"/>
      <w:marRight w:val="0"/>
      <w:marTop w:val="0"/>
      <w:marBottom w:val="0"/>
      <w:divBdr>
        <w:top w:val="none" w:sz="0" w:space="0" w:color="auto"/>
        <w:left w:val="none" w:sz="0" w:space="0" w:color="auto"/>
        <w:bottom w:val="none" w:sz="0" w:space="0" w:color="auto"/>
        <w:right w:val="none" w:sz="0" w:space="0" w:color="auto"/>
      </w:divBdr>
    </w:div>
    <w:div w:id="1200774505">
      <w:bodyDiv w:val="1"/>
      <w:marLeft w:val="0"/>
      <w:marRight w:val="0"/>
      <w:marTop w:val="0"/>
      <w:marBottom w:val="0"/>
      <w:divBdr>
        <w:top w:val="none" w:sz="0" w:space="0" w:color="auto"/>
        <w:left w:val="none" w:sz="0" w:space="0" w:color="auto"/>
        <w:bottom w:val="none" w:sz="0" w:space="0" w:color="auto"/>
        <w:right w:val="none" w:sz="0" w:space="0" w:color="auto"/>
      </w:divBdr>
    </w:div>
    <w:div w:id="1204442297">
      <w:bodyDiv w:val="1"/>
      <w:marLeft w:val="0"/>
      <w:marRight w:val="0"/>
      <w:marTop w:val="0"/>
      <w:marBottom w:val="0"/>
      <w:divBdr>
        <w:top w:val="none" w:sz="0" w:space="0" w:color="auto"/>
        <w:left w:val="none" w:sz="0" w:space="0" w:color="auto"/>
        <w:bottom w:val="none" w:sz="0" w:space="0" w:color="auto"/>
        <w:right w:val="none" w:sz="0" w:space="0" w:color="auto"/>
      </w:divBdr>
    </w:div>
    <w:div w:id="1205829074">
      <w:bodyDiv w:val="1"/>
      <w:marLeft w:val="0"/>
      <w:marRight w:val="0"/>
      <w:marTop w:val="0"/>
      <w:marBottom w:val="0"/>
      <w:divBdr>
        <w:top w:val="none" w:sz="0" w:space="0" w:color="auto"/>
        <w:left w:val="none" w:sz="0" w:space="0" w:color="auto"/>
        <w:bottom w:val="none" w:sz="0" w:space="0" w:color="auto"/>
        <w:right w:val="none" w:sz="0" w:space="0" w:color="auto"/>
      </w:divBdr>
    </w:div>
    <w:div w:id="1207792658">
      <w:bodyDiv w:val="1"/>
      <w:marLeft w:val="0"/>
      <w:marRight w:val="0"/>
      <w:marTop w:val="0"/>
      <w:marBottom w:val="0"/>
      <w:divBdr>
        <w:top w:val="none" w:sz="0" w:space="0" w:color="auto"/>
        <w:left w:val="none" w:sz="0" w:space="0" w:color="auto"/>
        <w:bottom w:val="none" w:sz="0" w:space="0" w:color="auto"/>
        <w:right w:val="none" w:sz="0" w:space="0" w:color="auto"/>
      </w:divBdr>
    </w:div>
    <w:div w:id="1208301703">
      <w:bodyDiv w:val="1"/>
      <w:marLeft w:val="0"/>
      <w:marRight w:val="0"/>
      <w:marTop w:val="0"/>
      <w:marBottom w:val="0"/>
      <w:divBdr>
        <w:top w:val="none" w:sz="0" w:space="0" w:color="auto"/>
        <w:left w:val="none" w:sz="0" w:space="0" w:color="auto"/>
        <w:bottom w:val="none" w:sz="0" w:space="0" w:color="auto"/>
        <w:right w:val="none" w:sz="0" w:space="0" w:color="auto"/>
      </w:divBdr>
    </w:div>
    <w:div w:id="1209100735">
      <w:bodyDiv w:val="1"/>
      <w:marLeft w:val="0"/>
      <w:marRight w:val="0"/>
      <w:marTop w:val="0"/>
      <w:marBottom w:val="0"/>
      <w:divBdr>
        <w:top w:val="none" w:sz="0" w:space="0" w:color="auto"/>
        <w:left w:val="none" w:sz="0" w:space="0" w:color="auto"/>
        <w:bottom w:val="none" w:sz="0" w:space="0" w:color="auto"/>
        <w:right w:val="none" w:sz="0" w:space="0" w:color="auto"/>
      </w:divBdr>
    </w:div>
    <w:div w:id="1209414974">
      <w:bodyDiv w:val="1"/>
      <w:marLeft w:val="0"/>
      <w:marRight w:val="0"/>
      <w:marTop w:val="0"/>
      <w:marBottom w:val="0"/>
      <w:divBdr>
        <w:top w:val="none" w:sz="0" w:space="0" w:color="auto"/>
        <w:left w:val="none" w:sz="0" w:space="0" w:color="auto"/>
        <w:bottom w:val="none" w:sz="0" w:space="0" w:color="auto"/>
        <w:right w:val="none" w:sz="0" w:space="0" w:color="auto"/>
      </w:divBdr>
    </w:div>
    <w:div w:id="1211648794">
      <w:bodyDiv w:val="1"/>
      <w:marLeft w:val="0"/>
      <w:marRight w:val="0"/>
      <w:marTop w:val="0"/>
      <w:marBottom w:val="0"/>
      <w:divBdr>
        <w:top w:val="none" w:sz="0" w:space="0" w:color="auto"/>
        <w:left w:val="none" w:sz="0" w:space="0" w:color="auto"/>
        <w:bottom w:val="none" w:sz="0" w:space="0" w:color="auto"/>
        <w:right w:val="none" w:sz="0" w:space="0" w:color="auto"/>
      </w:divBdr>
    </w:div>
    <w:div w:id="1212307874">
      <w:bodyDiv w:val="1"/>
      <w:marLeft w:val="0"/>
      <w:marRight w:val="0"/>
      <w:marTop w:val="0"/>
      <w:marBottom w:val="0"/>
      <w:divBdr>
        <w:top w:val="none" w:sz="0" w:space="0" w:color="auto"/>
        <w:left w:val="none" w:sz="0" w:space="0" w:color="auto"/>
        <w:bottom w:val="none" w:sz="0" w:space="0" w:color="auto"/>
        <w:right w:val="none" w:sz="0" w:space="0" w:color="auto"/>
      </w:divBdr>
    </w:div>
    <w:div w:id="1212375984">
      <w:bodyDiv w:val="1"/>
      <w:marLeft w:val="0"/>
      <w:marRight w:val="0"/>
      <w:marTop w:val="0"/>
      <w:marBottom w:val="0"/>
      <w:divBdr>
        <w:top w:val="none" w:sz="0" w:space="0" w:color="auto"/>
        <w:left w:val="none" w:sz="0" w:space="0" w:color="auto"/>
        <w:bottom w:val="none" w:sz="0" w:space="0" w:color="auto"/>
        <w:right w:val="none" w:sz="0" w:space="0" w:color="auto"/>
      </w:divBdr>
    </w:div>
    <w:div w:id="1212578914">
      <w:bodyDiv w:val="1"/>
      <w:marLeft w:val="0"/>
      <w:marRight w:val="0"/>
      <w:marTop w:val="0"/>
      <w:marBottom w:val="0"/>
      <w:divBdr>
        <w:top w:val="none" w:sz="0" w:space="0" w:color="auto"/>
        <w:left w:val="none" w:sz="0" w:space="0" w:color="auto"/>
        <w:bottom w:val="none" w:sz="0" w:space="0" w:color="auto"/>
        <w:right w:val="none" w:sz="0" w:space="0" w:color="auto"/>
      </w:divBdr>
    </w:div>
    <w:div w:id="1213079454">
      <w:bodyDiv w:val="1"/>
      <w:marLeft w:val="0"/>
      <w:marRight w:val="0"/>
      <w:marTop w:val="0"/>
      <w:marBottom w:val="0"/>
      <w:divBdr>
        <w:top w:val="none" w:sz="0" w:space="0" w:color="auto"/>
        <w:left w:val="none" w:sz="0" w:space="0" w:color="auto"/>
        <w:bottom w:val="none" w:sz="0" w:space="0" w:color="auto"/>
        <w:right w:val="none" w:sz="0" w:space="0" w:color="auto"/>
      </w:divBdr>
    </w:div>
    <w:div w:id="1213347993">
      <w:bodyDiv w:val="1"/>
      <w:marLeft w:val="0"/>
      <w:marRight w:val="0"/>
      <w:marTop w:val="0"/>
      <w:marBottom w:val="0"/>
      <w:divBdr>
        <w:top w:val="none" w:sz="0" w:space="0" w:color="auto"/>
        <w:left w:val="none" w:sz="0" w:space="0" w:color="auto"/>
        <w:bottom w:val="none" w:sz="0" w:space="0" w:color="auto"/>
        <w:right w:val="none" w:sz="0" w:space="0" w:color="auto"/>
      </w:divBdr>
    </w:div>
    <w:div w:id="1214541723">
      <w:bodyDiv w:val="1"/>
      <w:marLeft w:val="0"/>
      <w:marRight w:val="0"/>
      <w:marTop w:val="0"/>
      <w:marBottom w:val="0"/>
      <w:divBdr>
        <w:top w:val="none" w:sz="0" w:space="0" w:color="auto"/>
        <w:left w:val="none" w:sz="0" w:space="0" w:color="auto"/>
        <w:bottom w:val="none" w:sz="0" w:space="0" w:color="auto"/>
        <w:right w:val="none" w:sz="0" w:space="0" w:color="auto"/>
      </w:divBdr>
    </w:div>
    <w:div w:id="1214805385">
      <w:bodyDiv w:val="1"/>
      <w:marLeft w:val="0"/>
      <w:marRight w:val="0"/>
      <w:marTop w:val="0"/>
      <w:marBottom w:val="0"/>
      <w:divBdr>
        <w:top w:val="none" w:sz="0" w:space="0" w:color="auto"/>
        <w:left w:val="none" w:sz="0" w:space="0" w:color="auto"/>
        <w:bottom w:val="none" w:sz="0" w:space="0" w:color="auto"/>
        <w:right w:val="none" w:sz="0" w:space="0" w:color="auto"/>
      </w:divBdr>
    </w:div>
    <w:div w:id="1215116030">
      <w:bodyDiv w:val="1"/>
      <w:marLeft w:val="0"/>
      <w:marRight w:val="0"/>
      <w:marTop w:val="0"/>
      <w:marBottom w:val="0"/>
      <w:divBdr>
        <w:top w:val="none" w:sz="0" w:space="0" w:color="auto"/>
        <w:left w:val="none" w:sz="0" w:space="0" w:color="auto"/>
        <w:bottom w:val="none" w:sz="0" w:space="0" w:color="auto"/>
        <w:right w:val="none" w:sz="0" w:space="0" w:color="auto"/>
      </w:divBdr>
    </w:div>
    <w:div w:id="1221745120">
      <w:bodyDiv w:val="1"/>
      <w:marLeft w:val="0"/>
      <w:marRight w:val="0"/>
      <w:marTop w:val="0"/>
      <w:marBottom w:val="0"/>
      <w:divBdr>
        <w:top w:val="none" w:sz="0" w:space="0" w:color="auto"/>
        <w:left w:val="none" w:sz="0" w:space="0" w:color="auto"/>
        <w:bottom w:val="none" w:sz="0" w:space="0" w:color="auto"/>
        <w:right w:val="none" w:sz="0" w:space="0" w:color="auto"/>
      </w:divBdr>
    </w:div>
    <w:div w:id="1225720110">
      <w:bodyDiv w:val="1"/>
      <w:marLeft w:val="0"/>
      <w:marRight w:val="0"/>
      <w:marTop w:val="0"/>
      <w:marBottom w:val="0"/>
      <w:divBdr>
        <w:top w:val="none" w:sz="0" w:space="0" w:color="auto"/>
        <w:left w:val="none" w:sz="0" w:space="0" w:color="auto"/>
        <w:bottom w:val="none" w:sz="0" w:space="0" w:color="auto"/>
        <w:right w:val="none" w:sz="0" w:space="0" w:color="auto"/>
      </w:divBdr>
    </w:div>
    <w:div w:id="1226572158">
      <w:bodyDiv w:val="1"/>
      <w:marLeft w:val="0"/>
      <w:marRight w:val="0"/>
      <w:marTop w:val="0"/>
      <w:marBottom w:val="0"/>
      <w:divBdr>
        <w:top w:val="none" w:sz="0" w:space="0" w:color="auto"/>
        <w:left w:val="none" w:sz="0" w:space="0" w:color="auto"/>
        <w:bottom w:val="none" w:sz="0" w:space="0" w:color="auto"/>
        <w:right w:val="none" w:sz="0" w:space="0" w:color="auto"/>
      </w:divBdr>
    </w:div>
    <w:div w:id="1229684498">
      <w:bodyDiv w:val="1"/>
      <w:marLeft w:val="0"/>
      <w:marRight w:val="0"/>
      <w:marTop w:val="0"/>
      <w:marBottom w:val="0"/>
      <w:divBdr>
        <w:top w:val="none" w:sz="0" w:space="0" w:color="auto"/>
        <w:left w:val="none" w:sz="0" w:space="0" w:color="auto"/>
        <w:bottom w:val="none" w:sz="0" w:space="0" w:color="auto"/>
        <w:right w:val="none" w:sz="0" w:space="0" w:color="auto"/>
      </w:divBdr>
    </w:div>
    <w:div w:id="1230265379">
      <w:bodyDiv w:val="1"/>
      <w:marLeft w:val="0"/>
      <w:marRight w:val="0"/>
      <w:marTop w:val="0"/>
      <w:marBottom w:val="0"/>
      <w:divBdr>
        <w:top w:val="none" w:sz="0" w:space="0" w:color="auto"/>
        <w:left w:val="none" w:sz="0" w:space="0" w:color="auto"/>
        <w:bottom w:val="none" w:sz="0" w:space="0" w:color="auto"/>
        <w:right w:val="none" w:sz="0" w:space="0" w:color="auto"/>
      </w:divBdr>
    </w:div>
    <w:div w:id="1231228954">
      <w:bodyDiv w:val="1"/>
      <w:marLeft w:val="0"/>
      <w:marRight w:val="0"/>
      <w:marTop w:val="0"/>
      <w:marBottom w:val="0"/>
      <w:divBdr>
        <w:top w:val="none" w:sz="0" w:space="0" w:color="auto"/>
        <w:left w:val="none" w:sz="0" w:space="0" w:color="auto"/>
        <w:bottom w:val="none" w:sz="0" w:space="0" w:color="auto"/>
        <w:right w:val="none" w:sz="0" w:space="0" w:color="auto"/>
      </w:divBdr>
    </w:div>
    <w:div w:id="1236932220">
      <w:bodyDiv w:val="1"/>
      <w:marLeft w:val="0"/>
      <w:marRight w:val="0"/>
      <w:marTop w:val="0"/>
      <w:marBottom w:val="0"/>
      <w:divBdr>
        <w:top w:val="none" w:sz="0" w:space="0" w:color="auto"/>
        <w:left w:val="none" w:sz="0" w:space="0" w:color="auto"/>
        <w:bottom w:val="none" w:sz="0" w:space="0" w:color="auto"/>
        <w:right w:val="none" w:sz="0" w:space="0" w:color="auto"/>
      </w:divBdr>
    </w:div>
    <w:div w:id="1237084686">
      <w:bodyDiv w:val="1"/>
      <w:marLeft w:val="0"/>
      <w:marRight w:val="0"/>
      <w:marTop w:val="0"/>
      <w:marBottom w:val="0"/>
      <w:divBdr>
        <w:top w:val="none" w:sz="0" w:space="0" w:color="auto"/>
        <w:left w:val="none" w:sz="0" w:space="0" w:color="auto"/>
        <w:bottom w:val="none" w:sz="0" w:space="0" w:color="auto"/>
        <w:right w:val="none" w:sz="0" w:space="0" w:color="auto"/>
      </w:divBdr>
    </w:div>
    <w:div w:id="1239359907">
      <w:bodyDiv w:val="1"/>
      <w:marLeft w:val="0"/>
      <w:marRight w:val="0"/>
      <w:marTop w:val="0"/>
      <w:marBottom w:val="0"/>
      <w:divBdr>
        <w:top w:val="none" w:sz="0" w:space="0" w:color="auto"/>
        <w:left w:val="none" w:sz="0" w:space="0" w:color="auto"/>
        <w:bottom w:val="none" w:sz="0" w:space="0" w:color="auto"/>
        <w:right w:val="none" w:sz="0" w:space="0" w:color="auto"/>
      </w:divBdr>
    </w:div>
    <w:div w:id="1241676024">
      <w:bodyDiv w:val="1"/>
      <w:marLeft w:val="0"/>
      <w:marRight w:val="0"/>
      <w:marTop w:val="0"/>
      <w:marBottom w:val="0"/>
      <w:divBdr>
        <w:top w:val="none" w:sz="0" w:space="0" w:color="auto"/>
        <w:left w:val="none" w:sz="0" w:space="0" w:color="auto"/>
        <w:bottom w:val="none" w:sz="0" w:space="0" w:color="auto"/>
        <w:right w:val="none" w:sz="0" w:space="0" w:color="auto"/>
      </w:divBdr>
    </w:div>
    <w:div w:id="1241910621">
      <w:bodyDiv w:val="1"/>
      <w:marLeft w:val="0"/>
      <w:marRight w:val="0"/>
      <w:marTop w:val="0"/>
      <w:marBottom w:val="0"/>
      <w:divBdr>
        <w:top w:val="none" w:sz="0" w:space="0" w:color="auto"/>
        <w:left w:val="none" w:sz="0" w:space="0" w:color="auto"/>
        <w:bottom w:val="none" w:sz="0" w:space="0" w:color="auto"/>
        <w:right w:val="none" w:sz="0" w:space="0" w:color="auto"/>
      </w:divBdr>
    </w:div>
    <w:div w:id="1241986541">
      <w:bodyDiv w:val="1"/>
      <w:marLeft w:val="0"/>
      <w:marRight w:val="0"/>
      <w:marTop w:val="0"/>
      <w:marBottom w:val="0"/>
      <w:divBdr>
        <w:top w:val="none" w:sz="0" w:space="0" w:color="auto"/>
        <w:left w:val="none" w:sz="0" w:space="0" w:color="auto"/>
        <w:bottom w:val="none" w:sz="0" w:space="0" w:color="auto"/>
        <w:right w:val="none" w:sz="0" w:space="0" w:color="auto"/>
      </w:divBdr>
    </w:div>
    <w:div w:id="1243028600">
      <w:bodyDiv w:val="1"/>
      <w:marLeft w:val="0"/>
      <w:marRight w:val="0"/>
      <w:marTop w:val="0"/>
      <w:marBottom w:val="0"/>
      <w:divBdr>
        <w:top w:val="none" w:sz="0" w:space="0" w:color="auto"/>
        <w:left w:val="none" w:sz="0" w:space="0" w:color="auto"/>
        <w:bottom w:val="none" w:sz="0" w:space="0" w:color="auto"/>
        <w:right w:val="none" w:sz="0" w:space="0" w:color="auto"/>
      </w:divBdr>
    </w:div>
    <w:div w:id="1243297114">
      <w:bodyDiv w:val="1"/>
      <w:marLeft w:val="0"/>
      <w:marRight w:val="0"/>
      <w:marTop w:val="0"/>
      <w:marBottom w:val="0"/>
      <w:divBdr>
        <w:top w:val="none" w:sz="0" w:space="0" w:color="auto"/>
        <w:left w:val="none" w:sz="0" w:space="0" w:color="auto"/>
        <w:bottom w:val="none" w:sz="0" w:space="0" w:color="auto"/>
        <w:right w:val="none" w:sz="0" w:space="0" w:color="auto"/>
      </w:divBdr>
    </w:div>
    <w:div w:id="1243373114">
      <w:bodyDiv w:val="1"/>
      <w:marLeft w:val="0"/>
      <w:marRight w:val="0"/>
      <w:marTop w:val="0"/>
      <w:marBottom w:val="0"/>
      <w:divBdr>
        <w:top w:val="none" w:sz="0" w:space="0" w:color="auto"/>
        <w:left w:val="none" w:sz="0" w:space="0" w:color="auto"/>
        <w:bottom w:val="none" w:sz="0" w:space="0" w:color="auto"/>
        <w:right w:val="none" w:sz="0" w:space="0" w:color="auto"/>
      </w:divBdr>
    </w:div>
    <w:div w:id="1244802898">
      <w:bodyDiv w:val="1"/>
      <w:marLeft w:val="0"/>
      <w:marRight w:val="0"/>
      <w:marTop w:val="0"/>
      <w:marBottom w:val="0"/>
      <w:divBdr>
        <w:top w:val="none" w:sz="0" w:space="0" w:color="auto"/>
        <w:left w:val="none" w:sz="0" w:space="0" w:color="auto"/>
        <w:bottom w:val="none" w:sz="0" w:space="0" w:color="auto"/>
        <w:right w:val="none" w:sz="0" w:space="0" w:color="auto"/>
      </w:divBdr>
    </w:div>
    <w:div w:id="1246302000">
      <w:bodyDiv w:val="1"/>
      <w:marLeft w:val="0"/>
      <w:marRight w:val="0"/>
      <w:marTop w:val="0"/>
      <w:marBottom w:val="0"/>
      <w:divBdr>
        <w:top w:val="none" w:sz="0" w:space="0" w:color="auto"/>
        <w:left w:val="none" w:sz="0" w:space="0" w:color="auto"/>
        <w:bottom w:val="none" w:sz="0" w:space="0" w:color="auto"/>
        <w:right w:val="none" w:sz="0" w:space="0" w:color="auto"/>
      </w:divBdr>
    </w:div>
    <w:div w:id="1248613795">
      <w:bodyDiv w:val="1"/>
      <w:marLeft w:val="0"/>
      <w:marRight w:val="0"/>
      <w:marTop w:val="0"/>
      <w:marBottom w:val="0"/>
      <w:divBdr>
        <w:top w:val="none" w:sz="0" w:space="0" w:color="auto"/>
        <w:left w:val="none" w:sz="0" w:space="0" w:color="auto"/>
        <w:bottom w:val="none" w:sz="0" w:space="0" w:color="auto"/>
        <w:right w:val="none" w:sz="0" w:space="0" w:color="auto"/>
      </w:divBdr>
    </w:div>
    <w:div w:id="1251935254">
      <w:bodyDiv w:val="1"/>
      <w:marLeft w:val="0"/>
      <w:marRight w:val="0"/>
      <w:marTop w:val="0"/>
      <w:marBottom w:val="0"/>
      <w:divBdr>
        <w:top w:val="none" w:sz="0" w:space="0" w:color="auto"/>
        <w:left w:val="none" w:sz="0" w:space="0" w:color="auto"/>
        <w:bottom w:val="none" w:sz="0" w:space="0" w:color="auto"/>
        <w:right w:val="none" w:sz="0" w:space="0" w:color="auto"/>
      </w:divBdr>
    </w:div>
    <w:div w:id="1253271778">
      <w:bodyDiv w:val="1"/>
      <w:marLeft w:val="0"/>
      <w:marRight w:val="0"/>
      <w:marTop w:val="0"/>
      <w:marBottom w:val="0"/>
      <w:divBdr>
        <w:top w:val="none" w:sz="0" w:space="0" w:color="auto"/>
        <w:left w:val="none" w:sz="0" w:space="0" w:color="auto"/>
        <w:bottom w:val="none" w:sz="0" w:space="0" w:color="auto"/>
        <w:right w:val="none" w:sz="0" w:space="0" w:color="auto"/>
      </w:divBdr>
    </w:div>
    <w:div w:id="1253782941">
      <w:bodyDiv w:val="1"/>
      <w:marLeft w:val="0"/>
      <w:marRight w:val="0"/>
      <w:marTop w:val="0"/>
      <w:marBottom w:val="0"/>
      <w:divBdr>
        <w:top w:val="none" w:sz="0" w:space="0" w:color="auto"/>
        <w:left w:val="none" w:sz="0" w:space="0" w:color="auto"/>
        <w:bottom w:val="none" w:sz="0" w:space="0" w:color="auto"/>
        <w:right w:val="none" w:sz="0" w:space="0" w:color="auto"/>
      </w:divBdr>
    </w:div>
    <w:div w:id="1259171449">
      <w:bodyDiv w:val="1"/>
      <w:marLeft w:val="0"/>
      <w:marRight w:val="0"/>
      <w:marTop w:val="0"/>
      <w:marBottom w:val="0"/>
      <w:divBdr>
        <w:top w:val="none" w:sz="0" w:space="0" w:color="auto"/>
        <w:left w:val="none" w:sz="0" w:space="0" w:color="auto"/>
        <w:bottom w:val="none" w:sz="0" w:space="0" w:color="auto"/>
        <w:right w:val="none" w:sz="0" w:space="0" w:color="auto"/>
      </w:divBdr>
    </w:div>
    <w:div w:id="1259220134">
      <w:bodyDiv w:val="1"/>
      <w:marLeft w:val="0"/>
      <w:marRight w:val="0"/>
      <w:marTop w:val="0"/>
      <w:marBottom w:val="0"/>
      <w:divBdr>
        <w:top w:val="none" w:sz="0" w:space="0" w:color="auto"/>
        <w:left w:val="none" w:sz="0" w:space="0" w:color="auto"/>
        <w:bottom w:val="none" w:sz="0" w:space="0" w:color="auto"/>
        <w:right w:val="none" w:sz="0" w:space="0" w:color="auto"/>
      </w:divBdr>
    </w:div>
    <w:div w:id="1259412716">
      <w:bodyDiv w:val="1"/>
      <w:marLeft w:val="0"/>
      <w:marRight w:val="0"/>
      <w:marTop w:val="0"/>
      <w:marBottom w:val="0"/>
      <w:divBdr>
        <w:top w:val="none" w:sz="0" w:space="0" w:color="auto"/>
        <w:left w:val="none" w:sz="0" w:space="0" w:color="auto"/>
        <w:bottom w:val="none" w:sz="0" w:space="0" w:color="auto"/>
        <w:right w:val="none" w:sz="0" w:space="0" w:color="auto"/>
      </w:divBdr>
    </w:div>
    <w:div w:id="1260144650">
      <w:bodyDiv w:val="1"/>
      <w:marLeft w:val="0"/>
      <w:marRight w:val="0"/>
      <w:marTop w:val="0"/>
      <w:marBottom w:val="0"/>
      <w:divBdr>
        <w:top w:val="none" w:sz="0" w:space="0" w:color="auto"/>
        <w:left w:val="none" w:sz="0" w:space="0" w:color="auto"/>
        <w:bottom w:val="none" w:sz="0" w:space="0" w:color="auto"/>
        <w:right w:val="none" w:sz="0" w:space="0" w:color="auto"/>
      </w:divBdr>
    </w:div>
    <w:div w:id="1263143023">
      <w:bodyDiv w:val="1"/>
      <w:marLeft w:val="0"/>
      <w:marRight w:val="0"/>
      <w:marTop w:val="0"/>
      <w:marBottom w:val="0"/>
      <w:divBdr>
        <w:top w:val="none" w:sz="0" w:space="0" w:color="auto"/>
        <w:left w:val="none" w:sz="0" w:space="0" w:color="auto"/>
        <w:bottom w:val="none" w:sz="0" w:space="0" w:color="auto"/>
        <w:right w:val="none" w:sz="0" w:space="0" w:color="auto"/>
      </w:divBdr>
    </w:div>
    <w:div w:id="1265530376">
      <w:bodyDiv w:val="1"/>
      <w:marLeft w:val="0"/>
      <w:marRight w:val="0"/>
      <w:marTop w:val="0"/>
      <w:marBottom w:val="0"/>
      <w:divBdr>
        <w:top w:val="none" w:sz="0" w:space="0" w:color="auto"/>
        <w:left w:val="none" w:sz="0" w:space="0" w:color="auto"/>
        <w:bottom w:val="none" w:sz="0" w:space="0" w:color="auto"/>
        <w:right w:val="none" w:sz="0" w:space="0" w:color="auto"/>
      </w:divBdr>
    </w:div>
    <w:div w:id="1265770374">
      <w:bodyDiv w:val="1"/>
      <w:marLeft w:val="0"/>
      <w:marRight w:val="0"/>
      <w:marTop w:val="0"/>
      <w:marBottom w:val="0"/>
      <w:divBdr>
        <w:top w:val="none" w:sz="0" w:space="0" w:color="auto"/>
        <w:left w:val="none" w:sz="0" w:space="0" w:color="auto"/>
        <w:bottom w:val="none" w:sz="0" w:space="0" w:color="auto"/>
        <w:right w:val="none" w:sz="0" w:space="0" w:color="auto"/>
      </w:divBdr>
    </w:div>
    <w:div w:id="1265841106">
      <w:bodyDiv w:val="1"/>
      <w:marLeft w:val="0"/>
      <w:marRight w:val="0"/>
      <w:marTop w:val="0"/>
      <w:marBottom w:val="0"/>
      <w:divBdr>
        <w:top w:val="none" w:sz="0" w:space="0" w:color="auto"/>
        <w:left w:val="none" w:sz="0" w:space="0" w:color="auto"/>
        <w:bottom w:val="none" w:sz="0" w:space="0" w:color="auto"/>
        <w:right w:val="none" w:sz="0" w:space="0" w:color="auto"/>
      </w:divBdr>
    </w:div>
    <w:div w:id="1270119036">
      <w:bodyDiv w:val="1"/>
      <w:marLeft w:val="0"/>
      <w:marRight w:val="0"/>
      <w:marTop w:val="0"/>
      <w:marBottom w:val="0"/>
      <w:divBdr>
        <w:top w:val="none" w:sz="0" w:space="0" w:color="auto"/>
        <w:left w:val="none" w:sz="0" w:space="0" w:color="auto"/>
        <w:bottom w:val="none" w:sz="0" w:space="0" w:color="auto"/>
        <w:right w:val="none" w:sz="0" w:space="0" w:color="auto"/>
      </w:divBdr>
    </w:div>
    <w:div w:id="1270552186">
      <w:bodyDiv w:val="1"/>
      <w:marLeft w:val="0"/>
      <w:marRight w:val="0"/>
      <w:marTop w:val="0"/>
      <w:marBottom w:val="0"/>
      <w:divBdr>
        <w:top w:val="none" w:sz="0" w:space="0" w:color="auto"/>
        <w:left w:val="none" w:sz="0" w:space="0" w:color="auto"/>
        <w:bottom w:val="none" w:sz="0" w:space="0" w:color="auto"/>
        <w:right w:val="none" w:sz="0" w:space="0" w:color="auto"/>
      </w:divBdr>
    </w:div>
    <w:div w:id="1273787559">
      <w:bodyDiv w:val="1"/>
      <w:marLeft w:val="0"/>
      <w:marRight w:val="0"/>
      <w:marTop w:val="0"/>
      <w:marBottom w:val="0"/>
      <w:divBdr>
        <w:top w:val="none" w:sz="0" w:space="0" w:color="auto"/>
        <w:left w:val="none" w:sz="0" w:space="0" w:color="auto"/>
        <w:bottom w:val="none" w:sz="0" w:space="0" w:color="auto"/>
        <w:right w:val="none" w:sz="0" w:space="0" w:color="auto"/>
      </w:divBdr>
    </w:div>
    <w:div w:id="1274903404">
      <w:bodyDiv w:val="1"/>
      <w:marLeft w:val="0"/>
      <w:marRight w:val="0"/>
      <w:marTop w:val="0"/>
      <w:marBottom w:val="0"/>
      <w:divBdr>
        <w:top w:val="none" w:sz="0" w:space="0" w:color="auto"/>
        <w:left w:val="none" w:sz="0" w:space="0" w:color="auto"/>
        <w:bottom w:val="none" w:sz="0" w:space="0" w:color="auto"/>
        <w:right w:val="none" w:sz="0" w:space="0" w:color="auto"/>
      </w:divBdr>
    </w:div>
    <w:div w:id="1276868458">
      <w:bodyDiv w:val="1"/>
      <w:marLeft w:val="0"/>
      <w:marRight w:val="0"/>
      <w:marTop w:val="0"/>
      <w:marBottom w:val="0"/>
      <w:divBdr>
        <w:top w:val="none" w:sz="0" w:space="0" w:color="auto"/>
        <w:left w:val="none" w:sz="0" w:space="0" w:color="auto"/>
        <w:bottom w:val="none" w:sz="0" w:space="0" w:color="auto"/>
        <w:right w:val="none" w:sz="0" w:space="0" w:color="auto"/>
      </w:divBdr>
    </w:div>
    <w:div w:id="1281182158">
      <w:bodyDiv w:val="1"/>
      <w:marLeft w:val="0"/>
      <w:marRight w:val="0"/>
      <w:marTop w:val="0"/>
      <w:marBottom w:val="0"/>
      <w:divBdr>
        <w:top w:val="none" w:sz="0" w:space="0" w:color="auto"/>
        <w:left w:val="none" w:sz="0" w:space="0" w:color="auto"/>
        <w:bottom w:val="none" w:sz="0" w:space="0" w:color="auto"/>
        <w:right w:val="none" w:sz="0" w:space="0" w:color="auto"/>
      </w:divBdr>
    </w:div>
    <w:div w:id="1282224919">
      <w:bodyDiv w:val="1"/>
      <w:marLeft w:val="0"/>
      <w:marRight w:val="0"/>
      <w:marTop w:val="0"/>
      <w:marBottom w:val="0"/>
      <w:divBdr>
        <w:top w:val="none" w:sz="0" w:space="0" w:color="auto"/>
        <w:left w:val="none" w:sz="0" w:space="0" w:color="auto"/>
        <w:bottom w:val="none" w:sz="0" w:space="0" w:color="auto"/>
        <w:right w:val="none" w:sz="0" w:space="0" w:color="auto"/>
      </w:divBdr>
    </w:div>
    <w:div w:id="1282374372">
      <w:bodyDiv w:val="1"/>
      <w:marLeft w:val="0"/>
      <w:marRight w:val="0"/>
      <w:marTop w:val="0"/>
      <w:marBottom w:val="0"/>
      <w:divBdr>
        <w:top w:val="none" w:sz="0" w:space="0" w:color="auto"/>
        <w:left w:val="none" w:sz="0" w:space="0" w:color="auto"/>
        <w:bottom w:val="none" w:sz="0" w:space="0" w:color="auto"/>
        <w:right w:val="none" w:sz="0" w:space="0" w:color="auto"/>
      </w:divBdr>
    </w:div>
    <w:div w:id="1288003531">
      <w:bodyDiv w:val="1"/>
      <w:marLeft w:val="0"/>
      <w:marRight w:val="0"/>
      <w:marTop w:val="0"/>
      <w:marBottom w:val="0"/>
      <w:divBdr>
        <w:top w:val="none" w:sz="0" w:space="0" w:color="auto"/>
        <w:left w:val="none" w:sz="0" w:space="0" w:color="auto"/>
        <w:bottom w:val="none" w:sz="0" w:space="0" w:color="auto"/>
        <w:right w:val="none" w:sz="0" w:space="0" w:color="auto"/>
      </w:divBdr>
    </w:div>
    <w:div w:id="1288926490">
      <w:bodyDiv w:val="1"/>
      <w:marLeft w:val="0"/>
      <w:marRight w:val="0"/>
      <w:marTop w:val="0"/>
      <w:marBottom w:val="0"/>
      <w:divBdr>
        <w:top w:val="none" w:sz="0" w:space="0" w:color="auto"/>
        <w:left w:val="none" w:sz="0" w:space="0" w:color="auto"/>
        <w:bottom w:val="none" w:sz="0" w:space="0" w:color="auto"/>
        <w:right w:val="none" w:sz="0" w:space="0" w:color="auto"/>
      </w:divBdr>
    </w:div>
    <w:div w:id="1289119304">
      <w:bodyDiv w:val="1"/>
      <w:marLeft w:val="0"/>
      <w:marRight w:val="0"/>
      <w:marTop w:val="0"/>
      <w:marBottom w:val="0"/>
      <w:divBdr>
        <w:top w:val="none" w:sz="0" w:space="0" w:color="auto"/>
        <w:left w:val="none" w:sz="0" w:space="0" w:color="auto"/>
        <w:bottom w:val="none" w:sz="0" w:space="0" w:color="auto"/>
        <w:right w:val="none" w:sz="0" w:space="0" w:color="auto"/>
      </w:divBdr>
    </w:div>
    <w:div w:id="1290042253">
      <w:bodyDiv w:val="1"/>
      <w:marLeft w:val="0"/>
      <w:marRight w:val="0"/>
      <w:marTop w:val="0"/>
      <w:marBottom w:val="0"/>
      <w:divBdr>
        <w:top w:val="none" w:sz="0" w:space="0" w:color="auto"/>
        <w:left w:val="none" w:sz="0" w:space="0" w:color="auto"/>
        <w:bottom w:val="none" w:sz="0" w:space="0" w:color="auto"/>
        <w:right w:val="none" w:sz="0" w:space="0" w:color="auto"/>
      </w:divBdr>
    </w:div>
    <w:div w:id="1290166338">
      <w:bodyDiv w:val="1"/>
      <w:marLeft w:val="0"/>
      <w:marRight w:val="0"/>
      <w:marTop w:val="0"/>
      <w:marBottom w:val="0"/>
      <w:divBdr>
        <w:top w:val="none" w:sz="0" w:space="0" w:color="auto"/>
        <w:left w:val="none" w:sz="0" w:space="0" w:color="auto"/>
        <w:bottom w:val="none" w:sz="0" w:space="0" w:color="auto"/>
        <w:right w:val="none" w:sz="0" w:space="0" w:color="auto"/>
      </w:divBdr>
    </w:div>
    <w:div w:id="1290549390">
      <w:bodyDiv w:val="1"/>
      <w:marLeft w:val="0"/>
      <w:marRight w:val="0"/>
      <w:marTop w:val="0"/>
      <w:marBottom w:val="0"/>
      <w:divBdr>
        <w:top w:val="none" w:sz="0" w:space="0" w:color="auto"/>
        <w:left w:val="none" w:sz="0" w:space="0" w:color="auto"/>
        <w:bottom w:val="none" w:sz="0" w:space="0" w:color="auto"/>
        <w:right w:val="none" w:sz="0" w:space="0" w:color="auto"/>
      </w:divBdr>
    </w:div>
    <w:div w:id="1292590085">
      <w:bodyDiv w:val="1"/>
      <w:marLeft w:val="0"/>
      <w:marRight w:val="0"/>
      <w:marTop w:val="0"/>
      <w:marBottom w:val="0"/>
      <w:divBdr>
        <w:top w:val="none" w:sz="0" w:space="0" w:color="auto"/>
        <w:left w:val="none" w:sz="0" w:space="0" w:color="auto"/>
        <w:bottom w:val="none" w:sz="0" w:space="0" w:color="auto"/>
        <w:right w:val="none" w:sz="0" w:space="0" w:color="auto"/>
      </w:divBdr>
    </w:div>
    <w:div w:id="1294678354">
      <w:bodyDiv w:val="1"/>
      <w:marLeft w:val="0"/>
      <w:marRight w:val="0"/>
      <w:marTop w:val="0"/>
      <w:marBottom w:val="0"/>
      <w:divBdr>
        <w:top w:val="none" w:sz="0" w:space="0" w:color="auto"/>
        <w:left w:val="none" w:sz="0" w:space="0" w:color="auto"/>
        <w:bottom w:val="none" w:sz="0" w:space="0" w:color="auto"/>
        <w:right w:val="none" w:sz="0" w:space="0" w:color="auto"/>
      </w:divBdr>
    </w:div>
    <w:div w:id="1295676296">
      <w:bodyDiv w:val="1"/>
      <w:marLeft w:val="0"/>
      <w:marRight w:val="0"/>
      <w:marTop w:val="0"/>
      <w:marBottom w:val="0"/>
      <w:divBdr>
        <w:top w:val="none" w:sz="0" w:space="0" w:color="auto"/>
        <w:left w:val="none" w:sz="0" w:space="0" w:color="auto"/>
        <w:bottom w:val="none" w:sz="0" w:space="0" w:color="auto"/>
        <w:right w:val="none" w:sz="0" w:space="0" w:color="auto"/>
      </w:divBdr>
    </w:div>
    <w:div w:id="1299072831">
      <w:bodyDiv w:val="1"/>
      <w:marLeft w:val="0"/>
      <w:marRight w:val="0"/>
      <w:marTop w:val="0"/>
      <w:marBottom w:val="0"/>
      <w:divBdr>
        <w:top w:val="none" w:sz="0" w:space="0" w:color="auto"/>
        <w:left w:val="none" w:sz="0" w:space="0" w:color="auto"/>
        <w:bottom w:val="none" w:sz="0" w:space="0" w:color="auto"/>
        <w:right w:val="none" w:sz="0" w:space="0" w:color="auto"/>
      </w:divBdr>
    </w:div>
    <w:div w:id="1299074182">
      <w:bodyDiv w:val="1"/>
      <w:marLeft w:val="0"/>
      <w:marRight w:val="0"/>
      <w:marTop w:val="0"/>
      <w:marBottom w:val="0"/>
      <w:divBdr>
        <w:top w:val="none" w:sz="0" w:space="0" w:color="auto"/>
        <w:left w:val="none" w:sz="0" w:space="0" w:color="auto"/>
        <w:bottom w:val="none" w:sz="0" w:space="0" w:color="auto"/>
        <w:right w:val="none" w:sz="0" w:space="0" w:color="auto"/>
      </w:divBdr>
    </w:div>
    <w:div w:id="1299336336">
      <w:bodyDiv w:val="1"/>
      <w:marLeft w:val="0"/>
      <w:marRight w:val="0"/>
      <w:marTop w:val="0"/>
      <w:marBottom w:val="0"/>
      <w:divBdr>
        <w:top w:val="none" w:sz="0" w:space="0" w:color="auto"/>
        <w:left w:val="none" w:sz="0" w:space="0" w:color="auto"/>
        <w:bottom w:val="none" w:sz="0" w:space="0" w:color="auto"/>
        <w:right w:val="none" w:sz="0" w:space="0" w:color="auto"/>
      </w:divBdr>
    </w:div>
    <w:div w:id="1306399966">
      <w:bodyDiv w:val="1"/>
      <w:marLeft w:val="0"/>
      <w:marRight w:val="0"/>
      <w:marTop w:val="0"/>
      <w:marBottom w:val="0"/>
      <w:divBdr>
        <w:top w:val="none" w:sz="0" w:space="0" w:color="auto"/>
        <w:left w:val="none" w:sz="0" w:space="0" w:color="auto"/>
        <w:bottom w:val="none" w:sz="0" w:space="0" w:color="auto"/>
        <w:right w:val="none" w:sz="0" w:space="0" w:color="auto"/>
      </w:divBdr>
    </w:div>
    <w:div w:id="1313758867">
      <w:bodyDiv w:val="1"/>
      <w:marLeft w:val="0"/>
      <w:marRight w:val="0"/>
      <w:marTop w:val="0"/>
      <w:marBottom w:val="0"/>
      <w:divBdr>
        <w:top w:val="none" w:sz="0" w:space="0" w:color="auto"/>
        <w:left w:val="none" w:sz="0" w:space="0" w:color="auto"/>
        <w:bottom w:val="none" w:sz="0" w:space="0" w:color="auto"/>
        <w:right w:val="none" w:sz="0" w:space="0" w:color="auto"/>
      </w:divBdr>
    </w:div>
    <w:div w:id="1315793545">
      <w:bodyDiv w:val="1"/>
      <w:marLeft w:val="0"/>
      <w:marRight w:val="0"/>
      <w:marTop w:val="0"/>
      <w:marBottom w:val="0"/>
      <w:divBdr>
        <w:top w:val="none" w:sz="0" w:space="0" w:color="auto"/>
        <w:left w:val="none" w:sz="0" w:space="0" w:color="auto"/>
        <w:bottom w:val="none" w:sz="0" w:space="0" w:color="auto"/>
        <w:right w:val="none" w:sz="0" w:space="0" w:color="auto"/>
      </w:divBdr>
    </w:div>
    <w:div w:id="1316111408">
      <w:bodyDiv w:val="1"/>
      <w:marLeft w:val="0"/>
      <w:marRight w:val="0"/>
      <w:marTop w:val="0"/>
      <w:marBottom w:val="0"/>
      <w:divBdr>
        <w:top w:val="none" w:sz="0" w:space="0" w:color="auto"/>
        <w:left w:val="none" w:sz="0" w:space="0" w:color="auto"/>
        <w:bottom w:val="none" w:sz="0" w:space="0" w:color="auto"/>
        <w:right w:val="none" w:sz="0" w:space="0" w:color="auto"/>
      </w:divBdr>
    </w:div>
    <w:div w:id="1316571047">
      <w:bodyDiv w:val="1"/>
      <w:marLeft w:val="0"/>
      <w:marRight w:val="0"/>
      <w:marTop w:val="0"/>
      <w:marBottom w:val="0"/>
      <w:divBdr>
        <w:top w:val="none" w:sz="0" w:space="0" w:color="auto"/>
        <w:left w:val="none" w:sz="0" w:space="0" w:color="auto"/>
        <w:bottom w:val="none" w:sz="0" w:space="0" w:color="auto"/>
        <w:right w:val="none" w:sz="0" w:space="0" w:color="auto"/>
      </w:divBdr>
    </w:div>
    <w:div w:id="1319115763">
      <w:bodyDiv w:val="1"/>
      <w:marLeft w:val="0"/>
      <w:marRight w:val="0"/>
      <w:marTop w:val="0"/>
      <w:marBottom w:val="0"/>
      <w:divBdr>
        <w:top w:val="none" w:sz="0" w:space="0" w:color="auto"/>
        <w:left w:val="none" w:sz="0" w:space="0" w:color="auto"/>
        <w:bottom w:val="none" w:sz="0" w:space="0" w:color="auto"/>
        <w:right w:val="none" w:sz="0" w:space="0" w:color="auto"/>
      </w:divBdr>
    </w:div>
    <w:div w:id="1320842741">
      <w:bodyDiv w:val="1"/>
      <w:marLeft w:val="0"/>
      <w:marRight w:val="0"/>
      <w:marTop w:val="0"/>
      <w:marBottom w:val="0"/>
      <w:divBdr>
        <w:top w:val="none" w:sz="0" w:space="0" w:color="auto"/>
        <w:left w:val="none" w:sz="0" w:space="0" w:color="auto"/>
        <w:bottom w:val="none" w:sz="0" w:space="0" w:color="auto"/>
        <w:right w:val="none" w:sz="0" w:space="0" w:color="auto"/>
      </w:divBdr>
    </w:div>
    <w:div w:id="1322733296">
      <w:bodyDiv w:val="1"/>
      <w:marLeft w:val="0"/>
      <w:marRight w:val="0"/>
      <w:marTop w:val="0"/>
      <w:marBottom w:val="0"/>
      <w:divBdr>
        <w:top w:val="none" w:sz="0" w:space="0" w:color="auto"/>
        <w:left w:val="none" w:sz="0" w:space="0" w:color="auto"/>
        <w:bottom w:val="none" w:sz="0" w:space="0" w:color="auto"/>
        <w:right w:val="none" w:sz="0" w:space="0" w:color="auto"/>
      </w:divBdr>
    </w:div>
    <w:div w:id="1323123961">
      <w:bodyDiv w:val="1"/>
      <w:marLeft w:val="0"/>
      <w:marRight w:val="0"/>
      <w:marTop w:val="0"/>
      <w:marBottom w:val="0"/>
      <w:divBdr>
        <w:top w:val="none" w:sz="0" w:space="0" w:color="auto"/>
        <w:left w:val="none" w:sz="0" w:space="0" w:color="auto"/>
        <w:bottom w:val="none" w:sz="0" w:space="0" w:color="auto"/>
        <w:right w:val="none" w:sz="0" w:space="0" w:color="auto"/>
      </w:divBdr>
    </w:div>
    <w:div w:id="1324510185">
      <w:bodyDiv w:val="1"/>
      <w:marLeft w:val="0"/>
      <w:marRight w:val="0"/>
      <w:marTop w:val="0"/>
      <w:marBottom w:val="0"/>
      <w:divBdr>
        <w:top w:val="none" w:sz="0" w:space="0" w:color="auto"/>
        <w:left w:val="none" w:sz="0" w:space="0" w:color="auto"/>
        <w:bottom w:val="none" w:sz="0" w:space="0" w:color="auto"/>
        <w:right w:val="none" w:sz="0" w:space="0" w:color="auto"/>
      </w:divBdr>
    </w:div>
    <w:div w:id="1324746813">
      <w:bodyDiv w:val="1"/>
      <w:marLeft w:val="0"/>
      <w:marRight w:val="0"/>
      <w:marTop w:val="0"/>
      <w:marBottom w:val="0"/>
      <w:divBdr>
        <w:top w:val="none" w:sz="0" w:space="0" w:color="auto"/>
        <w:left w:val="none" w:sz="0" w:space="0" w:color="auto"/>
        <w:bottom w:val="none" w:sz="0" w:space="0" w:color="auto"/>
        <w:right w:val="none" w:sz="0" w:space="0" w:color="auto"/>
      </w:divBdr>
    </w:div>
    <w:div w:id="1329476519">
      <w:bodyDiv w:val="1"/>
      <w:marLeft w:val="0"/>
      <w:marRight w:val="0"/>
      <w:marTop w:val="0"/>
      <w:marBottom w:val="0"/>
      <w:divBdr>
        <w:top w:val="none" w:sz="0" w:space="0" w:color="auto"/>
        <w:left w:val="none" w:sz="0" w:space="0" w:color="auto"/>
        <w:bottom w:val="none" w:sz="0" w:space="0" w:color="auto"/>
        <w:right w:val="none" w:sz="0" w:space="0" w:color="auto"/>
      </w:divBdr>
    </w:div>
    <w:div w:id="1330526460">
      <w:bodyDiv w:val="1"/>
      <w:marLeft w:val="0"/>
      <w:marRight w:val="0"/>
      <w:marTop w:val="0"/>
      <w:marBottom w:val="0"/>
      <w:divBdr>
        <w:top w:val="none" w:sz="0" w:space="0" w:color="auto"/>
        <w:left w:val="none" w:sz="0" w:space="0" w:color="auto"/>
        <w:bottom w:val="none" w:sz="0" w:space="0" w:color="auto"/>
        <w:right w:val="none" w:sz="0" w:space="0" w:color="auto"/>
      </w:divBdr>
    </w:div>
    <w:div w:id="1331911326">
      <w:bodyDiv w:val="1"/>
      <w:marLeft w:val="0"/>
      <w:marRight w:val="0"/>
      <w:marTop w:val="0"/>
      <w:marBottom w:val="0"/>
      <w:divBdr>
        <w:top w:val="none" w:sz="0" w:space="0" w:color="auto"/>
        <w:left w:val="none" w:sz="0" w:space="0" w:color="auto"/>
        <w:bottom w:val="none" w:sz="0" w:space="0" w:color="auto"/>
        <w:right w:val="none" w:sz="0" w:space="0" w:color="auto"/>
      </w:divBdr>
    </w:div>
    <w:div w:id="1331985217">
      <w:bodyDiv w:val="1"/>
      <w:marLeft w:val="0"/>
      <w:marRight w:val="0"/>
      <w:marTop w:val="0"/>
      <w:marBottom w:val="0"/>
      <w:divBdr>
        <w:top w:val="none" w:sz="0" w:space="0" w:color="auto"/>
        <w:left w:val="none" w:sz="0" w:space="0" w:color="auto"/>
        <w:bottom w:val="none" w:sz="0" w:space="0" w:color="auto"/>
        <w:right w:val="none" w:sz="0" w:space="0" w:color="auto"/>
      </w:divBdr>
    </w:div>
    <w:div w:id="1332488729">
      <w:bodyDiv w:val="1"/>
      <w:marLeft w:val="0"/>
      <w:marRight w:val="0"/>
      <w:marTop w:val="0"/>
      <w:marBottom w:val="0"/>
      <w:divBdr>
        <w:top w:val="none" w:sz="0" w:space="0" w:color="auto"/>
        <w:left w:val="none" w:sz="0" w:space="0" w:color="auto"/>
        <w:bottom w:val="none" w:sz="0" w:space="0" w:color="auto"/>
        <w:right w:val="none" w:sz="0" w:space="0" w:color="auto"/>
      </w:divBdr>
    </w:div>
    <w:div w:id="1333684867">
      <w:bodyDiv w:val="1"/>
      <w:marLeft w:val="0"/>
      <w:marRight w:val="0"/>
      <w:marTop w:val="0"/>
      <w:marBottom w:val="0"/>
      <w:divBdr>
        <w:top w:val="none" w:sz="0" w:space="0" w:color="auto"/>
        <w:left w:val="none" w:sz="0" w:space="0" w:color="auto"/>
        <w:bottom w:val="none" w:sz="0" w:space="0" w:color="auto"/>
        <w:right w:val="none" w:sz="0" w:space="0" w:color="auto"/>
      </w:divBdr>
    </w:div>
    <w:div w:id="1335261866">
      <w:bodyDiv w:val="1"/>
      <w:marLeft w:val="0"/>
      <w:marRight w:val="0"/>
      <w:marTop w:val="0"/>
      <w:marBottom w:val="0"/>
      <w:divBdr>
        <w:top w:val="none" w:sz="0" w:space="0" w:color="auto"/>
        <w:left w:val="none" w:sz="0" w:space="0" w:color="auto"/>
        <w:bottom w:val="none" w:sz="0" w:space="0" w:color="auto"/>
        <w:right w:val="none" w:sz="0" w:space="0" w:color="auto"/>
      </w:divBdr>
    </w:div>
    <w:div w:id="1336762465">
      <w:bodyDiv w:val="1"/>
      <w:marLeft w:val="0"/>
      <w:marRight w:val="0"/>
      <w:marTop w:val="0"/>
      <w:marBottom w:val="0"/>
      <w:divBdr>
        <w:top w:val="none" w:sz="0" w:space="0" w:color="auto"/>
        <w:left w:val="none" w:sz="0" w:space="0" w:color="auto"/>
        <w:bottom w:val="none" w:sz="0" w:space="0" w:color="auto"/>
        <w:right w:val="none" w:sz="0" w:space="0" w:color="auto"/>
      </w:divBdr>
    </w:div>
    <w:div w:id="1336767930">
      <w:bodyDiv w:val="1"/>
      <w:marLeft w:val="0"/>
      <w:marRight w:val="0"/>
      <w:marTop w:val="0"/>
      <w:marBottom w:val="0"/>
      <w:divBdr>
        <w:top w:val="none" w:sz="0" w:space="0" w:color="auto"/>
        <w:left w:val="none" w:sz="0" w:space="0" w:color="auto"/>
        <w:bottom w:val="none" w:sz="0" w:space="0" w:color="auto"/>
        <w:right w:val="none" w:sz="0" w:space="0" w:color="auto"/>
      </w:divBdr>
    </w:div>
    <w:div w:id="1340353124">
      <w:bodyDiv w:val="1"/>
      <w:marLeft w:val="0"/>
      <w:marRight w:val="0"/>
      <w:marTop w:val="0"/>
      <w:marBottom w:val="0"/>
      <w:divBdr>
        <w:top w:val="none" w:sz="0" w:space="0" w:color="auto"/>
        <w:left w:val="none" w:sz="0" w:space="0" w:color="auto"/>
        <w:bottom w:val="none" w:sz="0" w:space="0" w:color="auto"/>
        <w:right w:val="none" w:sz="0" w:space="0" w:color="auto"/>
      </w:divBdr>
    </w:div>
    <w:div w:id="1340741443">
      <w:bodyDiv w:val="1"/>
      <w:marLeft w:val="0"/>
      <w:marRight w:val="0"/>
      <w:marTop w:val="0"/>
      <w:marBottom w:val="0"/>
      <w:divBdr>
        <w:top w:val="none" w:sz="0" w:space="0" w:color="auto"/>
        <w:left w:val="none" w:sz="0" w:space="0" w:color="auto"/>
        <w:bottom w:val="none" w:sz="0" w:space="0" w:color="auto"/>
        <w:right w:val="none" w:sz="0" w:space="0" w:color="auto"/>
      </w:divBdr>
    </w:div>
    <w:div w:id="1348288238">
      <w:bodyDiv w:val="1"/>
      <w:marLeft w:val="0"/>
      <w:marRight w:val="0"/>
      <w:marTop w:val="0"/>
      <w:marBottom w:val="0"/>
      <w:divBdr>
        <w:top w:val="none" w:sz="0" w:space="0" w:color="auto"/>
        <w:left w:val="none" w:sz="0" w:space="0" w:color="auto"/>
        <w:bottom w:val="none" w:sz="0" w:space="0" w:color="auto"/>
        <w:right w:val="none" w:sz="0" w:space="0" w:color="auto"/>
      </w:divBdr>
    </w:div>
    <w:div w:id="1350987716">
      <w:bodyDiv w:val="1"/>
      <w:marLeft w:val="0"/>
      <w:marRight w:val="0"/>
      <w:marTop w:val="0"/>
      <w:marBottom w:val="0"/>
      <w:divBdr>
        <w:top w:val="none" w:sz="0" w:space="0" w:color="auto"/>
        <w:left w:val="none" w:sz="0" w:space="0" w:color="auto"/>
        <w:bottom w:val="none" w:sz="0" w:space="0" w:color="auto"/>
        <w:right w:val="none" w:sz="0" w:space="0" w:color="auto"/>
      </w:divBdr>
    </w:div>
    <w:div w:id="1351107271">
      <w:bodyDiv w:val="1"/>
      <w:marLeft w:val="0"/>
      <w:marRight w:val="0"/>
      <w:marTop w:val="0"/>
      <w:marBottom w:val="0"/>
      <w:divBdr>
        <w:top w:val="none" w:sz="0" w:space="0" w:color="auto"/>
        <w:left w:val="none" w:sz="0" w:space="0" w:color="auto"/>
        <w:bottom w:val="none" w:sz="0" w:space="0" w:color="auto"/>
        <w:right w:val="none" w:sz="0" w:space="0" w:color="auto"/>
      </w:divBdr>
    </w:div>
    <w:div w:id="1352027012">
      <w:bodyDiv w:val="1"/>
      <w:marLeft w:val="0"/>
      <w:marRight w:val="0"/>
      <w:marTop w:val="0"/>
      <w:marBottom w:val="0"/>
      <w:divBdr>
        <w:top w:val="none" w:sz="0" w:space="0" w:color="auto"/>
        <w:left w:val="none" w:sz="0" w:space="0" w:color="auto"/>
        <w:bottom w:val="none" w:sz="0" w:space="0" w:color="auto"/>
        <w:right w:val="none" w:sz="0" w:space="0" w:color="auto"/>
      </w:divBdr>
    </w:div>
    <w:div w:id="1354383867">
      <w:bodyDiv w:val="1"/>
      <w:marLeft w:val="0"/>
      <w:marRight w:val="0"/>
      <w:marTop w:val="0"/>
      <w:marBottom w:val="0"/>
      <w:divBdr>
        <w:top w:val="none" w:sz="0" w:space="0" w:color="auto"/>
        <w:left w:val="none" w:sz="0" w:space="0" w:color="auto"/>
        <w:bottom w:val="none" w:sz="0" w:space="0" w:color="auto"/>
        <w:right w:val="none" w:sz="0" w:space="0" w:color="auto"/>
      </w:divBdr>
    </w:div>
    <w:div w:id="1358121408">
      <w:bodyDiv w:val="1"/>
      <w:marLeft w:val="0"/>
      <w:marRight w:val="0"/>
      <w:marTop w:val="0"/>
      <w:marBottom w:val="0"/>
      <w:divBdr>
        <w:top w:val="none" w:sz="0" w:space="0" w:color="auto"/>
        <w:left w:val="none" w:sz="0" w:space="0" w:color="auto"/>
        <w:bottom w:val="none" w:sz="0" w:space="0" w:color="auto"/>
        <w:right w:val="none" w:sz="0" w:space="0" w:color="auto"/>
      </w:divBdr>
    </w:div>
    <w:div w:id="1358501644">
      <w:bodyDiv w:val="1"/>
      <w:marLeft w:val="0"/>
      <w:marRight w:val="0"/>
      <w:marTop w:val="0"/>
      <w:marBottom w:val="0"/>
      <w:divBdr>
        <w:top w:val="none" w:sz="0" w:space="0" w:color="auto"/>
        <w:left w:val="none" w:sz="0" w:space="0" w:color="auto"/>
        <w:bottom w:val="none" w:sz="0" w:space="0" w:color="auto"/>
        <w:right w:val="none" w:sz="0" w:space="0" w:color="auto"/>
      </w:divBdr>
    </w:div>
    <w:div w:id="1362241788">
      <w:bodyDiv w:val="1"/>
      <w:marLeft w:val="0"/>
      <w:marRight w:val="0"/>
      <w:marTop w:val="0"/>
      <w:marBottom w:val="0"/>
      <w:divBdr>
        <w:top w:val="none" w:sz="0" w:space="0" w:color="auto"/>
        <w:left w:val="none" w:sz="0" w:space="0" w:color="auto"/>
        <w:bottom w:val="none" w:sz="0" w:space="0" w:color="auto"/>
        <w:right w:val="none" w:sz="0" w:space="0" w:color="auto"/>
      </w:divBdr>
    </w:div>
    <w:div w:id="1363553632">
      <w:bodyDiv w:val="1"/>
      <w:marLeft w:val="0"/>
      <w:marRight w:val="0"/>
      <w:marTop w:val="0"/>
      <w:marBottom w:val="0"/>
      <w:divBdr>
        <w:top w:val="none" w:sz="0" w:space="0" w:color="auto"/>
        <w:left w:val="none" w:sz="0" w:space="0" w:color="auto"/>
        <w:bottom w:val="none" w:sz="0" w:space="0" w:color="auto"/>
        <w:right w:val="none" w:sz="0" w:space="0" w:color="auto"/>
      </w:divBdr>
    </w:div>
    <w:div w:id="1366831751">
      <w:bodyDiv w:val="1"/>
      <w:marLeft w:val="0"/>
      <w:marRight w:val="0"/>
      <w:marTop w:val="0"/>
      <w:marBottom w:val="0"/>
      <w:divBdr>
        <w:top w:val="none" w:sz="0" w:space="0" w:color="auto"/>
        <w:left w:val="none" w:sz="0" w:space="0" w:color="auto"/>
        <w:bottom w:val="none" w:sz="0" w:space="0" w:color="auto"/>
        <w:right w:val="none" w:sz="0" w:space="0" w:color="auto"/>
      </w:divBdr>
    </w:div>
    <w:div w:id="1369404763">
      <w:bodyDiv w:val="1"/>
      <w:marLeft w:val="0"/>
      <w:marRight w:val="0"/>
      <w:marTop w:val="0"/>
      <w:marBottom w:val="0"/>
      <w:divBdr>
        <w:top w:val="none" w:sz="0" w:space="0" w:color="auto"/>
        <w:left w:val="none" w:sz="0" w:space="0" w:color="auto"/>
        <w:bottom w:val="none" w:sz="0" w:space="0" w:color="auto"/>
        <w:right w:val="none" w:sz="0" w:space="0" w:color="auto"/>
      </w:divBdr>
    </w:div>
    <w:div w:id="1374578052">
      <w:bodyDiv w:val="1"/>
      <w:marLeft w:val="0"/>
      <w:marRight w:val="0"/>
      <w:marTop w:val="0"/>
      <w:marBottom w:val="0"/>
      <w:divBdr>
        <w:top w:val="none" w:sz="0" w:space="0" w:color="auto"/>
        <w:left w:val="none" w:sz="0" w:space="0" w:color="auto"/>
        <w:bottom w:val="none" w:sz="0" w:space="0" w:color="auto"/>
        <w:right w:val="none" w:sz="0" w:space="0" w:color="auto"/>
      </w:divBdr>
    </w:div>
    <w:div w:id="1374958812">
      <w:bodyDiv w:val="1"/>
      <w:marLeft w:val="0"/>
      <w:marRight w:val="0"/>
      <w:marTop w:val="0"/>
      <w:marBottom w:val="0"/>
      <w:divBdr>
        <w:top w:val="none" w:sz="0" w:space="0" w:color="auto"/>
        <w:left w:val="none" w:sz="0" w:space="0" w:color="auto"/>
        <w:bottom w:val="none" w:sz="0" w:space="0" w:color="auto"/>
        <w:right w:val="none" w:sz="0" w:space="0" w:color="auto"/>
      </w:divBdr>
    </w:div>
    <w:div w:id="1376469125">
      <w:bodyDiv w:val="1"/>
      <w:marLeft w:val="0"/>
      <w:marRight w:val="0"/>
      <w:marTop w:val="0"/>
      <w:marBottom w:val="0"/>
      <w:divBdr>
        <w:top w:val="none" w:sz="0" w:space="0" w:color="auto"/>
        <w:left w:val="none" w:sz="0" w:space="0" w:color="auto"/>
        <w:bottom w:val="none" w:sz="0" w:space="0" w:color="auto"/>
        <w:right w:val="none" w:sz="0" w:space="0" w:color="auto"/>
      </w:divBdr>
    </w:div>
    <w:div w:id="1377003718">
      <w:bodyDiv w:val="1"/>
      <w:marLeft w:val="0"/>
      <w:marRight w:val="0"/>
      <w:marTop w:val="0"/>
      <w:marBottom w:val="0"/>
      <w:divBdr>
        <w:top w:val="none" w:sz="0" w:space="0" w:color="auto"/>
        <w:left w:val="none" w:sz="0" w:space="0" w:color="auto"/>
        <w:bottom w:val="none" w:sz="0" w:space="0" w:color="auto"/>
        <w:right w:val="none" w:sz="0" w:space="0" w:color="auto"/>
      </w:divBdr>
    </w:div>
    <w:div w:id="1377320050">
      <w:bodyDiv w:val="1"/>
      <w:marLeft w:val="0"/>
      <w:marRight w:val="0"/>
      <w:marTop w:val="0"/>
      <w:marBottom w:val="0"/>
      <w:divBdr>
        <w:top w:val="none" w:sz="0" w:space="0" w:color="auto"/>
        <w:left w:val="none" w:sz="0" w:space="0" w:color="auto"/>
        <w:bottom w:val="none" w:sz="0" w:space="0" w:color="auto"/>
        <w:right w:val="none" w:sz="0" w:space="0" w:color="auto"/>
      </w:divBdr>
    </w:div>
    <w:div w:id="1377662589">
      <w:bodyDiv w:val="1"/>
      <w:marLeft w:val="0"/>
      <w:marRight w:val="0"/>
      <w:marTop w:val="0"/>
      <w:marBottom w:val="0"/>
      <w:divBdr>
        <w:top w:val="none" w:sz="0" w:space="0" w:color="auto"/>
        <w:left w:val="none" w:sz="0" w:space="0" w:color="auto"/>
        <w:bottom w:val="none" w:sz="0" w:space="0" w:color="auto"/>
        <w:right w:val="none" w:sz="0" w:space="0" w:color="auto"/>
      </w:divBdr>
    </w:div>
    <w:div w:id="1378630445">
      <w:bodyDiv w:val="1"/>
      <w:marLeft w:val="0"/>
      <w:marRight w:val="0"/>
      <w:marTop w:val="0"/>
      <w:marBottom w:val="0"/>
      <w:divBdr>
        <w:top w:val="none" w:sz="0" w:space="0" w:color="auto"/>
        <w:left w:val="none" w:sz="0" w:space="0" w:color="auto"/>
        <w:bottom w:val="none" w:sz="0" w:space="0" w:color="auto"/>
        <w:right w:val="none" w:sz="0" w:space="0" w:color="auto"/>
      </w:divBdr>
    </w:div>
    <w:div w:id="1381054891">
      <w:bodyDiv w:val="1"/>
      <w:marLeft w:val="0"/>
      <w:marRight w:val="0"/>
      <w:marTop w:val="0"/>
      <w:marBottom w:val="0"/>
      <w:divBdr>
        <w:top w:val="none" w:sz="0" w:space="0" w:color="auto"/>
        <w:left w:val="none" w:sz="0" w:space="0" w:color="auto"/>
        <w:bottom w:val="none" w:sz="0" w:space="0" w:color="auto"/>
        <w:right w:val="none" w:sz="0" w:space="0" w:color="auto"/>
      </w:divBdr>
    </w:div>
    <w:div w:id="1386174832">
      <w:bodyDiv w:val="1"/>
      <w:marLeft w:val="0"/>
      <w:marRight w:val="0"/>
      <w:marTop w:val="0"/>
      <w:marBottom w:val="0"/>
      <w:divBdr>
        <w:top w:val="none" w:sz="0" w:space="0" w:color="auto"/>
        <w:left w:val="none" w:sz="0" w:space="0" w:color="auto"/>
        <w:bottom w:val="none" w:sz="0" w:space="0" w:color="auto"/>
        <w:right w:val="none" w:sz="0" w:space="0" w:color="auto"/>
      </w:divBdr>
    </w:div>
    <w:div w:id="1392851132">
      <w:bodyDiv w:val="1"/>
      <w:marLeft w:val="0"/>
      <w:marRight w:val="0"/>
      <w:marTop w:val="0"/>
      <w:marBottom w:val="0"/>
      <w:divBdr>
        <w:top w:val="none" w:sz="0" w:space="0" w:color="auto"/>
        <w:left w:val="none" w:sz="0" w:space="0" w:color="auto"/>
        <w:bottom w:val="none" w:sz="0" w:space="0" w:color="auto"/>
        <w:right w:val="none" w:sz="0" w:space="0" w:color="auto"/>
      </w:divBdr>
    </w:div>
    <w:div w:id="1394083110">
      <w:bodyDiv w:val="1"/>
      <w:marLeft w:val="0"/>
      <w:marRight w:val="0"/>
      <w:marTop w:val="0"/>
      <w:marBottom w:val="0"/>
      <w:divBdr>
        <w:top w:val="none" w:sz="0" w:space="0" w:color="auto"/>
        <w:left w:val="none" w:sz="0" w:space="0" w:color="auto"/>
        <w:bottom w:val="none" w:sz="0" w:space="0" w:color="auto"/>
        <w:right w:val="none" w:sz="0" w:space="0" w:color="auto"/>
      </w:divBdr>
    </w:div>
    <w:div w:id="1395615527">
      <w:bodyDiv w:val="1"/>
      <w:marLeft w:val="0"/>
      <w:marRight w:val="0"/>
      <w:marTop w:val="0"/>
      <w:marBottom w:val="0"/>
      <w:divBdr>
        <w:top w:val="none" w:sz="0" w:space="0" w:color="auto"/>
        <w:left w:val="none" w:sz="0" w:space="0" w:color="auto"/>
        <w:bottom w:val="none" w:sz="0" w:space="0" w:color="auto"/>
        <w:right w:val="none" w:sz="0" w:space="0" w:color="auto"/>
      </w:divBdr>
    </w:div>
    <w:div w:id="1395618753">
      <w:bodyDiv w:val="1"/>
      <w:marLeft w:val="0"/>
      <w:marRight w:val="0"/>
      <w:marTop w:val="0"/>
      <w:marBottom w:val="0"/>
      <w:divBdr>
        <w:top w:val="none" w:sz="0" w:space="0" w:color="auto"/>
        <w:left w:val="none" w:sz="0" w:space="0" w:color="auto"/>
        <w:bottom w:val="none" w:sz="0" w:space="0" w:color="auto"/>
        <w:right w:val="none" w:sz="0" w:space="0" w:color="auto"/>
      </w:divBdr>
    </w:div>
    <w:div w:id="1395808597">
      <w:bodyDiv w:val="1"/>
      <w:marLeft w:val="0"/>
      <w:marRight w:val="0"/>
      <w:marTop w:val="0"/>
      <w:marBottom w:val="0"/>
      <w:divBdr>
        <w:top w:val="none" w:sz="0" w:space="0" w:color="auto"/>
        <w:left w:val="none" w:sz="0" w:space="0" w:color="auto"/>
        <w:bottom w:val="none" w:sz="0" w:space="0" w:color="auto"/>
        <w:right w:val="none" w:sz="0" w:space="0" w:color="auto"/>
      </w:divBdr>
    </w:div>
    <w:div w:id="1401292019">
      <w:bodyDiv w:val="1"/>
      <w:marLeft w:val="0"/>
      <w:marRight w:val="0"/>
      <w:marTop w:val="0"/>
      <w:marBottom w:val="0"/>
      <w:divBdr>
        <w:top w:val="none" w:sz="0" w:space="0" w:color="auto"/>
        <w:left w:val="none" w:sz="0" w:space="0" w:color="auto"/>
        <w:bottom w:val="none" w:sz="0" w:space="0" w:color="auto"/>
        <w:right w:val="none" w:sz="0" w:space="0" w:color="auto"/>
      </w:divBdr>
    </w:div>
    <w:div w:id="1401631620">
      <w:bodyDiv w:val="1"/>
      <w:marLeft w:val="0"/>
      <w:marRight w:val="0"/>
      <w:marTop w:val="0"/>
      <w:marBottom w:val="0"/>
      <w:divBdr>
        <w:top w:val="none" w:sz="0" w:space="0" w:color="auto"/>
        <w:left w:val="none" w:sz="0" w:space="0" w:color="auto"/>
        <w:bottom w:val="none" w:sz="0" w:space="0" w:color="auto"/>
        <w:right w:val="none" w:sz="0" w:space="0" w:color="auto"/>
      </w:divBdr>
    </w:div>
    <w:div w:id="1401908094">
      <w:bodyDiv w:val="1"/>
      <w:marLeft w:val="0"/>
      <w:marRight w:val="0"/>
      <w:marTop w:val="0"/>
      <w:marBottom w:val="0"/>
      <w:divBdr>
        <w:top w:val="none" w:sz="0" w:space="0" w:color="auto"/>
        <w:left w:val="none" w:sz="0" w:space="0" w:color="auto"/>
        <w:bottom w:val="none" w:sz="0" w:space="0" w:color="auto"/>
        <w:right w:val="none" w:sz="0" w:space="0" w:color="auto"/>
      </w:divBdr>
    </w:div>
    <w:div w:id="1403410374">
      <w:bodyDiv w:val="1"/>
      <w:marLeft w:val="0"/>
      <w:marRight w:val="0"/>
      <w:marTop w:val="0"/>
      <w:marBottom w:val="0"/>
      <w:divBdr>
        <w:top w:val="none" w:sz="0" w:space="0" w:color="auto"/>
        <w:left w:val="none" w:sz="0" w:space="0" w:color="auto"/>
        <w:bottom w:val="none" w:sz="0" w:space="0" w:color="auto"/>
        <w:right w:val="none" w:sz="0" w:space="0" w:color="auto"/>
      </w:divBdr>
    </w:div>
    <w:div w:id="1406953675">
      <w:bodyDiv w:val="1"/>
      <w:marLeft w:val="0"/>
      <w:marRight w:val="0"/>
      <w:marTop w:val="0"/>
      <w:marBottom w:val="0"/>
      <w:divBdr>
        <w:top w:val="none" w:sz="0" w:space="0" w:color="auto"/>
        <w:left w:val="none" w:sz="0" w:space="0" w:color="auto"/>
        <w:bottom w:val="none" w:sz="0" w:space="0" w:color="auto"/>
        <w:right w:val="none" w:sz="0" w:space="0" w:color="auto"/>
      </w:divBdr>
    </w:div>
    <w:div w:id="1407218945">
      <w:bodyDiv w:val="1"/>
      <w:marLeft w:val="0"/>
      <w:marRight w:val="0"/>
      <w:marTop w:val="0"/>
      <w:marBottom w:val="0"/>
      <w:divBdr>
        <w:top w:val="none" w:sz="0" w:space="0" w:color="auto"/>
        <w:left w:val="none" w:sz="0" w:space="0" w:color="auto"/>
        <w:bottom w:val="none" w:sz="0" w:space="0" w:color="auto"/>
        <w:right w:val="none" w:sz="0" w:space="0" w:color="auto"/>
      </w:divBdr>
    </w:div>
    <w:div w:id="1407531220">
      <w:bodyDiv w:val="1"/>
      <w:marLeft w:val="0"/>
      <w:marRight w:val="0"/>
      <w:marTop w:val="0"/>
      <w:marBottom w:val="0"/>
      <w:divBdr>
        <w:top w:val="none" w:sz="0" w:space="0" w:color="auto"/>
        <w:left w:val="none" w:sz="0" w:space="0" w:color="auto"/>
        <w:bottom w:val="none" w:sz="0" w:space="0" w:color="auto"/>
        <w:right w:val="none" w:sz="0" w:space="0" w:color="auto"/>
      </w:divBdr>
    </w:div>
    <w:div w:id="1407915071">
      <w:bodyDiv w:val="1"/>
      <w:marLeft w:val="0"/>
      <w:marRight w:val="0"/>
      <w:marTop w:val="0"/>
      <w:marBottom w:val="0"/>
      <w:divBdr>
        <w:top w:val="none" w:sz="0" w:space="0" w:color="auto"/>
        <w:left w:val="none" w:sz="0" w:space="0" w:color="auto"/>
        <w:bottom w:val="none" w:sz="0" w:space="0" w:color="auto"/>
        <w:right w:val="none" w:sz="0" w:space="0" w:color="auto"/>
      </w:divBdr>
    </w:div>
    <w:div w:id="1409109726">
      <w:bodyDiv w:val="1"/>
      <w:marLeft w:val="0"/>
      <w:marRight w:val="0"/>
      <w:marTop w:val="0"/>
      <w:marBottom w:val="0"/>
      <w:divBdr>
        <w:top w:val="none" w:sz="0" w:space="0" w:color="auto"/>
        <w:left w:val="none" w:sz="0" w:space="0" w:color="auto"/>
        <w:bottom w:val="none" w:sz="0" w:space="0" w:color="auto"/>
        <w:right w:val="none" w:sz="0" w:space="0" w:color="auto"/>
      </w:divBdr>
    </w:div>
    <w:div w:id="1410735432">
      <w:bodyDiv w:val="1"/>
      <w:marLeft w:val="0"/>
      <w:marRight w:val="0"/>
      <w:marTop w:val="0"/>
      <w:marBottom w:val="0"/>
      <w:divBdr>
        <w:top w:val="none" w:sz="0" w:space="0" w:color="auto"/>
        <w:left w:val="none" w:sz="0" w:space="0" w:color="auto"/>
        <w:bottom w:val="none" w:sz="0" w:space="0" w:color="auto"/>
        <w:right w:val="none" w:sz="0" w:space="0" w:color="auto"/>
      </w:divBdr>
    </w:div>
    <w:div w:id="1412507535">
      <w:bodyDiv w:val="1"/>
      <w:marLeft w:val="0"/>
      <w:marRight w:val="0"/>
      <w:marTop w:val="0"/>
      <w:marBottom w:val="0"/>
      <w:divBdr>
        <w:top w:val="none" w:sz="0" w:space="0" w:color="auto"/>
        <w:left w:val="none" w:sz="0" w:space="0" w:color="auto"/>
        <w:bottom w:val="none" w:sz="0" w:space="0" w:color="auto"/>
        <w:right w:val="none" w:sz="0" w:space="0" w:color="auto"/>
      </w:divBdr>
    </w:div>
    <w:div w:id="1414356617">
      <w:bodyDiv w:val="1"/>
      <w:marLeft w:val="0"/>
      <w:marRight w:val="0"/>
      <w:marTop w:val="0"/>
      <w:marBottom w:val="0"/>
      <w:divBdr>
        <w:top w:val="none" w:sz="0" w:space="0" w:color="auto"/>
        <w:left w:val="none" w:sz="0" w:space="0" w:color="auto"/>
        <w:bottom w:val="none" w:sz="0" w:space="0" w:color="auto"/>
        <w:right w:val="none" w:sz="0" w:space="0" w:color="auto"/>
      </w:divBdr>
    </w:div>
    <w:div w:id="1416703894">
      <w:bodyDiv w:val="1"/>
      <w:marLeft w:val="0"/>
      <w:marRight w:val="0"/>
      <w:marTop w:val="0"/>
      <w:marBottom w:val="0"/>
      <w:divBdr>
        <w:top w:val="none" w:sz="0" w:space="0" w:color="auto"/>
        <w:left w:val="none" w:sz="0" w:space="0" w:color="auto"/>
        <w:bottom w:val="none" w:sz="0" w:space="0" w:color="auto"/>
        <w:right w:val="none" w:sz="0" w:space="0" w:color="auto"/>
      </w:divBdr>
    </w:div>
    <w:div w:id="1417242903">
      <w:bodyDiv w:val="1"/>
      <w:marLeft w:val="0"/>
      <w:marRight w:val="0"/>
      <w:marTop w:val="0"/>
      <w:marBottom w:val="0"/>
      <w:divBdr>
        <w:top w:val="none" w:sz="0" w:space="0" w:color="auto"/>
        <w:left w:val="none" w:sz="0" w:space="0" w:color="auto"/>
        <w:bottom w:val="none" w:sz="0" w:space="0" w:color="auto"/>
        <w:right w:val="none" w:sz="0" w:space="0" w:color="auto"/>
      </w:divBdr>
    </w:div>
    <w:div w:id="1417899154">
      <w:bodyDiv w:val="1"/>
      <w:marLeft w:val="0"/>
      <w:marRight w:val="0"/>
      <w:marTop w:val="0"/>
      <w:marBottom w:val="0"/>
      <w:divBdr>
        <w:top w:val="none" w:sz="0" w:space="0" w:color="auto"/>
        <w:left w:val="none" w:sz="0" w:space="0" w:color="auto"/>
        <w:bottom w:val="none" w:sz="0" w:space="0" w:color="auto"/>
        <w:right w:val="none" w:sz="0" w:space="0" w:color="auto"/>
      </w:divBdr>
    </w:div>
    <w:div w:id="1417901068">
      <w:bodyDiv w:val="1"/>
      <w:marLeft w:val="0"/>
      <w:marRight w:val="0"/>
      <w:marTop w:val="0"/>
      <w:marBottom w:val="0"/>
      <w:divBdr>
        <w:top w:val="none" w:sz="0" w:space="0" w:color="auto"/>
        <w:left w:val="none" w:sz="0" w:space="0" w:color="auto"/>
        <w:bottom w:val="none" w:sz="0" w:space="0" w:color="auto"/>
        <w:right w:val="none" w:sz="0" w:space="0" w:color="auto"/>
      </w:divBdr>
    </w:div>
    <w:div w:id="1421487551">
      <w:bodyDiv w:val="1"/>
      <w:marLeft w:val="0"/>
      <w:marRight w:val="0"/>
      <w:marTop w:val="0"/>
      <w:marBottom w:val="0"/>
      <w:divBdr>
        <w:top w:val="none" w:sz="0" w:space="0" w:color="auto"/>
        <w:left w:val="none" w:sz="0" w:space="0" w:color="auto"/>
        <w:bottom w:val="none" w:sz="0" w:space="0" w:color="auto"/>
        <w:right w:val="none" w:sz="0" w:space="0" w:color="auto"/>
      </w:divBdr>
    </w:div>
    <w:div w:id="1422145410">
      <w:bodyDiv w:val="1"/>
      <w:marLeft w:val="0"/>
      <w:marRight w:val="0"/>
      <w:marTop w:val="0"/>
      <w:marBottom w:val="0"/>
      <w:divBdr>
        <w:top w:val="none" w:sz="0" w:space="0" w:color="auto"/>
        <w:left w:val="none" w:sz="0" w:space="0" w:color="auto"/>
        <w:bottom w:val="none" w:sz="0" w:space="0" w:color="auto"/>
        <w:right w:val="none" w:sz="0" w:space="0" w:color="auto"/>
      </w:divBdr>
    </w:div>
    <w:div w:id="1422604280">
      <w:bodyDiv w:val="1"/>
      <w:marLeft w:val="0"/>
      <w:marRight w:val="0"/>
      <w:marTop w:val="0"/>
      <w:marBottom w:val="0"/>
      <w:divBdr>
        <w:top w:val="none" w:sz="0" w:space="0" w:color="auto"/>
        <w:left w:val="none" w:sz="0" w:space="0" w:color="auto"/>
        <w:bottom w:val="none" w:sz="0" w:space="0" w:color="auto"/>
        <w:right w:val="none" w:sz="0" w:space="0" w:color="auto"/>
      </w:divBdr>
    </w:div>
    <w:div w:id="1423064744">
      <w:bodyDiv w:val="1"/>
      <w:marLeft w:val="0"/>
      <w:marRight w:val="0"/>
      <w:marTop w:val="0"/>
      <w:marBottom w:val="0"/>
      <w:divBdr>
        <w:top w:val="none" w:sz="0" w:space="0" w:color="auto"/>
        <w:left w:val="none" w:sz="0" w:space="0" w:color="auto"/>
        <w:bottom w:val="none" w:sz="0" w:space="0" w:color="auto"/>
        <w:right w:val="none" w:sz="0" w:space="0" w:color="auto"/>
      </w:divBdr>
    </w:div>
    <w:div w:id="1430661512">
      <w:bodyDiv w:val="1"/>
      <w:marLeft w:val="0"/>
      <w:marRight w:val="0"/>
      <w:marTop w:val="0"/>
      <w:marBottom w:val="0"/>
      <w:divBdr>
        <w:top w:val="none" w:sz="0" w:space="0" w:color="auto"/>
        <w:left w:val="none" w:sz="0" w:space="0" w:color="auto"/>
        <w:bottom w:val="none" w:sz="0" w:space="0" w:color="auto"/>
        <w:right w:val="none" w:sz="0" w:space="0" w:color="auto"/>
      </w:divBdr>
    </w:div>
    <w:div w:id="1431467021">
      <w:bodyDiv w:val="1"/>
      <w:marLeft w:val="0"/>
      <w:marRight w:val="0"/>
      <w:marTop w:val="0"/>
      <w:marBottom w:val="0"/>
      <w:divBdr>
        <w:top w:val="none" w:sz="0" w:space="0" w:color="auto"/>
        <w:left w:val="none" w:sz="0" w:space="0" w:color="auto"/>
        <w:bottom w:val="none" w:sz="0" w:space="0" w:color="auto"/>
        <w:right w:val="none" w:sz="0" w:space="0" w:color="auto"/>
      </w:divBdr>
    </w:div>
    <w:div w:id="1432310686">
      <w:bodyDiv w:val="1"/>
      <w:marLeft w:val="0"/>
      <w:marRight w:val="0"/>
      <w:marTop w:val="0"/>
      <w:marBottom w:val="0"/>
      <w:divBdr>
        <w:top w:val="none" w:sz="0" w:space="0" w:color="auto"/>
        <w:left w:val="none" w:sz="0" w:space="0" w:color="auto"/>
        <w:bottom w:val="none" w:sz="0" w:space="0" w:color="auto"/>
        <w:right w:val="none" w:sz="0" w:space="0" w:color="auto"/>
      </w:divBdr>
    </w:div>
    <w:div w:id="1432773925">
      <w:bodyDiv w:val="1"/>
      <w:marLeft w:val="0"/>
      <w:marRight w:val="0"/>
      <w:marTop w:val="0"/>
      <w:marBottom w:val="0"/>
      <w:divBdr>
        <w:top w:val="none" w:sz="0" w:space="0" w:color="auto"/>
        <w:left w:val="none" w:sz="0" w:space="0" w:color="auto"/>
        <w:bottom w:val="none" w:sz="0" w:space="0" w:color="auto"/>
        <w:right w:val="none" w:sz="0" w:space="0" w:color="auto"/>
      </w:divBdr>
    </w:div>
    <w:div w:id="1432895877">
      <w:bodyDiv w:val="1"/>
      <w:marLeft w:val="0"/>
      <w:marRight w:val="0"/>
      <w:marTop w:val="0"/>
      <w:marBottom w:val="0"/>
      <w:divBdr>
        <w:top w:val="none" w:sz="0" w:space="0" w:color="auto"/>
        <w:left w:val="none" w:sz="0" w:space="0" w:color="auto"/>
        <w:bottom w:val="none" w:sz="0" w:space="0" w:color="auto"/>
        <w:right w:val="none" w:sz="0" w:space="0" w:color="auto"/>
      </w:divBdr>
    </w:div>
    <w:div w:id="1433933372">
      <w:bodyDiv w:val="1"/>
      <w:marLeft w:val="0"/>
      <w:marRight w:val="0"/>
      <w:marTop w:val="0"/>
      <w:marBottom w:val="0"/>
      <w:divBdr>
        <w:top w:val="none" w:sz="0" w:space="0" w:color="auto"/>
        <w:left w:val="none" w:sz="0" w:space="0" w:color="auto"/>
        <w:bottom w:val="none" w:sz="0" w:space="0" w:color="auto"/>
        <w:right w:val="none" w:sz="0" w:space="0" w:color="auto"/>
      </w:divBdr>
    </w:div>
    <w:div w:id="1434520444">
      <w:bodyDiv w:val="1"/>
      <w:marLeft w:val="0"/>
      <w:marRight w:val="0"/>
      <w:marTop w:val="0"/>
      <w:marBottom w:val="0"/>
      <w:divBdr>
        <w:top w:val="none" w:sz="0" w:space="0" w:color="auto"/>
        <w:left w:val="none" w:sz="0" w:space="0" w:color="auto"/>
        <w:bottom w:val="none" w:sz="0" w:space="0" w:color="auto"/>
        <w:right w:val="none" w:sz="0" w:space="0" w:color="auto"/>
      </w:divBdr>
    </w:div>
    <w:div w:id="1434666104">
      <w:bodyDiv w:val="1"/>
      <w:marLeft w:val="0"/>
      <w:marRight w:val="0"/>
      <w:marTop w:val="0"/>
      <w:marBottom w:val="0"/>
      <w:divBdr>
        <w:top w:val="none" w:sz="0" w:space="0" w:color="auto"/>
        <w:left w:val="none" w:sz="0" w:space="0" w:color="auto"/>
        <w:bottom w:val="none" w:sz="0" w:space="0" w:color="auto"/>
        <w:right w:val="none" w:sz="0" w:space="0" w:color="auto"/>
      </w:divBdr>
    </w:div>
    <w:div w:id="1435055753">
      <w:bodyDiv w:val="1"/>
      <w:marLeft w:val="0"/>
      <w:marRight w:val="0"/>
      <w:marTop w:val="0"/>
      <w:marBottom w:val="0"/>
      <w:divBdr>
        <w:top w:val="none" w:sz="0" w:space="0" w:color="auto"/>
        <w:left w:val="none" w:sz="0" w:space="0" w:color="auto"/>
        <w:bottom w:val="none" w:sz="0" w:space="0" w:color="auto"/>
        <w:right w:val="none" w:sz="0" w:space="0" w:color="auto"/>
      </w:divBdr>
    </w:div>
    <w:div w:id="1435246403">
      <w:bodyDiv w:val="1"/>
      <w:marLeft w:val="0"/>
      <w:marRight w:val="0"/>
      <w:marTop w:val="0"/>
      <w:marBottom w:val="0"/>
      <w:divBdr>
        <w:top w:val="none" w:sz="0" w:space="0" w:color="auto"/>
        <w:left w:val="none" w:sz="0" w:space="0" w:color="auto"/>
        <w:bottom w:val="none" w:sz="0" w:space="0" w:color="auto"/>
        <w:right w:val="none" w:sz="0" w:space="0" w:color="auto"/>
      </w:divBdr>
    </w:div>
    <w:div w:id="1436947332">
      <w:bodyDiv w:val="1"/>
      <w:marLeft w:val="0"/>
      <w:marRight w:val="0"/>
      <w:marTop w:val="0"/>
      <w:marBottom w:val="0"/>
      <w:divBdr>
        <w:top w:val="none" w:sz="0" w:space="0" w:color="auto"/>
        <w:left w:val="none" w:sz="0" w:space="0" w:color="auto"/>
        <w:bottom w:val="none" w:sz="0" w:space="0" w:color="auto"/>
        <w:right w:val="none" w:sz="0" w:space="0" w:color="auto"/>
      </w:divBdr>
    </w:div>
    <w:div w:id="1439327752">
      <w:bodyDiv w:val="1"/>
      <w:marLeft w:val="0"/>
      <w:marRight w:val="0"/>
      <w:marTop w:val="0"/>
      <w:marBottom w:val="0"/>
      <w:divBdr>
        <w:top w:val="none" w:sz="0" w:space="0" w:color="auto"/>
        <w:left w:val="none" w:sz="0" w:space="0" w:color="auto"/>
        <w:bottom w:val="none" w:sz="0" w:space="0" w:color="auto"/>
        <w:right w:val="none" w:sz="0" w:space="0" w:color="auto"/>
      </w:divBdr>
    </w:div>
    <w:div w:id="1440182485">
      <w:bodyDiv w:val="1"/>
      <w:marLeft w:val="0"/>
      <w:marRight w:val="0"/>
      <w:marTop w:val="0"/>
      <w:marBottom w:val="0"/>
      <w:divBdr>
        <w:top w:val="none" w:sz="0" w:space="0" w:color="auto"/>
        <w:left w:val="none" w:sz="0" w:space="0" w:color="auto"/>
        <w:bottom w:val="none" w:sz="0" w:space="0" w:color="auto"/>
        <w:right w:val="none" w:sz="0" w:space="0" w:color="auto"/>
      </w:divBdr>
    </w:div>
    <w:div w:id="1442261744">
      <w:bodyDiv w:val="1"/>
      <w:marLeft w:val="0"/>
      <w:marRight w:val="0"/>
      <w:marTop w:val="0"/>
      <w:marBottom w:val="0"/>
      <w:divBdr>
        <w:top w:val="none" w:sz="0" w:space="0" w:color="auto"/>
        <w:left w:val="none" w:sz="0" w:space="0" w:color="auto"/>
        <w:bottom w:val="none" w:sz="0" w:space="0" w:color="auto"/>
        <w:right w:val="none" w:sz="0" w:space="0" w:color="auto"/>
      </w:divBdr>
    </w:div>
    <w:div w:id="1443650104">
      <w:bodyDiv w:val="1"/>
      <w:marLeft w:val="0"/>
      <w:marRight w:val="0"/>
      <w:marTop w:val="0"/>
      <w:marBottom w:val="0"/>
      <w:divBdr>
        <w:top w:val="none" w:sz="0" w:space="0" w:color="auto"/>
        <w:left w:val="none" w:sz="0" w:space="0" w:color="auto"/>
        <w:bottom w:val="none" w:sz="0" w:space="0" w:color="auto"/>
        <w:right w:val="none" w:sz="0" w:space="0" w:color="auto"/>
      </w:divBdr>
    </w:div>
    <w:div w:id="1445419876">
      <w:bodyDiv w:val="1"/>
      <w:marLeft w:val="0"/>
      <w:marRight w:val="0"/>
      <w:marTop w:val="0"/>
      <w:marBottom w:val="0"/>
      <w:divBdr>
        <w:top w:val="none" w:sz="0" w:space="0" w:color="auto"/>
        <w:left w:val="none" w:sz="0" w:space="0" w:color="auto"/>
        <w:bottom w:val="none" w:sz="0" w:space="0" w:color="auto"/>
        <w:right w:val="none" w:sz="0" w:space="0" w:color="auto"/>
      </w:divBdr>
    </w:div>
    <w:div w:id="1450860436">
      <w:bodyDiv w:val="1"/>
      <w:marLeft w:val="0"/>
      <w:marRight w:val="0"/>
      <w:marTop w:val="0"/>
      <w:marBottom w:val="0"/>
      <w:divBdr>
        <w:top w:val="none" w:sz="0" w:space="0" w:color="auto"/>
        <w:left w:val="none" w:sz="0" w:space="0" w:color="auto"/>
        <w:bottom w:val="none" w:sz="0" w:space="0" w:color="auto"/>
        <w:right w:val="none" w:sz="0" w:space="0" w:color="auto"/>
      </w:divBdr>
    </w:div>
    <w:div w:id="1451049573">
      <w:bodyDiv w:val="1"/>
      <w:marLeft w:val="0"/>
      <w:marRight w:val="0"/>
      <w:marTop w:val="0"/>
      <w:marBottom w:val="0"/>
      <w:divBdr>
        <w:top w:val="none" w:sz="0" w:space="0" w:color="auto"/>
        <w:left w:val="none" w:sz="0" w:space="0" w:color="auto"/>
        <w:bottom w:val="none" w:sz="0" w:space="0" w:color="auto"/>
        <w:right w:val="none" w:sz="0" w:space="0" w:color="auto"/>
      </w:divBdr>
    </w:div>
    <w:div w:id="1454060549">
      <w:bodyDiv w:val="1"/>
      <w:marLeft w:val="0"/>
      <w:marRight w:val="0"/>
      <w:marTop w:val="0"/>
      <w:marBottom w:val="0"/>
      <w:divBdr>
        <w:top w:val="none" w:sz="0" w:space="0" w:color="auto"/>
        <w:left w:val="none" w:sz="0" w:space="0" w:color="auto"/>
        <w:bottom w:val="none" w:sz="0" w:space="0" w:color="auto"/>
        <w:right w:val="none" w:sz="0" w:space="0" w:color="auto"/>
      </w:divBdr>
    </w:div>
    <w:div w:id="1457870207">
      <w:bodyDiv w:val="1"/>
      <w:marLeft w:val="0"/>
      <w:marRight w:val="0"/>
      <w:marTop w:val="0"/>
      <w:marBottom w:val="0"/>
      <w:divBdr>
        <w:top w:val="none" w:sz="0" w:space="0" w:color="auto"/>
        <w:left w:val="none" w:sz="0" w:space="0" w:color="auto"/>
        <w:bottom w:val="none" w:sz="0" w:space="0" w:color="auto"/>
        <w:right w:val="none" w:sz="0" w:space="0" w:color="auto"/>
      </w:divBdr>
    </w:div>
    <w:div w:id="1458063486">
      <w:bodyDiv w:val="1"/>
      <w:marLeft w:val="0"/>
      <w:marRight w:val="0"/>
      <w:marTop w:val="0"/>
      <w:marBottom w:val="0"/>
      <w:divBdr>
        <w:top w:val="none" w:sz="0" w:space="0" w:color="auto"/>
        <w:left w:val="none" w:sz="0" w:space="0" w:color="auto"/>
        <w:bottom w:val="none" w:sz="0" w:space="0" w:color="auto"/>
        <w:right w:val="none" w:sz="0" w:space="0" w:color="auto"/>
      </w:divBdr>
    </w:div>
    <w:div w:id="1459252044">
      <w:bodyDiv w:val="1"/>
      <w:marLeft w:val="0"/>
      <w:marRight w:val="0"/>
      <w:marTop w:val="0"/>
      <w:marBottom w:val="0"/>
      <w:divBdr>
        <w:top w:val="none" w:sz="0" w:space="0" w:color="auto"/>
        <w:left w:val="none" w:sz="0" w:space="0" w:color="auto"/>
        <w:bottom w:val="none" w:sz="0" w:space="0" w:color="auto"/>
        <w:right w:val="none" w:sz="0" w:space="0" w:color="auto"/>
      </w:divBdr>
    </w:div>
    <w:div w:id="1459302675">
      <w:bodyDiv w:val="1"/>
      <w:marLeft w:val="0"/>
      <w:marRight w:val="0"/>
      <w:marTop w:val="0"/>
      <w:marBottom w:val="0"/>
      <w:divBdr>
        <w:top w:val="none" w:sz="0" w:space="0" w:color="auto"/>
        <w:left w:val="none" w:sz="0" w:space="0" w:color="auto"/>
        <w:bottom w:val="none" w:sz="0" w:space="0" w:color="auto"/>
        <w:right w:val="none" w:sz="0" w:space="0" w:color="auto"/>
      </w:divBdr>
    </w:div>
    <w:div w:id="1459763761">
      <w:bodyDiv w:val="1"/>
      <w:marLeft w:val="0"/>
      <w:marRight w:val="0"/>
      <w:marTop w:val="0"/>
      <w:marBottom w:val="0"/>
      <w:divBdr>
        <w:top w:val="none" w:sz="0" w:space="0" w:color="auto"/>
        <w:left w:val="none" w:sz="0" w:space="0" w:color="auto"/>
        <w:bottom w:val="none" w:sz="0" w:space="0" w:color="auto"/>
        <w:right w:val="none" w:sz="0" w:space="0" w:color="auto"/>
      </w:divBdr>
    </w:div>
    <w:div w:id="1460757599">
      <w:bodyDiv w:val="1"/>
      <w:marLeft w:val="0"/>
      <w:marRight w:val="0"/>
      <w:marTop w:val="0"/>
      <w:marBottom w:val="0"/>
      <w:divBdr>
        <w:top w:val="none" w:sz="0" w:space="0" w:color="auto"/>
        <w:left w:val="none" w:sz="0" w:space="0" w:color="auto"/>
        <w:bottom w:val="none" w:sz="0" w:space="0" w:color="auto"/>
        <w:right w:val="none" w:sz="0" w:space="0" w:color="auto"/>
      </w:divBdr>
    </w:div>
    <w:div w:id="1466122198">
      <w:bodyDiv w:val="1"/>
      <w:marLeft w:val="0"/>
      <w:marRight w:val="0"/>
      <w:marTop w:val="0"/>
      <w:marBottom w:val="0"/>
      <w:divBdr>
        <w:top w:val="none" w:sz="0" w:space="0" w:color="auto"/>
        <w:left w:val="none" w:sz="0" w:space="0" w:color="auto"/>
        <w:bottom w:val="none" w:sz="0" w:space="0" w:color="auto"/>
        <w:right w:val="none" w:sz="0" w:space="0" w:color="auto"/>
      </w:divBdr>
    </w:div>
    <w:div w:id="1468426218">
      <w:bodyDiv w:val="1"/>
      <w:marLeft w:val="0"/>
      <w:marRight w:val="0"/>
      <w:marTop w:val="0"/>
      <w:marBottom w:val="0"/>
      <w:divBdr>
        <w:top w:val="none" w:sz="0" w:space="0" w:color="auto"/>
        <w:left w:val="none" w:sz="0" w:space="0" w:color="auto"/>
        <w:bottom w:val="none" w:sz="0" w:space="0" w:color="auto"/>
        <w:right w:val="none" w:sz="0" w:space="0" w:color="auto"/>
      </w:divBdr>
    </w:div>
    <w:div w:id="1472138233">
      <w:bodyDiv w:val="1"/>
      <w:marLeft w:val="0"/>
      <w:marRight w:val="0"/>
      <w:marTop w:val="0"/>
      <w:marBottom w:val="0"/>
      <w:divBdr>
        <w:top w:val="none" w:sz="0" w:space="0" w:color="auto"/>
        <w:left w:val="none" w:sz="0" w:space="0" w:color="auto"/>
        <w:bottom w:val="none" w:sz="0" w:space="0" w:color="auto"/>
        <w:right w:val="none" w:sz="0" w:space="0" w:color="auto"/>
      </w:divBdr>
    </w:div>
    <w:div w:id="1481579702">
      <w:bodyDiv w:val="1"/>
      <w:marLeft w:val="0"/>
      <w:marRight w:val="0"/>
      <w:marTop w:val="0"/>
      <w:marBottom w:val="0"/>
      <w:divBdr>
        <w:top w:val="none" w:sz="0" w:space="0" w:color="auto"/>
        <w:left w:val="none" w:sz="0" w:space="0" w:color="auto"/>
        <w:bottom w:val="none" w:sz="0" w:space="0" w:color="auto"/>
        <w:right w:val="none" w:sz="0" w:space="0" w:color="auto"/>
      </w:divBdr>
    </w:div>
    <w:div w:id="1485708096">
      <w:bodyDiv w:val="1"/>
      <w:marLeft w:val="0"/>
      <w:marRight w:val="0"/>
      <w:marTop w:val="0"/>
      <w:marBottom w:val="0"/>
      <w:divBdr>
        <w:top w:val="none" w:sz="0" w:space="0" w:color="auto"/>
        <w:left w:val="none" w:sz="0" w:space="0" w:color="auto"/>
        <w:bottom w:val="none" w:sz="0" w:space="0" w:color="auto"/>
        <w:right w:val="none" w:sz="0" w:space="0" w:color="auto"/>
      </w:divBdr>
    </w:div>
    <w:div w:id="1486117911">
      <w:bodyDiv w:val="1"/>
      <w:marLeft w:val="0"/>
      <w:marRight w:val="0"/>
      <w:marTop w:val="0"/>
      <w:marBottom w:val="0"/>
      <w:divBdr>
        <w:top w:val="none" w:sz="0" w:space="0" w:color="auto"/>
        <w:left w:val="none" w:sz="0" w:space="0" w:color="auto"/>
        <w:bottom w:val="none" w:sz="0" w:space="0" w:color="auto"/>
        <w:right w:val="none" w:sz="0" w:space="0" w:color="auto"/>
      </w:divBdr>
    </w:div>
    <w:div w:id="1486361564">
      <w:bodyDiv w:val="1"/>
      <w:marLeft w:val="0"/>
      <w:marRight w:val="0"/>
      <w:marTop w:val="0"/>
      <w:marBottom w:val="0"/>
      <w:divBdr>
        <w:top w:val="none" w:sz="0" w:space="0" w:color="auto"/>
        <w:left w:val="none" w:sz="0" w:space="0" w:color="auto"/>
        <w:bottom w:val="none" w:sz="0" w:space="0" w:color="auto"/>
        <w:right w:val="none" w:sz="0" w:space="0" w:color="auto"/>
      </w:divBdr>
    </w:div>
    <w:div w:id="1486556284">
      <w:bodyDiv w:val="1"/>
      <w:marLeft w:val="0"/>
      <w:marRight w:val="0"/>
      <w:marTop w:val="0"/>
      <w:marBottom w:val="0"/>
      <w:divBdr>
        <w:top w:val="none" w:sz="0" w:space="0" w:color="auto"/>
        <w:left w:val="none" w:sz="0" w:space="0" w:color="auto"/>
        <w:bottom w:val="none" w:sz="0" w:space="0" w:color="auto"/>
        <w:right w:val="none" w:sz="0" w:space="0" w:color="auto"/>
      </w:divBdr>
    </w:div>
    <w:div w:id="1486894566">
      <w:bodyDiv w:val="1"/>
      <w:marLeft w:val="0"/>
      <w:marRight w:val="0"/>
      <w:marTop w:val="0"/>
      <w:marBottom w:val="0"/>
      <w:divBdr>
        <w:top w:val="none" w:sz="0" w:space="0" w:color="auto"/>
        <w:left w:val="none" w:sz="0" w:space="0" w:color="auto"/>
        <w:bottom w:val="none" w:sz="0" w:space="0" w:color="auto"/>
        <w:right w:val="none" w:sz="0" w:space="0" w:color="auto"/>
      </w:divBdr>
    </w:div>
    <w:div w:id="1487236859">
      <w:bodyDiv w:val="1"/>
      <w:marLeft w:val="0"/>
      <w:marRight w:val="0"/>
      <w:marTop w:val="0"/>
      <w:marBottom w:val="0"/>
      <w:divBdr>
        <w:top w:val="none" w:sz="0" w:space="0" w:color="auto"/>
        <w:left w:val="none" w:sz="0" w:space="0" w:color="auto"/>
        <w:bottom w:val="none" w:sz="0" w:space="0" w:color="auto"/>
        <w:right w:val="none" w:sz="0" w:space="0" w:color="auto"/>
      </w:divBdr>
    </w:div>
    <w:div w:id="1488399748">
      <w:bodyDiv w:val="1"/>
      <w:marLeft w:val="0"/>
      <w:marRight w:val="0"/>
      <w:marTop w:val="0"/>
      <w:marBottom w:val="0"/>
      <w:divBdr>
        <w:top w:val="none" w:sz="0" w:space="0" w:color="auto"/>
        <w:left w:val="none" w:sz="0" w:space="0" w:color="auto"/>
        <w:bottom w:val="none" w:sz="0" w:space="0" w:color="auto"/>
        <w:right w:val="none" w:sz="0" w:space="0" w:color="auto"/>
      </w:divBdr>
    </w:div>
    <w:div w:id="1490093393">
      <w:bodyDiv w:val="1"/>
      <w:marLeft w:val="0"/>
      <w:marRight w:val="0"/>
      <w:marTop w:val="0"/>
      <w:marBottom w:val="0"/>
      <w:divBdr>
        <w:top w:val="none" w:sz="0" w:space="0" w:color="auto"/>
        <w:left w:val="none" w:sz="0" w:space="0" w:color="auto"/>
        <w:bottom w:val="none" w:sz="0" w:space="0" w:color="auto"/>
        <w:right w:val="none" w:sz="0" w:space="0" w:color="auto"/>
      </w:divBdr>
    </w:div>
    <w:div w:id="1491944781">
      <w:bodyDiv w:val="1"/>
      <w:marLeft w:val="0"/>
      <w:marRight w:val="0"/>
      <w:marTop w:val="0"/>
      <w:marBottom w:val="0"/>
      <w:divBdr>
        <w:top w:val="none" w:sz="0" w:space="0" w:color="auto"/>
        <w:left w:val="none" w:sz="0" w:space="0" w:color="auto"/>
        <w:bottom w:val="none" w:sz="0" w:space="0" w:color="auto"/>
        <w:right w:val="none" w:sz="0" w:space="0" w:color="auto"/>
      </w:divBdr>
    </w:div>
    <w:div w:id="1492059254">
      <w:bodyDiv w:val="1"/>
      <w:marLeft w:val="0"/>
      <w:marRight w:val="0"/>
      <w:marTop w:val="0"/>
      <w:marBottom w:val="0"/>
      <w:divBdr>
        <w:top w:val="none" w:sz="0" w:space="0" w:color="auto"/>
        <w:left w:val="none" w:sz="0" w:space="0" w:color="auto"/>
        <w:bottom w:val="none" w:sz="0" w:space="0" w:color="auto"/>
        <w:right w:val="none" w:sz="0" w:space="0" w:color="auto"/>
      </w:divBdr>
    </w:div>
    <w:div w:id="1492062545">
      <w:bodyDiv w:val="1"/>
      <w:marLeft w:val="0"/>
      <w:marRight w:val="0"/>
      <w:marTop w:val="0"/>
      <w:marBottom w:val="0"/>
      <w:divBdr>
        <w:top w:val="none" w:sz="0" w:space="0" w:color="auto"/>
        <w:left w:val="none" w:sz="0" w:space="0" w:color="auto"/>
        <w:bottom w:val="none" w:sz="0" w:space="0" w:color="auto"/>
        <w:right w:val="none" w:sz="0" w:space="0" w:color="auto"/>
      </w:divBdr>
    </w:div>
    <w:div w:id="1492482582">
      <w:bodyDiv w:val="1"/>
      <w:marLeft w:val="0"/>
      <w:marRight w:val="0"/>
      <w:marTop w:val="0"/>
      <w:marBottom w:val="0"/>
      <w:divBdr>
        <w:top w:val="none" w:sz="0" w:space="0" w:color="auto"/>
        <w:left w:val="none" w:sz="0" w:space="0" w:color="auto"/>
        <w:bottom w:val="none" w:sz="0" w:space="0" w:color="auto"/>
        <w:right w:val="none" w:sz="0" w:space="0" w:color="auto"/>
      </w:divBdr>
    </w:div>
    <w:div w:id="1492521016">
      <w:bodyDiv w:val="1"/>
      <w:marLeft w:val="0"/>
      <w:marRight w:val="0"/>
      <w:marTop w:val="0"/>
      <w:marBottom w:val="0"/>
      <w:divBdr>
        <w:top w:val="none" w:sz="0" w:space="0" w:color="auto"/>
        <w:left w:val="none" w:sz="0" w:space="0" w:color="auto"/>
        <w:bottom w:val="none" w:sz="0" w:space="0" w:color="auto"/>
        <w:right w:val="none" w:sz="0" w:space="0" w:color="auto"/>
      </w:divBdr>
    </w:div>
    <w:div w:id="1497644859">
      <w:bodyDiv w:val="1"/>
      <w:marLeft w:val="0"/>
      <w:marRight w:val="0"/>
      <w:marTop w:val="0"/>
      <w:marBottom w:val="0"/>
      <w:divBdr>
        <w:top w:val="none" w:sz="0" w:space="0" w:color="auto"/>
        <w:left w:val="none" w:sz="0" w:space="0" w:color="auto"/>
        <w:bottom w:val="none" w:sz="0" w:space="0" w:color="auto"/>
        <w:right w:val="none" w:sz="0" w:space="0" w:color="auto"/>
      </w:divBdr>
    </w:div>
    <w:div w:id="1498838318">
      <w:bodyDiv w:val="1"/>
      <w:marLeft w:val="0"/>
      <w:marRight w:val="0"/>
      <w:marTop w:val="0"/>
      <w:marBottom w:val="0"/>
      <w:divBdr>
        <w:top w:val="none" w:sz="0" w:space="0" w:color="auto"/>
        <w:left w:val="none" w:sz="0" w:space="0" w:color="auto"/>
        <w:bottom w:val="none" w:sz="0" w:space="0" w:color="auto"/>
        <w:right w:val="none" w:sz="0" w:space="0" w:color="auto"/>
      </w:divBdr>
    </w:div>
    <w:div w:id="1499030685">
      <w:bodyDiv w:val="1"/>
      <w:marLeft w:val="0"/>
      <w:marRight w:val="0"/>
      <w:marTop w:val="0"/>
      <w:marBottom w:val="0"/>
      <w:divBdr>
        <w:top w:val="none" w:sz="0" w:space="0" w:color="auto"/>
        <w:left w:val="none" w:sz="0" w:space="0" w:color="auto"/>
        <w:bottom w:val="none" w:sz="0" w:space="0" w:color="auto"/>
        <w:right w:val="none" w:sz="0" w:space="0" w:color="auto"/>
      </w:divBdr>
    </w:div>
    <w:div w:id="1499733383">
      <w:bodyDiv w:val="1"/>
      <w:marLeft w:val="0"/>
      <w:marRight w:val="0"/>
      <w:marTop w:val="0"/>
      <w:marBottom w:val="0"/>
      <w:divBdr>
        <w:top w:val="none" w:sz="0" w:space="0" w:color="auto"/>
        <w:left w:val="none" w:sz="0" w:space="0" w:color="auto"/>
        <w:bottom w:val="none" w:sz="0" w:space="0" w:color="auto"/>
        <w:right w:val="none" w:sz="0" w:space="0" w:color="auto"/>
      </w:divBdr>
    </w:div>
    <w:div w:id="1500803300">
      <w:bodyDiv w:val="1"/>
      <w:marLeft w:val="0"/>
      <w:marRight w:val="0"/>
      <w:marTop w:val="0"/>
      <w:marBottom w:val="0"/>
      <w:divBdr>
        <w:top w:val="none" w:sz="0" w:space="0" w:color="auto"/>
        <w:left w:val="none" w:sz="0" w:space="0" w:color="auto"/>
        <w:bottom w:val="none" w:sz="0" w:space="0" w:color="auto"/>
        <w:right w:val="none" w:sz="0" w:space="0" w:color="auto"/>
      </w:divBdr>
    </w:div>
    <w:div w:id="1501777459">
      <w:bodyDiv w:val="1"/>
      <w:marLeft w:val="0"/>
      <w:marRight w:val="0"/>
      <w:marTop w:val="0"/>
      <w:marBottom w:val="0"/>
      <w:divBdr>
        <w:top w:val="none" w:sz="0" w:space="0" w:color="auto"/>
        <w:left w:val="none" w:sz="0" w:space="0" w:color="auto"/>
        <w:bottom w:val="none" w:sz="0" w:space="0" w:color="auto"/>
        <w:right w:val="none" w:sz="0" w:space="0" w:color="auto"/>
      </w:divBdr>
    </w:div>
    <w:div w:id="1505317195">
      <w:bodyDiv w:val="1"/>
      <w:marLeft w:val="0"/>
      <w:marRight w:val="0"/>
      <w:marTop w:val="0"/>
      <w:marBottom w:val="0"/>
      <w:divBdr>
        <w:top w:val="none" w:sz="0" w:space="0" w:color="auto"/>
        <w:left w:val="none" w:sz="0" w:space="0" w:color="auto"/>
        <w:bottom w:val="none" w:sz="0" w:space="0" w:color="auto"/>
        <w:right w:val="none" w:sz="0" w:space="0" w:color="auto"/>
      </w:divBdr>
    </w:div>
    <w:div w:id="1507554335">
      <w:bodyDiv w:val="1"/>
      <w:marLeft w:val="0"/>
      <w:marRight w:val="0"/>
      <w:marTop w:val="0"/>
      <w:marBottom w:val="0"/>
      <w:divBdr>
        <w:top w:val="none" w:sz="0" w:space="0" w:color="auto"/>
        <w:left w:val="none" w:sz="0" w:space="0" w:color="auto"/>
        <w:bottom w:val="none" w:sz="0" w:space="0" w:color="auto"/>
        <w:right w:val="none" w:sz="0" w:space="0" w:color="auto"/>
      </w:divBdr>
    </w:div>
    <w:div w:id="1508011166">
      <w:bodyDiv w:val="1"/>
      <w:marLeft w:val="0"/>
      <w:marRight w:val="0"/>
      <w:marTop w:val="0"/>
      <w:marBottom w:val="0"/>
      <w:divBdr>
        <w:top w:val="none" w:sz="0" w:space="0" w:color="auto"/>
        <w:left w:val="none" w:sz="0" w:space="0" w:color="auto"/>
        <w:bottom w:val="none" w:sz="0" w:space="0" w:color="auto"/>
        <w:right w:val="none" w:sz="0" w:space="0" w:color="auto"/>
      </w:divBdr>
    </w:div>
    <w:div w:id="1512722391">
      <w:bodyDiv w:val="1"/>
      <w:marLeft w:val="0"/>
      <w:marRight w:val="0"/>
      <w:marTop w:val="0"/>
      <w:marBottom w:val="0"/>
      <w:divBdr>
        <w:top w:val="none" w:sz="0" w:space="0" w:color="auto"/>
        <w:left w:val="none" w:sz="0" w:space="0" w:color="auto"/>
        <w:bottom w:val="none" w:sz="0" w:space="0" w:color="auto"/>
        <w:right w:val="none" w:sz="0" w:space="0" w:color="auto"/>
      </w:divBdr>
    </w:div>
    <w:div w:id="1512841278">
      <w:bodyDiv w:val="1"/>
      <w:marLeft w:val="0"/>
      <w:marRight w:val="0"/>
      <w:marTop w:val="0"/>
      <w:marBottom w:val="0"/>
      <w:divBdr>
        <w:top w:val="none" w:sz="0" w:space="0" w:color="auto"/>
        <w:left w:val="none" w:sz="0" w:space="0" w:color="auto"/>
        <w:bottom w:val="none" w:sz="0" w:space="0" w:color="auto"/>
        <w:right w:val="none" w:sz="0" w:space="0" w:color="auto"/>
      </w:divBdr>
    </w:div>
    <w:div w:id="1515534185">
      <w:bodyDiv w:val="1"/>
      <w:marLeft w:val="0"/>
      <w:marRight w:val="0"/>
      <w:marTop w:val="0"/>
      <w:marBottom w:val="0"/>
      <w:divBdr>
        <w:top w:val="none" w:sz="0" w:space="0" w:color="auto"/>
        <w:left w:val="none" w:sz="0" w:space="0" w:color="auto"/>
        <w:bottom w:val="none" w:sz="0" w:space="0" w:color="auto"/>
        <w:right w:val="none" w:sz="0" w:space="0" w:color="auto"/>
      </w:divBdr>
    </w:div>
    <w:div w:id="1518886559">
      <w:bodyDiv w:val="1"/>
      <w:marLeft w:val="0"/>
      <w:marRight w:val="0"/>
      <w:marTop w:val="0"/>
      <w:marBottom w:val="0"/>
      <w:divBdr>
        <w:top w:val="none" w:sz="0" w:space="0" w:color="auto"/>
        <w:left w:val="none" w:sz="0" w:space="0" w:color="auto"/>
        <w:bottom w:val="none" w:sz="0" w:space="0" w:color="auto"/>
        <w:right w:val="none" w:sz="0" w:space="0" w:color="auto"/>
      </w:divBdr>
    </w:div>
    <w:div w:id="1522162400">
      <w:bodyDiv w:val="1"/>
      <w:marLeft w:val="0"/>
      <w:marRight w:val="0"/>
      <w:marTop w:val="0"/>
      <w:marBottom w:val="0"/>
      <w:divBdr>
        <w:top w:val="none" w:sz="0" w:space="0" w:color="auto"/>
        <w:left w:val="none" w:sz="0" w:space="0" w:color="auto"/>
        <w:bottom w:val="none" w:sz="0" w:space="0" w:color="auto"/>
        <w:right w:val="none" w:sz="0" w:space="0" w:color="auto"/>
      </w:divBdr>
    </w:div>
    <w:div w:id="1532959665">
      <w:bodyDiv w:val="1"/>
      <w:marLeft w:val="0"/>
      <w:marRight w:val="0"/>
      <w:marTop w:val="0"/>
      <w:marBottom w:val="0"/>
      <w:divBdr>
        <w:top w:val="none" w:sz="0" w:space="0" w:color="auto"/>
        <w:left w:val="none" w:sz="0" w:space="0" w:color="auto"/>
        <w:bottom w:val="none" w:sz="0" w:space="0" w:color="auto"/>
        <w:right w:val="none" w:sz="0" w:space="0" w:color="auto"/>
      </w:divBdr>
    </w:div>
    <w:div w:id="1534343678">
      <w:bodyDiv w:val="1"/>
      <w:marLeft w:val="0"/>
      <w:marRight w:val="0"/>
      <w:marTop w:val="0"/>
      <w:marBottom w:val="0"/>
      <w:divBdr>
        <w:top w:val="none" w:sz="0" w:space="0" w:color="auto"/>
        <w:left w:val="none" w:sz="0" w:space="0" w:color="auto"/>
        <w:bottom w:val="none" w:sz="0" w:space="0" w:color="auto"/>
        <w:right w:val="none" w:sz="0" w:space="0" w:color="auto"/>
      </w:divBdr>
    </w:div>
    <w:div w:id="1534919621">
      <w:bodyDiv w:val="1"/>
      <w:marLeft w:val="0"/>
      <w:marRight w:val="0"/>
      <w:marTop w:val="0"/>
      <w:marBottom w:val="0"/>
      <w:divBdr>
        <w:top w:val="none" w:sz="0" w:space="0" w:color="auto"/>
        <w:left w:val="none" w:sz="0" w:space="0" w:color="auto"/>
        <w:bottom w:val="none" w:sz="0" w:space="0" w:color="auto"/>
        <w:right w:val="none" w:sz="0" w:space="0" w:color="auto"/>
      </w:divBdr>
    </w:div>
    <w:div w:id="1535192709">
      <w:bodyDiv w:val="1"/>
      <w:marLeft w:val="0"/>
      <w:marRight w:val="0"/>
      <w:marTop w:val="0"/>
      <w:marBottom w:val="0"/>
      <w:divBdr>
        <w:top w:val="none" w:sz="0" w:space="0" w:color="auto"/>
        <w:left w:val="none" w:sz="0" w:space="0" w:color="auto"/>
        <w:bottom w:val="none" w:sz="0" w:space="0" w:color="auto"/>
        <w:right w:val="none" w:sz="0" w:space="0" w:color="auto"/>
      </w:divBdr>
    </w:div>
    <w:div w:id="1537541650">
      <w:bodyDiv w:val="1"/>
      <w:marLeft w:val="0"/>
      <w:marRight w:val="0"/>
      <w:marTop w:val="0"/>
      <w:marBottom w:val="0"/>
      <w:divBdr>
        <w:top w:val="none" w:sz="0" w:space="0" w:color="auto"/>
        <w:left w:val="none" w:sz="0" w:space="0" w:color="auto"/>
        <w:bottom w:val="none" w:sz="0" w:space="0" w:color="auto"/>
        <w:right w:val="none" w:sz="0" w:space="0" w:color="auto"/>
      </w:divBdr>
    </w:div>
    <w:div w:id="1538349007">
      <w:bodyDiv w:val="1"/>
      <w:marLeft w:val="0"/>
      <w:marRight w:val="0"/>
      <w:marTop w:val="0"/>
      <w:marBottom w:val="0"/>
      <w:divBdr>
        <w:top w:val="none" w:sz="0" w:space="0" w:color="auto"/>
        <w:left w:val="none" w:sz="0" w:space="0" w:color="auto"/>
        <w:bottom w:val="none" w:sz="0" w:space="0" w:color="auto"/>
        <w:right w:val="none" w:sz="0" w:space="0" w:color="auto"/>
      </w:divBdr>
    </w:div>
    <w:div w:id="1539656718">
      <w:bodyDiv w:val="1"/>
      <w:marLeft w:val="0"/>
      <w:marRight w:val="0"/>
      <w:marTop w:val="0"/>
      <w:marBottom w:val="0"/>
      <w:divBdr>
        <w:top w:val="none" w:sz="0" w:space="0" w:color="auto"/>
        <w:left w:val="none" w:sz="0" w:space="0" w:color="auto"/>
        <w:bottom w:val="none" w:sz="0" w:space="0" w:color="auto"/>
        <w:right w:val="none" w:sz="0" w:space="0" w:color="auto"/>
      </w:divBdr>
    </w:div>
    <w:div w:id="1542477821">
      <w:bodyDiv w:val="1"/>
      <w:marLeft w:val="0"/>
      <w:marRight w:val="0"/>
      <w:marTop w:val="0"/>
      <w:marBottom w:val="0"/>
      <w:divBdr>
        <w:top w:val="none" w:sz="0" w:space="0" w:color="auto"/>
        <w:left w:val="none" w:sz="0" w:space="0" w:color="auto"/>
        <w:bottom w:val="none" w:sz="0" w:space="0" w:color="auto"/>
        <w:right w:val="none" w:sz="0" w:space="0" w:color="auto"/>
      </w:divBdr>
    </w:div>
    <w:div w:id="1543904763">
      <w:bodyDiv w:val="1"/>
      <w:marLeft w:val="0"/>
      <w:marRight w:val="0"/>
      <w:marTop w:val="0"/>
      <w:marBottom w:val="0"/>
      <w:divBdr>
        <w:top w:val="none" w:sz="0" w:space="0" w:color="auto"/>
        <w:left w:val="none" w:sz="0" w:space="0" w:color="auto"/>
        <w:bottom w:val="none" w:sz="0" w:space="0" w:color="auto"/>
        <w:right w:val="none" w:sz="0" w:space="0" w:color="auto"/>
      </w:divBdr>
    </w:div>
    <w:div w:id="1544903674">
      <w:bodyDiv w:val="1"/>
      <w:marLeft w:val="0"/>
      <w:marRight w:val="0"/>
      <w:marTop w:val="0"/>
      <w:marBottom w:val="0"/>
      <w:divBdr>
        <w:top w:val="none" w:sz="0" w:space="0" w:color="auto"/>
        <w:left w:val="none" w:sz="0" w:space="0" w:color="auto"/>
        <w:bottom w:val="none" w:sz="0" w:space="0" w:color="auto"/>
        <w:right w:val="none" w:sz="0" w:space="0" w:color="auto"/>
      </w:divBdr>
    </w:div>
    <w:div w:id="1544978026">
      <w:bodyDiv w:val="1"/>
      <w:marLeft w:val="0"/>
      <w:marRight w:val="0"/>
      <w:marTop w:val="0"/>
      <w:marBottom w:val="0"/>
      <w:divBdr>
        <w:top w:val="none" w:sz="0" w:space="0" w:color="auto"/>
        <w:left w:val="none" w:sz="0" w:space="0" w:color="auto"/>
        <w:bottom w:val="none" w:sz="0" w:space="0" w:color="auto"/>
        <w:right w:val="none" w:sz="0" w:space="0" w:color="auto"/>
      </w:divBdr>
    </w:div>
    <w:div w:id="1547139123">
      <w:bodyDiv w:val="1"/>
      <w:marLeft w:val="0"/>
      <w:marRight w:val="0"/>
      <w:marTop w:val="0"/>
      <w:marBottom w:val="0"/>
      <w:divBdr>
        <w:top w:val="none" w:sz="0" w:space="0" w:color="auto"/>
        <w:left w:val="none" w:sz="0" w:space="0" w:color="auto"/>
        <w:bottom w:val="none" w:sz="0" w:space="0" w:color="auto"/>
        <w:right w:val="none" w:sz="0" w:space="0" w:color="auto"/>
      </w:divBdr>
    </w:div>
    <w:div w:id="1548444103">
      <w:bodyDiv w:val="1"/>
      <w:marLeft w:val="0"/>
      <w:marRight w:val="0"/>
      <w:marTop w:val="0"/>
      <w:marBottom w:val="0"/>
      <w:divBdr>
        <w:top w:val="none" w:sz="0" w:space="0" w:color="auto"/>
        <w:left w:val="none" w:sz="0" w:space="0" w:color="auto"/>
        <w:bottom w:val="none" w:sz="0" w:space="0" w:color="auto"/>
        <w:right w:val="none" w:sz="0" w:space="0" w:color="auto"/>
      </w:divBdr>
    </w:div>
    <w:div w:id="1551458549">
      <w:bodyDiv w:val="1"/>
      <w:marLeft w:val="0"/>
      <w:marRight w:val="0"/>
      <w:marTop w:val="0"/>
      <w:marBottom w:val="0"/>
      <w:divBdr>
        <w:top w:val="none" w:sz="0" w:space="0" w:color="auto"/>
        <w:left w:val="none" w:sz="0" w:space="0" w:color="auto"/>
        <w:bottom w:val="none" w:sz="0" w:space="0" w:color="auto"/>
        <w:right w:val="none" w:sz="0" w:space="0" w:color="auto"/>
      </w:divBdr>
    </w:div>
    <w:div w:id="1553737202">
      <w:bodyDiv w:val="1"/>
      <w:marLeft w:val="0"/>
      <w:marRight w:val="0"/>
      <w:marTop w:val="0"/>
      <w:marBottom w:val="0"/>
      <w:divBdr>
        <w:top w:val="none" w:sz="0" w:space="0" w:color="auto"/>
        <w:left w:val="none" w:sz="0" w:space="0" w:color="auto"/>
        <w:bottom w:val="none" w:sz="0" w:space="0" w:color="auto"/>
        <w:right w:val="none" w:sz="0" w:space="0" w:color="auto"/>
      </w:divBdr>
    </w:div>
    <w:div w:id="1553881433">
      <w:bodyDiv w:val="1"/>
      <w:marLeft w:val="0"/>
      <w:marRight w:val="0"/>
      <w:marTop w:val="0"/>
      <w:marBottom w:val="0"/>
      <w:divBdr>
        <w:top w:val="none" w:sz="0" w:space="0" w:color="auto"/>
        <w:left w:val="none" w:sz="0" w:space="0" w:color="auto"/>
        <w:bottom w:val="none" w:sz="0" w:space="0" w:color="auto"/>
        <w:right w:val="none" w:sz="0" w:space="0" w:color="auto"/>
      </w:divBdr>
    </w:div>
    <w:div w:id="1556161876">
      <w:bodyDiv w:val="1"/>
      <w:marLeft w:val="0"/>
      <w:marRight w:val="0"/>
      <w:marTop w:val="0"/>
      <w:marBottom w:val="0"/>
      <w:divBdr>
        <w:top w:val="none" w:sz="0" w:space="0" w:color="auto"/>
        <w:left w:val="none" w:sz="0" w:space="0" w:color="auto"/>
        <w:bottom w:val="none" w:sz="0" w:space="0" w:color="auto"/>
        <w:right w:val="none" w:sz="0" w:space="0" w:color="auto"/>
      </w:divBdr>
    </w:div>
    <w:div w:id="1561554956">
      <w:bodyDiv w:val="1"/>
      <w:marLeft w:val="0"/>
      <w:marRight w:val="0"/>
      <w:marTop w:val="0"/>
      <w:marBottom w:val="0"/>
      <w:divBdr>
        <w:top w:val="none" w:sz="0" w:space="0" w:color="auto"/>
        <w:left w:val="none" w:sz="0" w:space="0" w:color="auto"/>
        <w:bottom w:val="none" w:sz="0" w:space="0" w:color="auto"/>
        <w:right w:val="none" w:sz="0" w:space="0" w:color="auto"/>
      </w:divBdr>
    </w:div>
    <w:div w:id="1561667323">
      <w:bodyDiv w:val="1"/>
      <w:marLeft w:val="0"/>
      <w:marRight w:val="0"/>
      <w:marTop w:val="0"/>
      <w:marBottom w:val="0"/>
      <w:divBdr>
        <w:top w:val="none" w:sz="0" w:space="0" w:color="auto"/>
        <w:left w:val="none" w:sz="0" w:space="0" w:color="auto"/>
        <w:bottom w:val="none" w:sz="0" w:space="0" w:color="auto"/>
        <w:right w:val="none" w:sz="0" w:space="0" w:color="auto"/>
      </w:divBdr>
    </w:div>
    <w:div w:id="1562449369">
      <w:bodyDiv w:val="1"/>
      <w:marLeft w:val="0"/>
      <w:marRight w:val="0"/>
      <w:marTop w:val="0"/>
      <w:marBottom w:val="0"/>
      <w:divBdr>
        <w:top w:val="none" w:sz="0" w:space="0" w:color="auto"/>
        <w:left w:val="none" w:sz="0" w:space="0" w:color="auto"/>
        <w:bottom w:val="none" w:sz="0" w:space="0" w:color="auto"/>
        <w:right w:val="none" w:sz="0" w:space="0" w:color="auto"/>
      </w:divBdr>
    </w:div>
    <w:div w:id="1566451346">
      <w:bodyDiv w:val="1"/>
      <w:marLeft w:val="0"/>
      <w:marRight w:val="0"/>
      <w:marTop w:val="0"/>
      <w:marBottom w:val="0"/>
      <w:divBdr>
        <w:top w:val="none" w:sz="0" w:space="0" w:color="auto"/>
        <w:left w:val="none" w:sz="0" w:space="0" w:color="auto"/>
        <w:bottom w:val="none" w:sz="0" w:space="0" w:color="auto"/>
        <w:right w:val="none" w:sz="0" w:space="0" w:color="auto"/>
      </w:divBdr>
    </w:div>
    <w:div w:id="1566601498">
      <w:bodyDiv w:val="1"/>
      <w:marLeft w:val="0"/>
      <w:marRight w:val="0"/>
      <w:marTop w:val="0"/>
      <w:marBottom w:val="0"/>
      <w:divBdr>
        <w:top w:val="none" w:sz="0" w:space="0" w:color="auto"/>
        <w:left w:val="none" w:sz="0" w:space="0" w:color="auto"/>
        <w:bottom w:val="none" w:sz="0" w:space="0" w:color="auto"/>
        <w:right w:val="none" w:sz="0" w:space="0" w:color="auto"/>
      </w:divBdr>
    </w:div>
    <w:div w:id="1569461664">
      <w:bodyDiv w:val="1"/>
      <w:marLeft w:val="0"/>
      <w:marRight w:val="0"/>
      <w:marTop w:val="0"/>
      <w:marBottom w:val="0"/>
      <w:divBdr>
        <w:top w:val="none" w:sz="0" w:space="0" w:color="auto"/>
        <w:left w:val="none" w:sz="0" w:space="0" w:color="auto"/>
        <w:bottom w:val="none" w:sz="0" w:space="0" w:color="auto"/>
        <w:right w:val="none" w:sz="0" w:space="0" w:color="auto"/>
      </w:divBdr>
    </w:div>
    <w:div w:id="1571622757">
      <w:bodyDiv w:val="1"/>
      <w:marLeft w:val="0"/>
      <w:marRight w:val="0"/>
      <w:marTop w:val="0"/>
      <w:marBottom w:val="0"/>
      <w:divBdr>
        <w:top w:val="none" w:sz="0" w:space="0" w:color="auto"/>
        <w:left w:val="none" w:sz="0" w:space="0" w:color="auto"/>
        <w:bottom w:val="none" w:sz="0" w:space="0" w:color="auto"/>
        <w:right w:val="none" w:sz="0" w:space="0" w:color="auto"/>
      </w:divBdr>
    </w:div>
    <w:div w:id="1573585745">
      <w:bodyDiv w:val="1"/>
      <w:marLeft w:val="0"/>
      <w:marRight w:val="0"/>
      <w:marTop w:val="0"/>
      <w:marBottom w:val="0"/>
      <w:divBdr>
        <w:top w:val="none" w:sz="0" w:space="0" w:color="auto"/>
        <w:left w:val="none" w:sz="0" w:space="0" w:color="auto"/>
        <w:bottom w:val="none" w:sz="0" w:space="0" w:color="auto"/>
        <w:right w:val="none" w:sz="0" w:space="0" w:color="auto"/>
      </w:divBdr>
    </w:div>
    <w:div w:id="1575968004">
      <w:bodyDiv w:val="1"/>
      <w:marLeft w:val="0"/>
      <w:marRight w:val="0"/>
      <w:marTop w:val="0"/>
      <w:marBottom w:val="0"/>
      <w:divBdr>
        <w:top w:val="none" w:sz="0" w:space="0" w:color="auto"/>
        <w:left w:val="none" w:sz="0" w:space="0" w:color="auto"/>
        <w:bottom w:val="none" w:sz="0" w:space="0" w:color="auto"/>
        <w:right w:val="none" w:sz="0" w:space="0" w:color="auto"/>
      </w:divBdr>
    </w:div>
    <w:div w:id="1576544990">
      <w:bodyDiv w:val="1"/>
      <w:marLeft w:val="0"/>
      <w:marRight w:val="0"/>
      <w:marTop w:val="0"/>
      <w:marBottom w:val="0"/>
      <w:divBdr>
        <w:top w:val="none" w:sz="0" w:space="0" w:color="auto"/>
        <w:left w:val="none" w:sz="0" w:space="0" w:color="auto"/>
        <w:bottom w:val="none" w:sz="0" w:space="0" w:color="auto"/>
        <w:right w:val="none" w:sz="0" w:space="0" w:color="auto"/>
      </w:divBdr>
    </w:div>
    <w:div w:id="1578517452">
      <w:bodyDiv w:val="1"/>
      <w:marLeft w:val="0"/>
      <w:marRight w:val="0"/>
      <w:marTop w:val="0"/>
      <w:marBottom w:val="0"/>
      <w:divBdr>
        <w:top w:val="none" w:sz="0" w:space="0" w:color="auto"/>
        <w:left w:val="none" w:sz="0" w:space="0" w:color="auto"/>
        <w:bottom w:val="none" w:sz="0" w:space="0" w:color="auto"/>
        <w:right w:val="none" w:sz="0" w:space="0" w:color="auto"/>
      </w:divBdr>
    </w:div>
    <w:div w:id="1582566003">
      <w:bodyDiv w:val="1"/>
      <w:marLeft w:val="0"/>
      <w:marRight w:val="0"/>
      <w:marTop w:val="0"/>
      <w:marBottom w:val="0"/>
      <w:divBdr>
        <w:top w:val="none" w:sz="0" w:space="0" w:color="auto"/>
        <w:left w:val="none" w:sz="0" w:space="0" w:color="auto"/>
        <w:bottom w:val="none" w:sz="0" w:space="0" w:color="auto"/>
        <w:right w:val="none" w:sz="0" w:space="0" w:color="auto"/>
      </w:divBdr>
    </w:div>
    <w:div w:id="1587112111">
      <w:bodyDiv w:val="1"/>
      <w:marLeft w:val="0"/>
      <w:marRight w:val="0"/>
      <w:marTop w:val="0"/>
      <w:marBottom w:val="0"/>
      <w:divBdr>
        <w:top w:val="none" w:sz="0" w:space="0" w:color="auto"/>
        <w:left w:val="none" w:sz="0" w:space="0" w:color="auto"/>
        <w:bottom w:val="none" w:sz="0" w:space="0" w:color="auto"/>
        <w:right w:val="none" w:sz="0" w:space="0" w:color="auto"/>
      </w:divBdr>
    </w:div>
    <w:div w:id="1588615400">
      <w:bodyDiv w:val="1"/>
      <w:marLeft w:val="0"/>
      <w:marRight w:val="0"/>
      <w:marTop w:val="0"/>
      <w:marBottom w:val="0"/>
      <w:divBdr>
        <w:top w:val="none" w:sz="0" w:space="0" w:color="auto"/>
        <w:left w:val="none" w:sz="0" w:space="0" w:color="auto"/>
        <w:bottom w:val="none" w:sz="0" w:space="0" w:color="auto"/>
        <w:right w:val="none" w:sz="0" w:space="0" w:color="auto"/>
      </w:divBdr>
    </w:div>
    <w:div w:id="1590501781">
      <w:bodyDiv w:val="1"/>
      <w:marLeft w:val="0"/>
      <w:marRight w:val="0"/>
      <w:marTop w:val="0"/>
      <w:marBottom w:val="0"/>
      <w:divBdr>
        <w:top w:val="none" w:sz="0" w:space="0" w:color="auto"/>
        <w:left w:val="none" w:sz="0" w:space="0" w:color="auto"/>
        <w:bottom w:val="none" w:sz="0" w:space="0" w:color="auto"/>
        <w:right w:val="none" w:sz="0" w:space="0" w:color="auto"/>
      </w:divBdr>
    </w:div>
    <w:div w:id="1592202400">
      <w:bodyDiv w:val="1"/>
      <w:marLeft w:val="0"/>
      <w:marRight w:val="0"/>
      <w:marTop w:val="0"/>
      <w:marBottom w:val="0"/>
      <w:divBdr>
        <w:top w:val="none" w:sz="0" w:space="0" w:color="auto"/>
        <w:left w:val="none" w:sz="0" w:space="0" w:color="auto"/>
        <w:bottom w:val="none" w:sz="0" w:space="0" w:color="auto"/>
        <w:right w:val="none" w:sz="0" w:space="0" w:color="auto"/>
      </w:divBdr>
    </w:div>
    <w:div w:id="1593858537">
      <w:bodyDiv w:val="1"/>
      <w:marLeft w:val="0"/>
      <w:marRight w:val="0"/>
      <w:marTop w:val="0"/>
      <w:marBottom w:val="0"/>
      <w:divBdr>
        <w:top w:val="none" w:sz="0" w:space="0" w:color="auto"/>
        <w:left w:val="none" w:sz="0" w:space="0" w:color="auto"/>
        <w:bottom w:val="none" w:sz="0" w:space="0" w:color="auto"/>
        <w:right w:val="none" w:sz="0" w:space="0" w:color="auto"/>
      </w:divBdr>
    </w:div>
    <w:div w:id="1598370753">
      <w:bodyDiv w:val="1"/>
      <w:marLeft w:val="0"/>
      <w:marRight w:val="0"/>
      <w:marTop w:val="0"/>
      <w:marBottom w:val="0"/>
      <w:divBdr>
        <w:top w:val="none" w:sz="0" w:space="0" w:color="auto"/>
        <w:left w:val="none" w:sz="0" w:space="0" w:color="auto"/>
        <w:bottom w:val="none" w:sz="0" w:space="0" w:color="auto"/>
        <w:right w:val="none" w:sz="0" w:space="0" w:color="auto"/>
      </w:divBdr>
    </w:div>
    <w:div w:id="1601570249">
      <w:bodyDiv w:val="1"/>
      <w:marLeft w:val="0"/>
      <w:marRight w:val="0"/>
      <w:marTop w:val="0"/>
      <w:marBottom w:val="0"/>
      <w:divBdr>
        <w:top w:val="none" w:sz="0" w:space="0" w:color="auto"/>
        <w:left w:val="none" w:sz="0" w:space="0" w:color="auto"/>
        <w:bottom w:val="none" w:sz="0" w:space="0" w:color="auto"/>
        <w:right w:val="none" w:sz="0" w:space="0" w:color="auto"/>
      </w:divBdr>
    </w:div>
    <w:div w:id="1602445769">
      <w:bodyDiv w:val="1"/>
      <w:marLeft w:val="0"/>
      <w:marRight w:val="0"/>
      <w:marTop w:val="0"/>
      <w:marBottom w:val="0"/>
      <w:divBdr>
        <w:top w:val="none" w:sz="0" w:space="0" w:color="auto"/>
        <w:left w:val="none" w:sz="0" w:space="0" w:color="auto"/>
        <w:bottom w:val="none" w:sz="0" w:space="0" w:color="auto"/>
        <w:right w:val="none" w:sz="0" w:space="0" w:color="auto"/>
      </w:divBdr>
    </w:div>
    <w:div w:id="1602953319">
      <w:bodyDiv w:val="1"/>
      <w:marLeft w:val="0"/>
      <w:marRight w:val="0"/>
      <w:marTop w:val="0"/>
      <w:marBottom w:val="0"/>
      <w:divBdr>
        <w:top w:val="none" w:sz="0" w:space="0" w:color="auto"/>
        <w:left w:val="none" w:sz="0" w:space="0" w:color="auto"/>
        <w:bottom w:val="none" w:sz="0" w:space="0" w:color="auto"/>
        <w:right w:val="none" w:sz="0" w:space="0" w:color="auto"/>
      </w:divBdr>
    </w:div>
    <w:div w:id="1604024578">
      <w:bodyDiv w:val="1"/>
      <w:marLeft w:val="0"/>
      <w:marRight w:val="0"/>
      <w:marTop w:val="0"/>
      <w:marBottom w:val="0"/>
      <w:divBdr>
        <w:top w:val="none" w:sz="0" w:space="0" w:color="auto"/>
        <w:left w:val="none" w:sz="0" w:space="0" w:color="auto"/>
        <w:bottom w:val="none" w:sz="0" w:space="0" w:color="auto"/>
        <w:right w:val="none" w:sz="0" w:space="0" w:color="auto"/>
      </w:divBdr>
    </w:div>
    <w:div w:id="1605572044">
      <w:bodyDiv w:val="1"/>
      <w:marLeft w:val="0"/>
      <w:marRight w:val="0"/>
      <w:marTop w:val="0"/>
      <w:marBottom w:val="0"/>
      <w:divBdr>
        <w:top w:val="none" w:sz="0" w:space="0" w:color="auto"/>
        <w:left w:val="none" w:sz="0" w:space="0" w:color="auto"/>
        <w:bottom w:val="none" w:sz="0" w:space="0" w:color="auto"/>
        <w:right w:val="none" w:sz="0" w:space="0" w:color="auto"/>
      </w:divBdr>
    </w:div>
    <w:div w:id="1606571807">
      <w:bodyDiv w:val="1"/>
      <w:marLeft w:val="0"/>
      <w:marRight w:val="0"/>
      <w:marTop w:val="0"/>
      <w:marBottom w:val="0"/>
      <w:divBdr>
        <w:top w:val="none" w:sz="0" w:space="0" w:color="auto"/>
        <w:left w:val="none" w:sz="0" w:space="0" w:color="auto"/>
        <w:bottom w:val="none" w:sz="0" w:space="0" w:color="auto"/>
        <w:right w:val="none" w:sz="0" w:space="0" w:color="auto"/>
      </w:divBdr>
    </w:div>
    <w:div w:id="1608267635">
      <w:bodyDiv w:val="1"/>
      <w:marLeft w:val="0"/>
      <w:marRight w:val="0"/>
      <w:marTop w:val="0"/>
      <w:marBottom w:val="0"/>
      <w:divBdr>
        <w:top w:val="none" w:sz="0" w:space="0" w:color="auto"/>
        <w:left w:val="none" w:sz="0" w:space="0" w:color="auto"/>
        <w:bottom w:val="none" w:sz="0" w:space="0" w:color="auto"/>
        <w:right w:val="none" w:sz="0" w:space="0" w:color="auto"/>
      </w:divBdr>
    </w:div>
    <w:div w:id="1608737195">
      <w:bodyDiv w:val="1"/>
      <w:marLeft w:val="0"/>
      <w:marRight w:val="0"/>
      <w:marTop w:val="0"/>
      <w:marBottom w:val="0"/>
      <w:divBdr>
        <w:top w:val="none" w:sz="0" w:space="0" w:color="auto"/>
        <w:left w:val="none" w:sz="0" w:space="0" w:color="auto"/>
        <w:bottom w:val="none" w:sz="0" w:space="0" w:color="auto"/>
        <w:right w:val="none" w:sz="0" w:space="0" w:color="auto"/>
      </w:divBdr>
    </w:div>
    <w:div w:id="1612515164">
      <w:bodyDiv w:val="1"/>
      <w:marLeft w:val="0"/>
      <w:marRight w:val="0"/>
      <w:marTop w:val="0"/>
      <w:marBottom w:val="0"/>
      <w:divBdr>
        <w:top w:val="none" w:sz="0" w:space="0" w:color="auto"/>
        <w:left w:val="none" w:sz="0" w:space="0" w:color="auto"/>
        <w:bottom w:val="none" w:sz="0" w:space="0" w:color="auto"/>
        <w:right w:val="none" w:sz="0" w:space="0" w:color="auto"/>
      </w:divBdr>
    </w:div>
    <w:div w:id="1614703581">
      <w:bodyDiv w:val="1"/>
      <w:marLeft w:val="0"/>
      <w:marRight w:val="0"/>
      <w:marTop w:val="0"/>
      <w:marBottom w:val="0"/>
      <w:divBdr>
        <w:top w:val="none" w:sz="0" w:space="0" w:color="auto"/>
        <w:left w:val="none" w:sz="0" w:space="0" w:color="auto"/>
        <w:bottom w:val="none" w:sz="0" w:space="0" w:color="auto"/>
        <w:right w:val="none" w:sz="0" w:space="0" w:color="auto"/>
      </w:divBdr>
    </w:div>
    <w:div w:id="1615867767">
      <w:bodyDiv w:val="1"/>
      <w:marLeft w:val="0"/>
      <w:marRight w:val="0"/>
      <w:marTop w:val="0"/>
      <w:marBottom w:val="0"/>
      <w:divBdr>
        <w:top w:val="none" w:sz="0" w:space="0" w:color="auto"/>
        <w:left w:val="none" w:sz="0" w:space="0" w:color="auto"/>
        <w:bottom w:val="none" w:sz="0" w:space="0" w:color="auto"/>
        <w:right w:val="none" w:sz="0" w:space="0" w:color="auto"/>
      </w:divBdr>
    </w:div>
    <w:div w:id="1616524078">
      <w:bodyDiv w:val="1"/>
      <w:marLeft w:val="0"/>
      <w:marRight w:val="0"/>
      <w:marTop w:val="0"/>
      <w:marBottom w:val="0"/>
      <w:divBdr>
        <w:top w:val="none" w:sz="0" w:space="0" w:color="auto"/>
        <w:left w:val="none" w:sz="0" w:space="0" w:color="auto"/>
        <w:bottom w:val="none" w:sz="0" w:space="0" w:color="auto"/>
        <w:right w:val="none" w:sz="0" w:space="0" w:color="auto"/>
      </w:divBdr>
    </w:div>
    <w:div w:id="1616674808">
      <w:bodyDiv w:val="1"/>
      <w:marLeft w:val="0"/>
      <w:marRight w:val="0"/>
      <w:marTop w:val="0"/>
      <w:marBottom w:val="0"/>
      <w:divBdr>
        <w:top w:val="none" w:sz="0" w:space="0" w:color="auto"/>
        <w:left w:val="none" w:sz="0" w:space="0" w:color="auto"/>
        <w:bottom w:val="none" w:sz="0" w:space="0" w:color="auto"/>
        <w:right w:val="none" w:sz="0" w:space="0" w:color="auto"/>
      </w:divBdr>
    </w:div>
    <w:div w:id="1619414072">
      <w:bodyDiv w:val="1"/>
      <w:marLeft w:val="0"/>
      <w:marRight w:val="0"/>
      <w:marTop w:val="0"/>
      <w:marBottom w:val="0"/>
      <w:divBdr>
        <w:top w:val="none" w:sz="0" w:space="0" w:color="auto"/>
        <w:left w:val="none" w:sz="0" w:space="0" w:color="auto"/>
        <w:bottom w:val="none" w:sz="0" w:space="0" w:color="auto"/>
        <w:right w:val="none" w:sz="0" w:space="0" w:color="auto"/>
      </w:divBdr>
    </w:div>
    <w:div w:id="1621567346">
      <w:bodyDiv w:val="1"/>
      <w:marLeft w:val="0"/>
      <w:marRight w:val="0"/>
      <w:marTop w:val="0"/>
      <w:marBottom w:val="0"/>
      <w:divBdr>
        <w:top w:val="none" w:sz="0" w:space="0" w:color="auto"/>
        <w:left w:val="none" w:sz="0" w:space="0" w:color="auto"/>
        <w:bottom w:val="none" w:sz="0" w:space="0" w:color="auto"/>
        <w:right w:val="none" w:sz="0" w:space="0" w:color="auto"/>
      </w:divBdr>
    </w:div>
    <w:div w:id="1621648964">
      <w:bodyDiv w:val="1"/>
      <w:marLeft w:val="0"/>
      <w:marRight w:val="0"/>
      <w:marTop w:val="0"/>
      <w:marBottom w:val="0"/>
      <w:divBdr>
        <w:top w:val="none" w:sz="0" w:space="0" w:color="auto"/>
        <w:left w:val="none" w:sz="0" w:space="0" w:color="auto"/>
        <w:bottom w:val="none" w:sz="0" w:space="0" w:color="auto"/>
        <w:right w:val="none" w:sz="0" w:space="0" w:color="auto"/>
      </w:divBdr>
    </w:div>
    <w:div w:id="1624846261">
      <w:bodyDiv w:val="1"/>
      <w:marLeft w:val="0"/>
      <w:marRight w:val="0"/>
      <w:marTop w:val="0"/>
      <w:marBottom w:val="0"/>
      <w:divBdr>
        <w:top w:val="none" w:sz="0" w:space="0" w:color="auto"/>
        <w:left w:val="none" w:sz="0" w:space="0" w:color="auto"/>
        <w:bottom w:val="none" w:sz="0" w:space="0" w:color="auto"/>
        <w:right w:val="none" w:sz="0" w:space="0" w:color="auto"/>
      </w:divBdr>
    </w:div>
    <w:div w:id="1626543275">
      <w:bodyDiv w:val="1"/>
      <w:marLeft w:val="0"/>
      <w:marRight w:val="0"/>
      <w:marTop w:val="0"/>
      <w:marBottom w:val="0"/>
      <w:divBdr>
        <w:top w:val="none" w:sz="0" w:space="0" w:color="auto"/>
        <w:left w:val="none" w:sz="0" w:space="0" w:color="auto"/>
        <w:bottom w:val="none" w:sz="0" w:space="0" w:color="auto"/>
        <w:right w:val="none" w:sz="0" w:space="0" w:color="auto"/>
      </w:divBdr>
    </w:div>
    <w:div w:id="1628898508">
      <w:bodyDiv w:val="1"/>
      <w:marLeft w:val="0"/>
      <w:marRight w:val="0"/>
      <w:marTop w:val="0"/>
      <w:marBottom w:val="0"/>
      <w:divBdr>
        <w:top w:val="none" w:sz="0" w:space="0" w:color="auto"/>
        <w:left w:val="none" w:sz="0" w:space="0" w:color="auto"/>
        <w:bottom w:val="none" w:sz="0" w:space="0" w:color="auto"/>
        <w:right w:val="none" w:sz="0" w:space="0" w:color="auto"/>
      </w:divBdr>
    </w:div>
    <w:div w:id="1631594200">
      <w:bodyDiv w:val="1"/>
      <w:marLeft w:val="0"/>
      <w:marRight w:val="0"/>
      <w:marTop w:val="0"/>
      <w:marBottom w:val="0"/>
      <w:divBdr>
        <w:top w:val="none" w:sz="0" w:space="0" w:color="auto"/>
        <w:left w:val="none" w:sz="0" w:space="0" w:color="auto"/>
        <w:bottom w:val="none" w:sz="0" w:space="0" w:color="auto"/>
        <w:right w:val="none" w:sz="0" w:space="0" w:color="auto"/>
      </w:divBdr>
    </w:div>
    <w:div w:id="1633899025">
      <w:bodyDiv w:val="1"/>
      <w:marLeft w:val="0"/>
      <w:marRight w:val="0"/>
      <w:marTop w:val="0"/>
      <w:marBottom w:val="0"/>
      <w:divBdr>
        <w:top w:val="none" w:sz="0" w:space="0" w:color="auto"/>
        <w:left w:val="none" w:sz="0" w:space="0" w:color="auto"/>
        <w:bottom w:val="none" w:sz="0" w:space="0" w:color="auto"/>
        <w:right w:val="none" w:sz="0" w:space="0" w:color="auto"/>
      </w:divBdr>
    </w:div>
    <w:div w:id="1640381511">
      <w:bodyDiv w:val="1"/>
      <w:marLeft w:val="0"/>
      <w:marRight w:val="0"/>
      <w:marTop w:val="0"/>
      <w:marBottom w:val="0"/>
      <w:divBdr>
        <w:top w:val="none" w:sz="0" w:space="0" w:color="auto"/>
        <w:left w:val="none" w:sz="0" w:space="0" w:color="auto"/>
        <w:bottom w:val="none" w:sz="0" w:space="0" w:color="auto"/>
        <w:right w:val="none" w:sz="0" w:space="0" w:color="auto"/>
      </w:divBdr>
    </w:div>
    <w:div w:id="1640846112">
      <w:bodyDiv w:val="1"/>
      <w:marLeft w:val="0"/>
      <w:marRight w:val="0"/>
      <w:marTop w:val="0"/>
      <w:marBottom w:val="0"/>
      <w:divBdr>
        <w:top w:val="none" w:sz="0" w:space="0" w:color="auto"/>
        <w:left w:val="none" w:sz="0" w:space="0" w:color="auto"/>
        <w:bottom w:val="none" w:sz="0" w:space="0" w:color="auto"/>
        <w:right w:val="none" w:sz="0" w:space="0" w:color="auto"/>
      </w:divBdr>
    </w:div>
    <w:div w:id="1642005688">
      <w:bodyDiv w:val="1"/>
      <w:marLeft w:val="0"/>
      <w:marRight w:val="0"/>
      <w:marTop w:val="0"/>
      <w:marBottom w:val="0"/>
      <w:divBdr>
        <w:top w:val="none" w:sz="0" w:space="0" w:color="auto"/>
        <w:left w:val="none" w:sz="0" w:space="0" w:color="auto"/>
        <w:bottom w:val="none" w:sz="0" w:space="0" w:color="auto"/>
        <w:right w:val="none" w:sz="0" w:space="0" w:color="auto"/>
      </w:divBdr>
    </w:div>
    <w:div w:id="1643803511">
      <w:bodyDiv w:val="1"/>
      <w:marLeft w:val="0"/>
      <w:marRight w:val="0"/>
      <w:marTop w:val="0"/>
      <w:marBottom w:val="0"/>
      <w:divBdr>
        <w:top w:val="none" w:sz="0" w:space="0" w:color="auto"/>
        <w:left w:val="none" w:sz="0" w:space="0" w:color="auto"/>
        <w:bottom w:val="none" w:sz="0" w:space="0" w:color="auto"/>
        <w:right w:val="none" w:sz="0" w:space="0" w:color="auto"/>
      </w:divBdr>
    </w:div>
    <w:div w:id="1644038185">
      <w:bodyDiv w:val="1"/>
      <w:marLeft w:val="0"/>
      <w:marRight w:val="0"/>
      <w:marTop w:val="0"/>
      <w:marBottom w:val="0"/>
      <w:divBdr>
        <w:top w:val="none" w:sz="0" w:space="0" w:color="auto"/>
        <w:left w:val="none" w:sz="0" w:space="0" w:color="auto"/>
        <w:bottom w:val="none" w:sz="0" w:space="0" w:color="auto"/>
        <w:right w:val="none" w:sz="0" w:space="0" w:color="auto"/>
      </w:divBdr>
    </w:div>
    <w:div w:id="1644658002">
      <w:bodyDiv w:val="1"/>
      <w:marLeft w:val="0"/>
      <w:marRight w:val="0"/>
      <w:marTop w:val="0"/>
      <w:marBottom w:val="0"/>
      <w:divBdr>
        <w:top w:val="none" w:sz="0" w:space="0" w:color="auto"/>
        <w:left w:val="none" w:sz="0" w:space="0" w:color="auto"/>
        <w:bottom w:val="none" w:sz="0" w:space="0" w:color="auto"/>
        <w:right w:val="none" w:sz="0" w:space="0" w:color="auto"/>
      </w:divBdr>
    </w:div>
    <w:div w:id="1647200520">
      <w:bodyDiv w:val="1"/>
      <w:marLeft w:val="0"/>
      <w:marRight w:val="0"/>
      <w:marTop w:val="0"/>
      <w:marBottom w:val="0"/>
      <w:divBdr>
        <w:top w:val="none" w:sz="0" w:space="0" w:color="auto"/>
        <w:left w:val="none" w:sz="0" w:space="0" w:color="auto"/>
        <w:bottom w:val="none" w:sz="0" w:space="0" w:color="auto"/>
        <w:right w:val="none" w:sz="0" w:space="0" w:color="auto"/>
      </w:divBdr>
    </w:div>
    <w:div w:id="1648196449">
      <w:bodyDiv w:val="1"/>
      <w:marLeft w:val="0"/>
      <w:marRight w:val="0"/>
      <w:marTop w:val="0"/>
      <w:marBottom w:val="0"/>
      <w:divBdr>
        <w:top w:val="none" w:sz="0" w:space="0" w:color="auto"/>
        <w:left w:val="none" w:sz="0" w:space="0" w:color="auto"/>
        <w:bottom w:val="none" w:sz="0" w:space="0" w:color="auto"/>
        <w:right w:val="none" w:sz="0" w:space="0" w:color="auto"/>
      </w:divBdr>
    </w:div>
    <w:div w:id="1652368149">
      <w:bodyDiv w:val="1"/>
      <w:marLeft w:val="0"/>
      <w:marRight w:val="0"/>
      <w:marTop w:val="0"/>
      <w:marBottom w:val="0"/>
      <w:divBdr>
        <w:top w:val="none" w:sz="0" w:space="0" w:color="auto"/>
        <w:left w:val="none" w:sz="0" w:space="0" w:color="auto"/>
        <w:bottom w:val="none" w:sz="0" w:space="0" w:color="auto"/>
        <w:right w:val="none" w:sz="0" w:space="0" w:color="auto"/>
      </w:divBdr>
    </w:div>
    <w:div w:id="1652902593">
      <w:bodyDiv w:val="1"/>
      <w:marLeft w:val="0"/>
      <w:marRight w:val="0"/>
      <w:marTop w:val="0"/>
      <w:marBottom w:val="0"/>
      <w:divBdr>
        <w:top w:val="none" w:sz="0" w:space="0" w:color="auto"/>
        <w:left w:val="none" w:sz="0" w:space="0" w:color="auto"/>
        <w:bottom w:val="none" w:sz="0" w:space="0" w:color="auto"/>
        <w:right w:val="none" w:sz="0" w:space="0" w:color="auto"/>
      </w:divBdr>
    </w:div>
    <w:div w:id="1654213456">
      <w:bodyDiv w:val="1"/>
      <w:marLeft w:val="0"/>
      <w:marRight w:val="0"/>
      <w:marTop w:val="0"/>
      <w:marBottom w:val="0"/>
      <w:divBdr>
        <w:top w:val="none" w:sz="0" w:space="0" w:color="auto"/>
        <w:left w:val="none" w:sz="0" w:space="0" w:color="auto"/>
        <w:bottom w:val="none" w:sz="0" w:space="0" w:color="auto"/>
        <w:right w:val="none" w:sz="0" w:space="0" w:color="auto"/>
      </w:divBdr>
    </w:div>
    <w:div w:id="1661814872">
      <w:bodyDiv w:val="1"/>
      <w:marLeft w:val="0"/>
      <w:marRight w:val="0"/>
      <w:marTop w:val="0"/>
      <w:marBottom w:val="0"/>
      <w:divBdr>
        <w:top w:val="none" w:sz="0" w:space="0" w:color="auto"/>
        <w:left w:val="none" w:sz="0" w:space="0" w:color="auto"/>
        <w:bottom w:val="none" w:sz="0" w:space="0" w:color="auto"/>
        <w:right w:val="none" w:sz="0" w:space="0" w:color="auto"/>
      </w:divBdr>
    </w:div>
    <w:div w:id="1664158515">
      <w:bodyDiv w:val="1"/>
      <w:marLeft w:val="0"/>
      <w:marRight w:val="0"/>
      <w:marTop w:val="0"/>
      <w:marBottom w:val="0"/>
      <w:divBdr>
        <w:top w:val="none" w:sz="0" w:space="0" w:color="auto"/>
        <w:left w:val="none" w:sz="0" w:space="0" w:color="auto"/>
        <w:bottom w:val="none" w:sz="0" w:space="0" w:color="auto"/>
        <w:right w:val="none" w:sz="0" w:space="0" w:color="auto"/>
      </w:divBdr>
    </w:div>
    <w:div w:id="1665694517">
      <w:bodyDiv w:val="1"/>
      <w:marLeft w:val="0"/>
      <w:marRight w:val="0"/>
      <w:marTop w:val="0"/>
      <w:marBottom w:val="0"/>
      <w:divBdr>
        <w:top w:val="none" w:sz="0" w:space="0" w:color="auto"/>
        <w:left w:val="none" w:sz="0" w:space="0" w:color="auto"/>
        <w:bottom w:val="none" w:sz="0" w:space="0" w:color="auto"/>
        <w:right w:val="none" w:sz="0" w:space="0" w:color="auto"/>
      </w:divBdr>
    </w:div>
    <w:div w:id="1668709770">
      <w:bodyDiv w:val="1"/>
      <w:marLeft w:val="0"/>
      <w:marRight w:val="0"/>
      <w:marTop w:val="0"/>
      <w:marBottom w:val="0"/>
      <w:divBdr>
        <w:top w:val="none" w:sz="0" w:space="0" w:color="auto"/>
        <w:left w:val="none" w:sz="0" w:space="0" w:color="auto"/>
        <w:bottom w:val="none" w:sz="0" w:space="0" w:color="auto"/>
        <w:right w:val="none" w:sz="0" w:space="0" w:color="auto"/>
      </w:divBdr>
    </w:div>
    <w:div w:id="1670595060">
      <w:bodyDiv w:val="1"/>
      <w:marLeft w:val="0"/>
      <w:marRight w:val="0"/>
      <w:marTop w:val="0"/>
      <w:marBottom w:val="0"/>
      <w:divBdr>
        <w:top w:val="none" w:sz="0" w:space="0" w:color="auto"/>
        <w:left w:val="none" w:sz="0" w:space="0" w:color="auto"/>
        <w:bottom w:val="none" w:sz="0" w:space="0" w:color="auto"/>
        <w:right w:val="none" w:sz="0" w:space="0" w:color="auto"/>
      </w:divBdr>
    </w:div>
    <w:div w:id="1672104789">
      <w:bodyDiv w:val="1"/>
      <w:marLeft w:val="0"/>
      <w:marRight w:val="0"/>
      <w:marTop w:val="0"/>
      <w:marBottom w:val="0"/>
      <w:divBdr>
        <w:top w:val="none" w:sz="0" w:space="0" w:color="auto"/>
        <w:left w:val="none" w:sz="0" w:space="0" w:color="auto"/>
        <w:bottom w:val="none" w:sz="0" w:space="0" w:color="auto"/>
        <w:right w:val="none" w:sz="0" w:space="0" w:color="auto"/>
      </w:divBdr>
    </w:div>
    <w:div w:id="1672489181">
      <w:bodyDiv w:val="1"/>
      <w:marLeft w:val="0"/>
      <w:marRight w:val="0"/>
      <w:marTop w:val="0"/>
      <w:marBottom w:val="0"/>
      <w:divBdr>
        <w:top w:val="none" w:sz="0" w:space="0" w:color="auto"/>
        <w:left w:val="none" w:sz="0" w:space="0" w:color="auto"/>
        <w:bottom w:val="none" w:sz="0" w:space="0" w:color="auto"/>
        <w:right w:val="none" w:sz="0" w:space="0" w:color="auto"/>
      </w:divBdr>
    </w:div>
    <w:div w:id="1673147491">
      <w:bodyDiv w:val="1"/>
      <w:marLeft w:val="0"/>
      <w:marRight w:val="0"/>
      <w:marTop w:val="0"/>
      <w:marBottom w:val="0"/>
      <w:divBdr>
        <w:top w:val="none" w:sz="0" w:space="0" w:color="auto"/>
        <w:left w:val="none" w:sz="0" w:space="0" w:color="auto"/>
        <w:bottom w:val="none" w:sz="0" w:space="0" w:color="auto"/>
        <w:right w:val="none" w:sz="0" w:space="0" w:color="auto"/>
      </w:divBdr>
    </w:div>
    <w:div w:id="1676810591">
      <w:bodyDiv w:val="1"/>
      <w:marLeft w:val="0"/>
      <w:marRight w:val="0"/>
      <w:marTop w:val="0"/>
      <w:marBottom w:val="0"/>
      <w:divBdr>
        <w:top w:val="none" w:sz="0" w:space="0" w:color="auto"/>
        <w:left w:val="none" w:sz="0" w:space="0" w:color="auto"/>
        <w:bottom w:val="none" w:sz="0" w:space="0" w:color="auto"/>
        <w:right w:val="none" w:sz="0" w:space="0" w:color="auto"/>
      </w:divBdr>
    </w:div>
    <w:div w:id="1677804348">
      <w:bodyDiv w:val="1"/>
      <w:marLeft w:val="0"/>
      <w:marRight w:val="0"/>
      <w:marTop w:val="0"/>
      <w:marBottom w:val="0"/>
      <w:divBdr>
        <w:top w:val="none" w:sz="0" w:space="0" w:color="auto"/>
        <w:left w:val="none" w:sz="0" w:space="0" w:color="auto"/>
        <w:bottom w:val="none" w:sz="0" w:space="0" w:color="auto"/>
        <w:right w:val="none" w:sz="0" w:space="0" w:color="auto"/>
      </w:divBdr>
    </w:div>
    <w:div w:id="1678337651">
      <w:bodyDiv w:val="1"/>
      <w:marLeft w:val="0"/>
      <w:marRight w:val="0"/>
      <w:marTop w:val="0"/>
      <w:marBottom w:val="0"/>
      <w:divBdr>
        <w:top w:val="none" w:sz="0" w:space="0" w:color="auto"/>
        <w:left w:val="none" w:sz="0" w:space="0" w:color="auto"/>
        <w:bottom w:val="none" w:sz="0" w:space="0" w:color="auto"/>
        <w:right w:val="none" w:sz="0" w:space="0" w:color="auto"/>
      </w:divBdr>
    </w:div>
    <w:div w:id="1678456700">
      <w:bodyDiv w:val="1"/>
      <w:marLeft w:val="0"/>
      <w:marRight w:val="0"/>
      <w:marTop w:val="0"/>
      <w:marBottom w:val="0"/>
      <w:divBdr>
        <w:top w:val="none" w:sz="0" w:space="0" w:color="auto"/>
        <w:left w:val="none" w:sz="0" w:space="0" w:color="auto"/>
        <w:bottom w:val="none" w:sz="0" w:space="0" w:color="auto"/>
        <w:right w:val="none" w:sz="0" w:space="0" w:color="auto"/>
      </w:divBdr>
    </w:div>
    <w:div w:id="1679842333">
      <w:bodyDiv w:val="1"/>
      <w:marLeft w:val="0"/>
      <w:marRight w:val="0"/>
      <w:marTop w:val="0"/>
      <w:marBottom w:val="0"/>
      <w:divBdr>
        <w:top w:val="none" w:sz="0" w:space="0" w:color="auto"/>
        <w:left w:val="none" w:sz="0" w:space="0" w:color="auto"/>
        <w:bottom w:val="none" w:sz="0" w:space="0" w:color="auto"/>
        <w:right w:val="none" w:sz="0" w:space="0" w:color="auto"/>
      </w:divBdr>
    </w:div>
    <w:div w:id="1679843691">
      <w:bodyDiv w:val="1"/>
      <w:marLeft w:val="0"/>
      <w:marRight w:val="0"/>
      <w:marTop w:val="0"/>
      <w:marBottom w:val="0"/>
      <w:divBdr>
        <w:top w:val="none" w:sz="0" w:space="0" w:color="auto"/>
        <w:left w:val="none" w:sz="0" w:space="0" w:color="auto"/>
        <w:bottom w:val="none" w:sz="0" w:space="0" w:color="auto"/>
        <w:right w:val="none" w:sz="0" w:space="0" w:color="auto"/>
      </w:divBdr>
    </w:div>
    <w:div w:id="1679892916">
      <w:bodyDiv w:val="1"/>
      <w:marLeft w:val="0"/>
      <w:marRight w:val="0"/>
      <w:marTop w:val="0"/>
      <w:marBottom w:val="0"/>
      <w:divBdr>
        <w:top w:val="none" w:sz="0" w:space="0" w:color="auto"/>
        <w:left w:val="none" w:sz="0" w:space="0" w:color="auto"/>
        <w:bottom w:val="none" w:sz="0" w:space="0" w:color="auto"/>
        <w:right w:val="none" w:sz="0" w:space="0" w:color="auto"/>
      </w:divBdr>
    </w:div>
    <w:div w:id="1680346194">
      <w:bodyDiv w:val="1"/>
      <w:marLeft w:val="0"/>
      <w:marRight w:val="0"/>
      <w:marTop w:val="0"/>
      <w:marBottom w:val="0"/>
      <w:divBdr>
        <w:top w:val="none" w:sz="0" w:space="0" w:color="auto"/>
        <w:left w:val="none" w:sz="0" w:space="0" w:color="auto"/>
        <w:bottom w:val="none" w:sz="0" w:space="0" w:color="auto"/>
        <w:right w:val="none" w:sz="0" w:space="0" w:color="auto"/>
      </w:divBdr>
    </w:div>
    <w:div w:id="1681346799">
      <w:bodyDiv w:val="1"/>
      <w:marLeft w:val="0"/>
      <w:marRight w:val="0"/>
      <w:marTop w:val="0"/>
      <w:marBottom w:val="0"/>
      <w:divBdr>
        <w:top w:val="none" w:sz="0" w:space="0" w:color="auto"/>
        <w:left w:val="none" w:sz="0" w:space="0" w:color="auto"/>
        <w:bottom w:val="none" w:sz="0" w:space="0" w:color="auto"/>
        <w:right w:val="none" w:sz="0" w:space="0" w:color="auto"/>
      </w:divBdr>
    </w:div>
    <w:div w:id="1693455425">
      <w:bodyDiv w:val="1"/>
      <w:marLeft w:val="0"/>
      <w:marRight w:val="0"/>
      <w:marTop w:val="0"/>
      <w:marBottom w:val="0"/>
      <w:divBdr>
        <w:top w:val="none" w:sz="0" w:space="0" w:color="auto"/>
        <w:left w:val="none" w:sz="0" w:space="0" w:color="auto"/>
        <w:bottom w:val="none" w:sz="0" w:space="0" w:color="auto"/>
        <w:right w:val="none" w:sz="0" w:space="0" w:color="auto"/>
      </w:divBdr>
    </w:div>
    <w:div w:id="1700550083">
      <w:bodyDiv w:val="1"/>
      <w:marLeft w:val="0"/>
      <w:marRight w:val="0"/>
      <w:marTop w:val="0"/>
      <w:marBottom w:val="0"/>
      <w:divBdr>
        <w:top w:val="none" w:sz="0" w:space="0" w:color="auto"/>
        <w:left w:val="none" w:sz="0" w:space="0" w:color="auto"/>
        <w:bottom w:val="none" w:sz="0" w:space="0" w:color="auto"/>
        <w:right w:val="none" w:sz="0" w:space="0" w:color="auto"/>
      </w:divBdr>
    </w:div>
    <w:div w:id="1702516012">
      <w:bodyDiv w:val="1"/>
      <w:marLeft w:val="0"/>
      <w:marRight w:val="0"/>
      <w:marTop w:val="0"/>
      <w:marBottom w:val="0"/>
      <w:divBdr>
        <w:top w:val="none" w:sz="0" w:space="0" w:color="auto"/>
        <w:left w:val="none" w:sz="0" w:space="0" w:color="auto"/>
        <w:bottom w:val="none" w:sz="0" w:space="0" w:color="auto"/>
        <w:right w:val="none" w:sz="0" w:space="0" w:color="auto"/>
      </w:divBdr>
    </w:div>
    <w:div w:id="1702781777">
      <w:bodyDiv w:val="1"/>
      <w:marLeft w:val="0"/>
      <w:marRight w:val="0"/>
      <w:marTop w:val="0"/>
      <w:marBottom w:val="0"/>
      <w:divBdr>
        <w:top w:val="none" w:sz="0" w:space="0" w:color="auto"/>
        <w:left w:val="none" w:sz="0" w:space="0" w:color="auto"/>
        <w:bottom w:val="none" w:sz="0" w:space="0" w:color="auto"/>
        <w:right w:val="none" w:sz="0" w:space="0" w:color="auto"/>
      </w:divBdr>
    </w:div>
    <w:div w:id="1703356562">
      <w:bodyDiv w:val="1"/>
      <w:marLeft w:val="0"/>
      <w:marRight w:val="0"/>
      <w:marTop w:val="0"/>
      <w:marBottom w:val="0"/>
      <w:divBdr>
        <w:top w:val="none" w:sz="0" w:space="0" w:color="auto"/>
        <w:left w:val="none" w:sz="0" w:space="0" w:color="auto"/>
        <w:bottom w:val="none" w:sz="0" w:space="0" w:color="auto"/>
        <w:right w:val="none" w:sz="0" w:space="0" w:color="auto"/>
      </w:divBdr>
    </w:div>
    <w:div w:id="1703507433">
      <w:bodyDiv w:val="1"/>
      <w:marLeft w:val="0"/>
      <w:marRight w:val="0"/>
      <w:marTop w:val="0"/>
      <w:marBottom w:val="0"/>
      <w:divBdr>
        <w:top w:val="none" w:sz="0" w:space="0" w:color="auto"/>
        <w:left w:val="none" w:sz="0" w:space="0" w:color="auto"/>
        <w:bottom w:val="none" w:sz="0" w:space="0" w:color="auto"/>
        <w:right w:val="none" w:sz="0" w:space="0" w:color="auto"/>
      </w:divBdr>
    </w:div>
    <w:div w:id="1703900885">
      <w:bodyDiv w:val="1"/>
      <w:marLeft w:val="0"/>
      <w:marRight w:val="0"/>
      <w:marTop w:val="0"/>
      <w:marBottom w:val="0"/>
      <w:divBdr>
        <w:top w:val="none" w:sz="0" w:space="0" w:color="auto"/>
        <w:left w:val="none" w:sz="0" w:space="0" w:color="auto"/>
        <w:bottom w:val="none" w:sz="0" w:space="0" w:color="auto"/>
        <w:right w:val="none" w:sz="0" w:space="0" w:color="auto"/>
      </w:divBdr>
    </w:div>
    <w:div w:id="1704398399">
      <w:bodyDiv w:val="1"/>
      <w:marLeft w:val="0"/>
      <w:marRight w:val="0"/>
      <w:marTop w:val="0"/>
      <w:marBottom w:val="0"/>
      <w:divBdr>
        <w:top w:val="none" w:sz="0" w:space="0" w:color="auto"/>
        <w:left w:val="none" w:sz="0" w:space="0" w:color="auto"/>
        <w:bottom w:val="none" w:sz="0" w:space="0" w:color="auto"/>
        <w:right w:val="none" w:sz="0" w:space="0" w:color="auto"/>
      </w:divBdr>
    </w:div>
    <w:div w:id="1705254012">
      <w:bodyDiv w:val="1"/>
      <w:marLeft w:val="0"/>
      <w:marRight w:val="0"/>
      <w:marTop w:val="0"/>
      <w:marBottom w:val="0"/>
      <w:divBdr>
        <w:top w:val="none" w:sz="0" w:space="0" w:color="auto"/>
        <w:left w:val="none" w:sz="0" w:space="0" w:color="auto"/>
        <w:bottom w:val="none" w:sz="0" w:space="0" w:color="auto"/>
        <w:right w:val="none" w:sz="0" w:space="0" w:color="auto"/>
      </w:divBdr>
    </w:div>
    <w:div w:id="1707830923">
      <w:bodyDiv w:val="1"/>
      <w:marLeft w:val="0"/>
      <w:marRight w:val="0"/>
      <w:marTop w:val="0"/>
      <w:marBottom w:val="0"/>
      <w:divBdr>
        <w:top w:val="none" w:sz="0" w:space="0" w:color="auto"/>
        <w:left w:val="none" w:sz="0" w:space="0" w:color="auto"/>
        <w:bottom w:val="none" w:sz="0" w:space="0" w:color="auto"/>
        <w:right w:val="none" w:sz="0" w:space="0" w:color="auto"/>
      </w:divBdr>
    </w:div>
    <w:div w:id="1710108051">
      <w:bodyDiv w:val="1"/>
      <w:marLeft w:val="0"/>
      <w:marRight w:val="0"/>
      <w:marTop w:val="0"/>
      <w:marBottom w:val="0"/>
      <w:divBdr>
        <w:top w:val="none" w:sz="0" w:space="0" w:color="auto"/>
        <w:left w:val="none" w:sz="0" w:space="0" w:color="auto"/>
        <w:bottom w:val="none" w:sz="0" w:space="0" w:color="auto"/>
        <w:right w:val="none" w:sz="0" w:space="0" w:color="auto"/>
      </w:divBdr>
    </w:div>
    <w:div w:id="1710109385">
      <w:bodyDiv w:val="1"/>
      <w:marLeft w:val="0"/>
      <w:marRight w:val="0"/>
      <w:marTop w:val="0"/>
      <w:marBottom w:val="0"/>
      <w:divBdr>
        <w:top w:val="none" w:sz="0" w:space="0" w:color="auto"/>
        <w:left w:val="none" w:sz="0" w:space="0" w:color="auto"/>
        <w:bottom w:val="none" w:sz="0" w:space="0" w:color="auto"/>
        <w:right w:val="none" w:sz="0" w:space="0" w:color="auto"/>
      </w:divBdr>
    </w:div>
    <w:div w:id="1710565726">
      <w:bodyDiv w:val="1"/>
      <w:marLeft w:val="0"/>
      <w:marRight w:val="0"/>
      <w:marTop w:val="0"/>
      <w:marBottom w:val="0"/>
      <w:divBdr>
        <w:top w:val="none" w:sz="0" w:space="0" w:color="auto"/>
        <w:left w:val="none" w:sz="0" w:space="0" w:color="auto"/>
        <w:bottom w:val="none" w:sz="0" w:space="0" w:color="auto"/>
        <w:right w:val="none" w:sz="0" w:space="0" w:color="auto"/>
      </w:divBdr>
    </w:div>
    <w:div w:id="1710911263">
      <w:bodyDiv w:val="1"/>
      <w:marLeft w:val="0"/>
      <w:marRight w:val="0"/>
      <w:marTop w:val="0"/>
      <w:marBottom w:val="0"/>
      <w:divBdr>
        <w:top w:val="none" w:sz="0" w:space="0" w:color="auto"/>
        <w:left w:val="none" w:sz="0" w:space="0" w:color="auto"/>
        <w:bottom w:val="none" w:sz="0" w:space="0" w:color="auto"/>
        <w:right w:val="none" w:sz="0" w:space="0" w:color="auto"/>
      </w:divBdr>
    </w:div>
    <w:div w:id="1711105693">
      <w:bodyDiv w:val="1"/>
      <w:marLeft w:val="0"/>
      <w:marRight w:val="0"/>
      <w:marTop w:val="0"/>
      <w:marBottom w:val="0"/>
      <w:divBdr>
        <w:top w:val="none" w:sz="0" w:space="0" w:color="auto"/>
        <w:left w:val="none" w:sz="0" w:space="0" w:color="auto"/>
        <w:bottom w:val="none" w:sz="0" w:space="0" w:color="auto"/>
        <w:right w:val="none" w:sz="0" w:space="0" w:color="auto"/>
      </w:divBdr>
    </w:div>
    <w:div w:id="1712537052">
      <w:bodyDiv w:val="1"/>
      <w:marLeft w:val="0"/>
      <w:marRight w:val="0"/>
      <w:marTop w:val="0"/>
      <w:marBottom w:val="0"/>
      <w:divBdr>
        <w:top w:val="none" w:sz="0" w:space="0" w:color="auto"/>
        <w:left w:val="none" w:sz="0" w:space="0" w:color="auto"/>
        <w:bottom w:val="none" w:sz="0" w:space="0" w:color="auto"/>
        <w:right w:val="none" w:sz="0" w:space="0" w:color="auto"/>
      </w:divBdr>
    </w:div>
    <w:div w:id="1713964619">
      <w:bodyDiv w:val="1"/>
      <w:marLeft w:val="0"/>
      <w:marRight w:val="0"/>
      <w:marTop w:val="0"/>
      <w:marBottom w:val="0"/>
      <w:divBdr>
        <w:top w:val="none" w:sz="0" w:space="0" w:color="auto"/>
        <w:left w:val="none" w:sz="0" w:space="0" w:color="auto"/>
        <w:bottom w:val="none" w:sz="0" w:space="0" w:color="auto"/>
        <w:right w:val="none" w:sz="0" w:space="0" w:color="auto"/>
      </w:divBdr>
    </w:div>
    <w:div w:id="1714815070">
      <w:bodyDiv w:val="1"/>
      <w:marLeft w:val="0"/>
      <w:marRight w:val="0"/>
      <w:marTop w:val="0"/>
      <w:marBottom w:val="0"/>
      <w:divBdr>
        <w:top w:val="none" w:sz="0" w:space="0" w:color="auto"/>
        <w:left w:val="none" w:sz="0" w:space="0" w:color="auto"/>
        <w:bottom w:val="none" w:sz="0" w:space="0" w:color="auto"/>
        <w:right w:val="none" w:sz="0" w:space="0" w:color="auto"/>
      </w:divBdr>
    </w:div>
    <w:div w:id="1717654376">
      <w:bodyDiv w:val="1"/>
      <w:marLeft w:val="0"/>
      <w:marRight w:val="0"/>
      <w:marTop w:val="0"/>
      <w:marBottom w:val="0"/>
      <w:divBdr>
        <w:top w:val="none" w:sz="0" w:space="0" w:color="auto"/>
        <w:left w:val="none" w:sz="0" w:space="0" w:color="auto"/>
        <w:bottom w:val="none" w:sz="0" w:space="0" w:color="auto"/>
        <w:right w:val="none" w:sz="0" w:space="0" w:color="auto"/>
      </w:divBdr>
    </w:div>
    <w:div w:id="1718504463">
      <w:bodyDiv w:val="1"/>
      <w:marLeft w:val="0"/>
      <w:marRight w:val="0"/>
      <w:marTop w:val="0"/>
      <w:marBottom w:val="0"/>
      <w:divBdr>
        <w:top w:val="none" w:sz="0" w:space="0" w:color="auto"/>
        <w:left w:val="none" w:sz="0" w:space="0" w:color="auto"/>
        <w:bottom w:val="none" w:sz="0" w:space="0" w:color="auto"/>
        <w:right w:val="none" w:sz="0" w:space="0" w:color="auto"/>
      </w:divBdr>
    </w:div>
    <w:div w:id="1718776937">
      <w:bodyDiv w:val="1"/>
      <w:marLeft w:val="0"/>
      <w:marRight w:val="0"/>
      <w:marTop w:val="0"/>
      <w:marBottom w:val="0"/>
      <w:divBdr>
        <w:top w:val="none" w:sz="0" w:space="0" w:color="auto"/>
        <w:left w:val="none" w:sz="0" w:space="0" w:color="auto"/>
        <w:bottom w:val="none" w:sz="0" w:space="0" w:color="auto"/>
        <w:right w:val="none" w:sz="0" w:space="0" w:color="auto"/>
      </w:divBdr>
    </w:div>
    <w:div w:id="1719402689">
      <w:bodyDiv w:val="1"/>
      <w:marLeft w:val="0"/>
      <w:marRight w:val="0"/>
      <w:marTop w:val="0"/>
      <w:marBottom w:val="0"/>
      <w:divBdr>
        <w:top w:val="none" w:sz="0" w:space="0" w:color="auto"/>
        <w:left w:val="none" w:sz="0" w:space="0" w:color="auto"/>
        <w:bottom w:val="none" w:sz="0" w:space="0" w:color="auto"/>
        <w:right w:val="none" w:sz="0" w:space="0" w:color="auto"/>
      </w:divBdr>
    </w:div>
    <w:div w:id="1724594510">
      <w:bodyDiv w:val="1"/>
      <w:marLeft w:val="0"/>
      <w:marRight w:val="0"/>
      <w:marTop w:val="0"/>
      <w:marBottom w:val="0"/>
      <w:divBdr>
        <w:top w:val="none" w:sz="0" w:space="0" w:color="auto"/>
        <w:left w:val="none" w:sz="0" w:space="0" w:color="auto"/>
        <w:bottom w:val="none" w:sz="0" w:space="0" w:color="auto"/>
        <w:right w:val="none" w:sz="0" w:space="0" w:color="auto"/>
      </w:divBdr>
    </w:div>
    <w:div w:id="1725522844">
      <w:bodyDiv w:val="1"/>
      <w:marLeft w:val="0"/>
      <w:marRight w:val="0"/>
      <w:marTop w:val="0"/>
      <w:marBottom w:val="0"/>
      <w:divBdr>
        <w:top w:val="none" w:sz="0" w:space="0" w:color="auto"/>
        <w:left w:val="none" w:sz="0" w:space="0" w:color="auto"/>
        <w:bottom w:val="none" w:sz="0" w:space="0" w:color="auto"/>
        <w:right w:val="none" w:sz="0" w:space="0" w:color="auto"/>
      </w:divBdr>
    </w:div>
    <w:div w:id="1730231457">
      <w:bodyDiv w:val="1"/>
      <w:marLeft w:val="0"/>
      <w:marRight w:val="0"/>
      <w:marTop w:val="0"/>
      <w:marBottom w:val="0"/>
      <w:divBdr>
        <w:top w:val="none" w:sz="0" w:space="0" w:color="auto"/>
        <w:left w:val="none" w:sz="0" w:space="0" w:color="auto"/>
        <w:bottom w:val="none" w:sz="0" w:space="0" w:color="auto"/>
        <w:right w:val="none" w:sz="0" w:space="0" w:color="auto"/>
      </w:divBdr>
    </w:div>
    <w:div w:id="1730684200">
      <w:bodyDiv w:val="1"/>
      <w:marLeft w:val="0"/>
      <w:marRight w:val="0"/>
      <w:marTop w:val="0"/>
      <w:marBottom w:val="0"/>
      <w:divBdr>
        <w:top w:val="none" w:sz="0" w:space="0" w:color="auto"/>
        <w:left w:val="none" w:sz="0" w:space="0" w:color="auto"/>
        <w:bottom w:val="none" w:sz="0" w:space="0" w:color="auto"/>
        <w:right w:val="none" w:sz="0" w:space="0" w:color="auto"/>
      </w:divBdr>
    </w:div>
    <w:div w:id="1736708909">
      <w:bodyDiv w:val="1"/>
      <w:marLeft w:val="0"/>
      <w:marRight w:val="0"/>
      <w:marTop w:val="0"/>
      <w:marBottom w:val="0"/>
      <w:divBdr>
        <w:top w:val="none" w:sz="0" w:space="0" w:color="auto"/>
        <w:left w:val="none" w:sz="0" w:space="0" w:color="auto"/>
        <w:bottom w:val="none" w:sz="0" w:space="0" w:color="auto"/>
        <w:right w:val="none" w:sz="0" w:space="0" w:color="auto"/>
      </w:divBdr>
    </w:div>
    <w:div w:id="1737821242">
      <w:bodyDiv w:val="1"/>
      <w:marLeft w:val="0"/>
      <w:marRight w:val="0"/>
      <w:marTop w:val="0"/>
      <w:marBottom w:val="0"/>
      <w:divBdr>
        <w:top w:val="none" w:sz="0" w:space="0" w:color="auto"/>
        <w:left w:val="none" w:sz="0" w:space="0" w:color="auto"/>
        <w:bottom w:val="none" w:sz="0" w:space="0" w:color="auto"/>
        <w:right w:val="none" w:sz="0" w:space="0" w:color="auto"/>
      </w:divBdr>
    </w:div>
    <w:div w:id="1740589480">
      <w:bodyDiv w:val="1"/>
      <w:marLeft w:val="0"/>
      <w:marRight w:val="0"/>
      <w:marTop w:val="0"/>
      <w:marBottom w:val="0"/>
      <w:divBdr>
        <w:top w:val="none" w:sz="0" w:space="0" w:color="auto"/>
        <w:left w:val="none" w:sz="0" w:space="0" w:color="auto"/>
        <w:bottom w:val="none" w:sz="0" w:space="0" w:color="auto"/>
        <w:right w:val="none" w:sz="0" w:space="0" w:color="auto"/>
      </w:divBdr>
    </w:div>
    <w:div w:id="1740788679">
      <w:bodyDiv w:val="1"/>
      <w:marLeft w:val="0"/>
      <w:marRight w:val="0"/>
      <w:marTop w:val="0"/>
      <w:marBottom w:val="0"/>
      <w:divBdr>
        <w:top w:val="none" w:sz="0" w:space="0" w:color="auto"/>
        <w:left w:val="none" w:sz="0" w:space="0" w:color="auto"/>
        <w:bottom w:val="none" w:sz="0" w:space="0" w:color="auto"/>
        <w:right w:val="none" w:sz="0" w:space="0" w:color="auto"/>
      </w:divBdr>
    </w:div>
    <w:div w:id="1741512917">
      <w:bodyDiv w:val="1"/>
      <w:marLeft w:val="0"/>
      <w:marRight w:val="0"/>
      <w:marTop w:val="0"/>
      <w:marBottom w:val="0"/>
      <w:divBdr>
        <w:top w:val="none" w:sz="0" w:space="0" w:color="auto"/>
        <w:left w:val="none" w:sz="0" w:space="0" w:color="auto"/>
        <w:bottom w:val="none" w:sz="0" w:space="0" w:color="auto"/>
        <w:right w:val="none" w:sz="0" w:space="0" w:color="auto"/>
      </w:divBdr>
    </w:div>
    <w:div w:id="1744401849">
      <w:bodyDiv w:val="1"/>
      <w:marLeft w:val="0"/>
      <w:marRight w:val="0"/>
      <w:marTop w:val="0"/>
      <w:marBottom w:val="0"/>
      <w:divBdr>
        <w:top w:val="none" w:sz="0" w:space="0" w:color="auto"/>
        <w:left w:val="none" w:sz="0" w:space="0" w:color="auto"/>
        <w:bottom w:val="none" w:sz="0" w:space="0" w:color="auto"/>
        <w:right w:val="none" w:sz="0" w:space="0" w:color="auto"/>
      </w:divBdr>
    </w:div>
    <w:div w:id="1748502356">
      <w:bodyDiv w:val="1"/>
      <w:marLeft w:val="0"/>
      <w:marRight w:val="0"/>
      <w:marTop w:val="0"/>
      <w:marBottom w:val="0"/>
      <w:divBdr>
        <w:top w:val="none" w:sz="0" w:space="0" w:color="auto"/>
        <w:left w:val="none" w:sz="0" w:space="0" w:color="auto"/>
        <w:bottom w:val="none" w:sz="0" w:space="0" w:color="auto"/>
        <w:right w:val="none" w:sz="0" w:space="0" w:color="auto"/>
      </w:divBdr>
    </w:div>
    <w:div w:id="1749958568">
      <w:bodyDiv w:val="1"/>
      <w:marLeft w:val="0"/>
      <w:marRight w:val="0"/>
      <w:marTop w:val="0"/>
      <w:marBottom w:val="0"/>
      <w:divBdr>
        <w:top w:val="none" w:sz="0" w:space="0" w:color="auto"/>
        <w:left w:val="none" w:sz="0" w:space="0" w:color="auto"/>
        <w:bottom w:val="none" w:sz="0" w:space="0" w:color="auto"/>
        <w:right w:val="none" w:sz="0" w:space="0" w:color="auto"/>
      </w:divBdr>
    </w:div>
    <w:div w:id="1750272901">
      <w:bodyDiv w:val="1"/>
      <w:marLeft w:val="0"/>
      <w:marRight w:val="0"/>
      <w:marTop w:val="0"/>
      <w:marBottom w:val="0"/>
      <w:divBdr>
        <w:top w:val="none" w:sz="0" w:space="0" w:color="auto"/>
        <w:left w:val="none" w:sz="0" w:space="0" w:color="auto"/>
        <w:bottom w:val="none" w:sz="0" w:space="0" w:color="auto"/>
        <w:right w:val="none" w:sz="0" w:space="0" w:color="auto"/>
      </w:divBdr>
    </w:div>
    <w:div w:id="1750420548">
      <w:bodyDiv w:val="1"/>
      <w:marLeft w:val="0"/>
      <w:marRight w:val="0"/>
      <w:marTop w:val="0"/>
      <w:marBottom w:val="0"/>
      <w:divBdr>
        <w:top w:val="none" w:sz="0" w:space="0" w:color="auto"/>
        <w:left w:val="none" w:sz="0" w:space="0" w:color="auto"/>
        <w:bottom w:val="none" w:sz="0" w:space="0" w:color="auto"/>
        <w:right w:val="none" w:sz="0" w:space="0" w:color="auto"/>
      </w:divBdr>
    </w:div>
    <w:div w:id="1756777355">
      <w:bodyDiv w:val="1"/>
      <w:marLeft w:val="0"/>
      <w:marRight w:val="0"/>
      <w:marTop w:val="0"/>
      <w:marBottom w:val="0"/>
      <w:divBdr>
        <w:top w:val="none" w:sz="0" w:space="0" w:color="auto"/>
        <w:left w:val="none" w:sz="0" w:space="0" w:color="auto"/>
        <w:bottom w:val="none" w:sz="0" w:space="0" w:color="auto"/>
        <w:right w:val="none" w:sz="0" w:space="0" w:color="auto"/>
      </w:divBdr>
    </w:div>
    <w:div w:id="1757748483">
      <w:bodyDiv w:val="1"/>
      <w:marLeft w:val="0"/>
      <w:marRight w:val="0"/>
      <w:marTop w:val="0"/>
      <w:marBottom w:val="0"/>
      <w:divBdr>
        <w:top w:val="none" w:sz="0" w:space="0" w:color="auto"/>
        <w:left w:val="none" w:sz="0" w:space="0" w:color="auto"/>
        <w:bottom w:val="none" w:sz="0" w:space="0" w:color="auto"/>
        <w:right w:val="none" w:sz="0" w:space="0" w:color="auto"/>
      </w:divBdr>
    </w:div>
    <w:div w:id="1758939674">
      <w:bodyDiv w:val="1"/>
      <w:marLeft w:val="0"/>
      <w:marRight w:val="0"/>
      <w:marTop w:val="0"/>
      <w:marBottom w:val="0"/>
      <w:divBdr>
        <w:top w:val="none" w:sz="0" w:space="0" w:color="auto"/>
        <w:left w:val="none" w:sz="0" w:space="0" w:color="auto"/>
        <w:bottom w:val="none" w:sz="0" w:space="0" w:color="auto"/>
        <w:right w:val="none" w:sz="0" w:space="0" w:color="auto"/>
      </w:divBdr>
    </w:div>
    <w:div w:id="1761944680">
      <w:bodyDiv w:val="1"/>
      <w:marLeft w:val="0"/>
      <w:marRight w:val="0"/>
      <w:marTop w:val="0"/>
      <w:marBottom w:val="0"/>
      <w:divBdr>
        <w:top w:val="none" w:sz="0" w:space="0" w:color="auto"/>
        <w:left w:val="none" w:sz="0" w:space="0" w:color="auto"/>
        <w:bottom w:val="none" w:sz="0" w:space="0" w:color="auto"/>
        <w:right w:val="none" w:sz="0" w:space="0" w:color="auto"/>
      </w:divBdr>
    </w:div>
    <w:div w:id="1762405503">
      <w:bodyDiv w:val="1"/>
      <w:marLeft w:val="0"/>
      <w:marRight w:val="0"/>
      <w:marTop w:val="0"/>
      <w:marBottom w:val="0"/>
      <w:divBdr>
        <w:top w:val="none" w:sz="0" w:space="0" w:color="auto"/>
        <w:left w:val="none" w:sz="0" w:space="0" w:color="auto"/>
        <w:bottom w:val="none" w:sz="0" w:space="0" w:color="auto"/>
        <w:right w:val="none" w:sz="0" w:space="0" w:color="auto"/>
      </w:divBdr>
    </w:div>
    <w:div w:id="1763598959">
      <w:bodyDiv w:val="1"/>
      <w:marLeft w:val="0"/>
      <w:marRight w:val="0"/>
      <w:marTop w:val="0"/>
      <w:marBottom w:val="0"/>
      <w:divBdr>
        <w:top w:val="none" w:sz="0" w:space="0" w:color="auto"/>
        <w:left w:val="none" w:sz="0" w:space="0" w:color="auto"/>
        <w:bottom w:val="none" w:sz="0" w:space="0" w:color="auto"/>
        <w:right w:val="none" w:sz="0" w:space="0" w:color="auto"/>
      </w:divBdr>
    </w:div>
    <w:div w:id="1764185355">
      <w:bodyDiv w:val="1"/>
      <w:marLeft w:val="0"/>
      <w:marRight w:val="0"/>
      <w:marTop w:val="0"/>
      <w:marBottom w:val="0"/>
      <w:divBdr>
        <w:top w:val="none" w:sz="0" w:space="0" w:color="auto"/>
        <w:left w:val="none" w:sz="0" w:space="0" w:color="auto"/>
        <w:bottom w:val="none" w:sz="0" w:space="0" w:color="auto"/>
        <w:right w:val="none" w:sz="0" w:space="0" w:color="auto"/>
      </w:divBdr>
    </w:div>
    <w:div w:id="1764691478">
      <w:bodyDiv w:val="1"/>
      <w:marLeft w:val="0"/>
      <w:marRight w:val="0"/>
      <w:marTop w:val="0"/>
      <w:marBottom w:val="0"/>
      <w:divBdr>
        <w:top w:val="none" w:sz="0" w:space="0" w:color="auto"/>
        <w:left w:val="none" w:sz="0" w:space="0" w:color="auto"/>
        <w:bottom w:val="none" w:sz="0" w:space="0" w:color="auto"/>
        <w:right w:val="none" w:sz="0" w:space="0" w:color="auto"/>
      </w:divBdr>
    </w:div>
    <w:div w:id="1767924599">
      <w:bodyDiv w:val="1"/>
      <w:marLeft w:val="0"/>
      <w:marRight w:val="0"/>
      <w:marTop w:val="0"/>
      <w:marBottom w:val="0"/>
      <w:divBdr>
        <w:top w:val="none" w:sz="0" w:space="0" w:color="auto"/>
        <w:left w:val="none" w:sz="0" w:space="0" w:color="auto"/>
        <w:bottom w:val="none" w:sz="0" w:space="0" w:color="auto"/>
        <w:right w:val="none" w:sz="0" w:space="0" w:color="auto"/>
      </w:divBdr>
    </w:div>
    <w:div w:id="1768505639">
      <w:bodyDiv w:val="1"/>
      <w:marLeft w:val="0"/>
      <w:marRight w:val="0"/>
      <w:marTop w:val="0"/>
      <w:marBottom w:val="0"/>
      <w:divBdr>
        <w:top w:val="none" w:sz="0" w:space="0" w:color="auto"/>
        <w:left w:val="none" w:sz="0" w:space="0" w:color="auto"/>
        <w:bottom w:val="none" w:sz="0" w:space="0" w:color="auto"/>
        <w:right w:val="none" w:sz="0" w:space="0" w:color="auto"/>
      </w:divBdr>
    </w:div>
    <w:div w:id="1768884072">
      <w:bodyDiv w:val="1"/>
      <w:marLeft w:val="0"/>
      <w:marRight w:val="0"/>
      <w:marTop w:val="0"/>
      <w:marBottom w:val="0"/>
      <w:divBdr>
        <w:top w:val="none" w:sz="0" w:space="0" w:color="auto"/>
        <w:left w:val="none" w:sz="0" w:space="0" w:color="auto"/>
        <w:bottom w:val="none" w:sz="0" w:space="0" w:color="auto"/>
        <w:right w:val="none" w:sz="0" w:space="0" w:color="auto"/>
      </w:divBdr>
    </w:div>
    <w:div w:id="1769353832">
      <w:bodyDiv w:val="1"/>
      <w:marLeft w:val="0"/>
      <w:marRight w:val="0"/>
      <w:marTop w:val="0"/>
      <w:marBottom w:val="0"/>
      <w:divBdr>
        <w:top w:val="none" w:sz="0" w:space="0" w:color="auto"/>
        <w:left w:val="none" w:sz="0" w:space="0" w:color="auto"/>
        <w:bottom w:val="none" w:sz="0" w:space="0" w:color="auto"/>
        <w:right w:val="none" w:sz="0" w:space="0" w:color="auto"/>
      </w:divBdr>
    </w:div>
    <w:div w:id="1769695920">
      <w:bodyDiv w:val="1"/>
      <w:marLeft w:val="0"/>
      <w:marRight w:val="0"/>
      <w:marTop w:val="0"/>
      <w:marBottom w:val="0"/>
      <w:divBdr>
        <w:top w:val="none" w:sz="0" w:space="0" w:color="auto"/>
        <w:left w:val="none" w:sz="0" w:space="0" w:color="auto"/>
        <w:bottom w:val="none" w:sz="0" w:space="0" w:color="auto"/>
        <w:right w:val="none" w:sz="0" w:space="0" w:color="auto"/>
      </w:divBdr>
    </w:div>
    <w:div w:id="1770852278">
      <w:bodyDiv w:val="1"/>
      <w:marLeft w:val="0"/>
      <w:marRight w:val="0"/>
      <w:marTop w:val="0"/>
      <w:marBottom w:val="0"/>
      <w:divBdr>
        <w:top w:val="none" w:sz="0" w:space="0" w:color="auto"/>
        <w:left w:val="none" w:sz="0" w:space="0" w:color="auto"/>
        <w:bottom w:val="none" w:sz="0" w:space="0" w:color="auto"/>
        <w:right w:val="none" w:sz="0" w:space="0" w:color="auto"/>
      </w:divBdr>
    </w:div>
    <w:div w:id="1775594329">
      <w:bodyDiv w:val="1"/>
      <w:marLeft w:val="0"/>
      <w:marRight w:val="0"/>
      <w:marTop w:val="0"/>
      <w:marBottom w:val="0"/>
      <w:divBdr>
        <w:top w:val="none" w:sz="0" w:space="0" w:color="auto"/>
        <w:left w:val="none" w:sz="0" w:space="0" w:color="auto"/>
        <w:bottom w:val="none" w:sz="0" w:space="0" w:color="auto"/>
        <w:right w:val="none" w:sz="0" w:space="0" w:color="auto"/>
      </w:divBdr>
    </w:div>
    <w:div w:id="1776512215">
      <w:bodyDiv w:val="1"/>
      <w:marLeft w:val="0"/>
      <w:marRight w:val="0"/>
      <w:marTop w:val="0"/>
      <w:marBottom w:val="0"/>
      <w:divBdr>
        <w:top w:val="none" w:sz="0" w:space="0" w:color="auto"/>
        <w:left w:val="none" w:sz="0" w:space="0" w:color="auto"/>
        <w:bottom w:val="none" w:sz="0" w:space="0" w:color="auto"/>
        <w:right w:val="none" w:sz="0" w:space="0" w:color="auto"/>
      </w:divBdr>
    </w:div>
    <w:div w:id="1778720430">
      <w:bodyDiv w:val="1"/>
      <w:marLeft w:val="0"/>
      <w:marRight w:val="0"/>
      <w:marTop w:val="0"/>
      <w:marBottom w:val="0"/>
      <w:divBdr>
        <w:top w:val="none" w:sz="0" w:space="0" w:color="auto"/>
        <w:left w:val="none" w:sz="0" w:space="0" w:color="auto"/>
        <w:bottom w:val="none" w:sz="0" w:space="0" w:color="auto"/>
        <w:right w:val="none" w:sz="0" w:space="0" w:color="auto"/>
      </w:divBdr>
    </w:div>
    <w:div w:id="1780876525">
      <w:bodyDiv w:val="1"/>
      <w:marLeft w:val="0"/>
      <w:marRight w:val="0"/>
      <w:marTop w:val="0"/>
      <w:marBottom w:val="0"/>
      <w:divBdr>
        <w:top w:val="none" w:sz="0" w:space="0" w:color="auto"/>
        <w:left w:val="none" w:sz="0" w:space="0" w:color="auto"/>
        <w:bottom w:val="none" w:sz="0" w:space="0" w:color="auto"/>
        <w:right w:val="none" w:sz="0" w:space="0" w:color="auto"/>
      </w:divBdr>
    </w:div>
    <w:div w:id="1782458695">
      <w:bodyDiv w:val="1"/>
      <w:marLeft w:val="0"/>
      <w:marRight w:val="0"/>
      <w:marTop w:val="0"/>
      <w:marBottom w:val="0"/>
      <w:divBdr>
        <w:top w:val="none" w:sz="0" w:space="0" w:color="auto"/>
        <w:left w:val="none" w:sz="0" w:space="0" w:color="auto"/>
        <w:bottom w:val="none" w:sz="0" w:space="0" w:color="auto"/>
        <w:right w:val="none" w:sz="0" w:space="0" w:color="auto"/>
      </w:divBdr>
    </w:div>
    <w:div w:id="1787890186">
      <w:bodyDiv w:val="1"/>
      <w:marLeft w:val="0"/>
      <w:marRight w:val="0"/>
      <w:marTop w:val="0"/>
      <w:marBottom w:val="0"/>
      <w:divBdr>
        <w:top w:val="none" w:sz="0" w:space="0" w:color="auto"/>
        <w:left w:val="none" w:sz="0" w:space="0" w:color="auto"/>
        <w:bottom w:val="none" w:sz="0" w:space="0" w:color="auto"/>
        <w:right w:val="none" w:sz="0" w:space="0" w:color="auto"/>
      </w:divBdr>
    </w:div>
    <w:div w:id="1788743501">
      <w:bodyDiv w:val="1"/>
      <w:marLeft w:val="0"/>
      <w:marRight w:val="0"/>
      <w:marTop w:val="0"/>
      <w:marBottom w:val="0"/>
      <w:divBdr>
        <w:top w:val="none" w:sz="0" w:space="0" w:color="auto"/>
        <w:left w:val="none" w:sz="0" w:space="0" w:color="auto"/>
        <w:bottom w:val="none" w:sz="0" w:space="0" w:color="auto"/>
        <w:right w:val="none" w:sz="0" w:space="0" w:color="auto"/>
      </w:divBdr>
    </w:div>
    <w:div w:id="1789204486">
      <w:bodyDiv w:val="1"/>
      <w:marLeft w:val="0"/>
      <w:marRight w:val="0"/>
      <w:marTop w:val="0"/>
      <w:marBottom w:val="0"/>
      <w:divBdr>
        <w:top w:val="none" w:sz="0" w:space="0" w:color="auto"/>
        <w:left w:val="none" w:sz="0" w:space="0" w:color="auto"/>
        <w:bottom w:val="none" w:sz="0" w:space="0" w:color="auto"/>
        <w:right w:val="none" w:sz="0" w:space="0" w:color="auto"/>
      </w:divBdr>
    </w:div>
    <w:div w:id="1793741763">
      <w:bodyDiv w:val="1"/>
      <w:marLeft w:val="0"/>
      <w:marRight w:val="0"/>
      <w:marTop w:val="0"/>
      <w:marBottom w:val="0"/>
      <w:divBdr>
        <w:top w:val="none" w:sz="0" w:space="0" w:color="auto"/>
        <w:left w:val="none" w:sz="0" w:space="0" w:color="auto"/>
        <w:bottom w:val="none" w:sz="0" w:space="0" w:color="auto"/>
        <w:right w:val="none" w:sz="0" w:space="0" w:color="auto"/>
      </w:divBdr>
    </w:div>
    <w:div w:id="1796020636">
      <w:bodyDiv w:val="1"/>
      <w:marLeft w:val="0"/>
      <w:marRight w:val="0"/>
      <w:marTop w:val="0"/>
      <w:marBottom w:val="0"/>
      <w:divBdr>
        <w:top w:val="none" w:sz="0" w:space="0" w:color="auto"/>
        <w:left w:val="none" w:sz="0" w:space="0" w:color="auto"/>
        <w:bottom w:val="none" w:sz="0" w:space="0" w:color="auto"/>
        <w:right w:val="none" w:sz="0" w:space="0" w:color="auto"/>
      </w:divBdr>
    </w:div>
    <w:div w:id="1796437291">
      <w:bodyDiv w:val="1"/>
      <w:marLeft w:val="0"/>
      <w:marRight w:val="0"/>
      <w:marTop w:val="0"/>
      <w:marBottom w:val="0"/>
      <w:divBdr>
        <w:top w:val="none" w:sz="0" w:space="0" w:color="auto"/>
        <w:left w:val="none" w:sz="0" w:space="0" w:color="auto"/>
        <w:bottom w:val="none" w:sz="0" w:space="0" w:color="auto"/>
        <w:right w:val="none" w:sz="0" w:space="0" w:color="auto"/>
      </w:divBdr>
    </w:div>
    <w:div w:id="1797870549">
      <w:bodyDiv w:val="1"/>
      <w:marLeft w:val="0"/>
      <w:marRight w:val="0"/>
      <w:marTop w:val="0"/>
      <w:marBottom w:val="0"/>
      <w:divBdr>
        <w:top w:val="none" w:sz="0" w:space="0" w:color="auto"/>
        <w:left w:val="none" w:sz="0" w:space="0" w:color="auto"/>
        <w:bottom w:val="none" w:sz="0" w:space="0" w:color="auto"/>
        <w:right w:val="none" w:sz="0" w:space="0" w:color="auto"/>
      </w:divBdr>
    </w:div>
    <w:div w:id="1799908677">
      <w:bodyDiv w:val="1"/>
      <w:marLeft w:val="0"/>
      <w:marRight w:val="0"/>
      <w:marTop w:val="0"/>
      <w:marBottom w:val="0"/>
      <w:divBdr>
        <w:top w:val="none" w:sz="0" w:space="0" w:color="auto"/>
        <w:left w:val="none" w:sz="0" w:space="0" w:color="auto"/>
        <w:bottom w:val="none" w:sz="0" w:space="0" w:color="auto"/>
        <w:right w:val="none" w:sz="0" w:space="0" w:color="auto"/>
      </w:divBdr>
    </w:div>
    <w:div w:id="1801192139">
      <w:bodyDiv w:val="1"/>
      <w:marLeft w:val="0"/>
      <w:marRight w:val="0"/>
      <w:marTop w:val="0"/>
      <w:marBottom w:val="0"/>
      <w:divBdr>
        <w:top w:val="none" w:sz="0" w:space="0" w:color="auto"/>
        <w:left w:val="none" w:sz="0" w:space="0" w:color="auto"/>
        <w:bottom w:val="none" w:sz="0" w:space="0" w:color="auto"/>
        <w:right w:val="none" w:sz="0" w:space="0" w:color="auto"/>
      </w:divBdr>
    </w:div>
    <w:div w:id="1801193169">
      <w:bodyDiv w:val="1"/>
      <w:marLeft w:val="0"/>
      <w:marRight w:val="0"/>
      <w:marTop w:val="0"/>
      <w:marBottom w:val="0"/>
      <w:divBdr>
        <w:top w:val="none" w:sz="0" w:space="0" w:color="auto"/>
        <w:left w:val="none" w:sz="0" w:space="0" w:color="auto"/>
        <w:bottom w:val="none" w:sz="0" w:space="0" w:color="auto"/>
        <w:right w:val="none" w:sz="0" w:space="0" w:color="auto"/>
      </w:divBdr>
    </w:div>
    <w:div w:id="1803497040">
      <w:bodyDiv w:val="1"/>
      <w:marLeft w:val="0"/>
      <w:marRight w:val="0"/>
      <w:marTop w:val="0"/>
      <w:marBottom w:val="0"/>
      <w:divBdr>
        <w:top w:val="none" w:sz="0" w:space="0" w:color="auto"/>
        <w:left w:val="none" w:sz="0" w:space="0" w:color="auto"/>
        <w:bottom w:val="none" w:sz="0" w:space="0" w:color="auto"/>
        <w:right w:val="none" w:sz="0" w:space="0" w:color="auto"/>
      </w:divBdr>
    </w:div>
    <w:div w:id="1803577207">
      <w:bodyDiv w:val="1"/>
      <w:marLeft w:val="0"/>
      <w:marRight w:val="0"/>
      <w:marTop w:val="0"/>
      <w:marBottom w:val="0"/>
      <w:divBdr>
        <w:top w:val="none" w:sz="0" w:space="0" w:color="auto"/>
        <w:left w:val="none" w:sz="0" w:space="0" w:color="auto"/>
        <w:bottom w:val="none" w:sz="0" w:space="0" w:color="auto"/>
        <w:right w:val="none" w:sz="0" w:space="0" w:color="auto"/>
      </w:divBdr>
    </w:div>
    <w:div w:id="1803883902">
      <w:bodyDiv w:val="1"/>
      <w:marLeft w:val="0"/>
      <w:marRight w:val="0"/>
      <w:marTop w:val="0"/>
      <w:marBottom w:val="0"/>
      <w:divBdr>
        <w:top w:val="none" w:sz="0" w:space="0" w:color="auto"/>
        <w:left w:val="none" w:sz="0" w:space="0" w:color="auto"/>
        <w:bottom w:val="none" w:sz="0" w:space="0" w:color="auto"/>
        <w:right w:val="none" w:sz="0" w:space="0" w:color="auto"/>
      </w:divBdr>
    </w:div>
    <w:div w:id="1804883309">
      <w:bodyDiv w:val="1"/>
      <w:marLeft w:val="0"/>
      <w:marRight w:val="0"/>
      <w:marTop w:val="0"/>
      <w:marBottom w:val="0"/>
      <w:divBdr>
        <w:top w:val="none" w:sz="0" w:space="0" w:color="auto"/>
        <w:left w:val="none" w:sz="0" w:space="0" w:color="auto"/>
        <w:bottom w:val="none" w:sz="0" w:space="0" w:color="auto"/>
        <w:right w:val="none" w:sz="0" w:space="0" w:color="auto"/>
      </w:divBdr>
    </w:div>
    <w:div w:id="1805543459">
      <w:bodyDiv w:val="1"/>
      <w:marLeft w:val="0"/>
      <w:marRight w:val="0"/>
      <w:marTop w:val="0"/>
      <w:marBottom w:val="0"/>
      <w:divBdr>
        <w:top w:val="none" w:sz="0" w:space="0" w:color="auto"/>
        <w:left w:val="none" w:sz="0" w:space="0" w:color="auto"/>
        <w:bottom w:val="none" w:sz="0" w:space="0" w:color="auto"/>
        <w:right w:val="none" w:sz="0" w:space="0" w:color="auto"/>
      </w:divBdr>
    </w:div>
    <w:div w:id="1806317876">
      <w:bodyDiv w:val="1"/>
      <w:marLeft w:val="0"/>
      <w:marRight w:val="0"/>
      <w:marTop w:val="0"/>
      <w:marBottom w:val="0"/>
      <w:divBdr>
        <w:top w:val="none" w:sz="0" w:space="0" w:color="auto"/>
        <w:left w:val="none" w:sz="0" w:space="0" w:color="auto"/>
        <w:bottom w:val="none" w:sz="0" w:space="0" w:color="auto"/>
        <w:right w:val="none" w:sz="0" w:space="0" w:color="auto"/>
      </w:divBdr>
    </w:div>
    <w:div w:id="1809740231">
      <w:bodyDiv w:val="1"/>
      <w:marLeft w:val="0"/>
      <w:marRight w:val="0"/>
      <w:marTop w:val="0"/>
      <w:marBottom w:val="0"/>
      <w:divBdr>
        <w:top w:val="none" w:sz="0" w:space="0" w:color="auto"/>
        <w:left w:val="none" w:sz="0" w:space="0" w:color="auto"/>
        <w:bottom w:val="none" w:sz="0" w:space="0" w:color="auto"/>
        <w:right w:val="none" w:sz="0" w:space="0" w:color="auto"/>
      </w:divBdr>
    </w:div>
    <w:div w:id="1810895533">
      <w:bodyDiv w:val="1"/>
      <w:marLeft w:val="0"/>
      <w:marRight w:val="0"/>
      <w:marTop w:val="0"/>
      <w:marBottom w:val="0"/>
      <w:divBdr>
        <w:top w:val="none" w:sz="0" w:space="0" w:color="auto"/>
        <w:left w:val="none" w:sz="0" w:space="0" w:color="auto"/>
        <w:bottom w:val="none" w:sz="0" w:space="0" w:color="auto"/>
        <w:right w:val="none" w:sz="0" w:space="0" w:color="auto"/>
      </w:divBdr>
    </w:div>
    <w:div w:id="1812749296">
      <w:bodyDiv w:val="1"/>
      <w:marLeft w:val="0"/>
      <w:marRight w:val="0"/>
      <w:marTop w:val="0"/>
      <w:marBottom w:val="0"/>
      <w:divBdr>
        <w:top w:val="none" w:sz="0" w:space="0" w:color="auto"/>
        <w:left w:val="none" w:sz="0" w:space="0" w:color="auto"/>
        <w:bottom w:val="none" w:sz="0" w:space="0" w:color="auto"/>
        <w:right w:val="none" w:sz="0" w:space="0" w:color="auto"/>
      </w:divBdr>
    </w:div>
    <w:div w:id="1813211450">
      <w:bodyDiv w:val="1"/>
      <w:marLeft w:val="0"/>
      <w:marRight w:val="0"/>
      <w:marTop w:val="0"/>
      <w:marBottom w:val="0"/>
      <w:divBdr>
        <w:top w:val="none" w:sz="0" w:space="0" w:color="auto"/>
        <w:left w:val="none" w:sz="0" w:space="0" w:color="auto"/>
        <w:bottom w:val="none" w:sz="0" w:space="0" w:color="auto"/>
        <w:right w:val="none" w:sz="0" w:space="0" w:color="auto"/>
      </w:divBdr>
    </w:div>
    <w:div w:id="1813281586">
      <w:bodyDiv w:val="1"/>
      <w:marLeft w:val="0"/>
      <w:marRight w:val="0"/>
      <w:marTop w:val="0"/>
      <w:marBottom w:val="0"/>
      <w:divBdr>
        <w:top w:val="none" w:sz="0" w:space="0" w:color="auto"/>
        <w:left w:val="none" w:sz="0" w:space="0" w:color="auto"/>
        <w:bottom w:val="none" w:sz="0" w:space="0" w:color="auto"/>
        <w:right w:val="none" w:sz="0" w:space="0" w:color="auto"/>
      </w:divBdr>
    </w:div>
    <w:div w:id="1814374288">
      <w:bodyDiv w:val="1"/>
      <w:marLeft w:val="0"/>
      <w:marRight w:val="0"/>
      <w:marTop w:val="0"/>
      <w:marBottom w:val="0"/>
      <w:divBdr>
        <w:top w:val="none" w:sz="0" w:space="0" w:color="auto"/>
        <w:left w:val="none" w:sz="0" w:space="0" w:color="auto"/>
        <w:bottom w:val="none" w:sz="0" w:space="0" w:color="auto"/>
        <w:right w:val="none" w:sz="0" w:space="0" w:color="auto"/>
      </w:divBdr>
    </w:div>
    <w:div w:id="1814448734">
      <w:bodyDiv w:val="1"/>
      <w:marLeft w:val="0"/>
      <w:marRight w:val="0"/>
      <w:marTop w:val="0"/>
      <w:marBottom w:val="0"/>
      <w:divBdr>
        <w:top w:val="none" w:sz="0" w:space="0" w:color="auto"/>
        <w:left w:val="none" w:sz="0" w:space="0" w:color="auto"/>
        <w:bottom w:val="none" w:sz="0" w:space="0" w:color="auto"/>
        <w:right w:val="none" w:sz="0" w:space="0" w:color="auto"/>
      </w:divBdr>
    </w:div>
    <w:div w:id="1815416335">
      <w:bodyDiv w:val="1"/>
      <w:marLeft w:val="0"/>
      <w:marRight w:val="0"/>
      <w:marTop w:val="0"/>
      <w:marBottom w:val="0"/>
      <w:divBdr>
        <w:top w:val="none" w:sz="0" w:space="0" w:color="auto"/>
        <w:left w:val="none" w:sz="0" w:space="0" w:color="auto"/>
        <w:bottom w:val="none" w:sz="0" w:space="0" w:color="auto"/>
        <w:right w:val="none" w:sz="0" w:space="0" w:color="auto"/>
      </w:divBdr>
    </w:div>
    <w:div w:id="1817143811">
      <w:bodyDiv w:val="1"/>
      <w:marLeft w:val="0"/>
      <w:marRight w:val="0"/>
      <w:marTop w:val="0"/>
      <w:marBottom w:val="0"/>
      <w:divBdr>
        <w:top w:val="none" w:sz="0" w:space="0" w:color="auto"/>
        <w:left w:val="none" w:sz="0" w:space="0" w:color="auto"/>
        <w:bottom w:val="none" w:sz="0" w:space="0" w:color="auto"/>
        <w:right w:val="none" w:sz="0" w:space="0" w:color="auto"/>
      </w:divBdr>
    </w:div>
    <w:div w:id="1818641861">
      <w:bodyDiv w:val="1"/>
      <w:marLeft w:val="0"/>
      <w:marRight w:val="0"/>
      <w:marTop w:val="0"/>
      <w:marBottom w:val="0"/>
      <w:divBdr>
        <w:top w:val="none" w:sz="0" w:space="0" w:color="auto"/>
        <w:left w:val="none" w:sz="0" w:space="0" w:color="auto"/>
        <w:bottom w:val="none" w:sz="0" w:space="0" w:color="auto"/>
        <w:right w:val="none" w:sz="0" w:space="0" w:color="auto"/>
      </w:divBdr>
    </w:div>
    <w:div w:id="1819108049">
      <w:bodyDiv w:val="1"/>
      <w:marLeft w:val="0"/>
      <w:marRight w:val="0"/>
      <w:marTop w:val="0"/>
      <w:marBottom w:val="0"/>
      <w:divBdr>
        <w:top w:val="none" w:sz="0" w:space="0" w:color="auto"/>
        <w:left w:val="none" w:sz="0" w:space="0" w:color="auto"/>
        <w:bottom w:val="none" w:sz="0" w:space="0" w:color="auto"/>
        <w:right w:val="none" w:sz="0" w:space="0" w:color="auto"/>
      </w:divBdr>
    </w:div>
    <w:div w:id="1820924503">
      <w:bodyDiv w:val="1"/>
      <w:marLeft w:val="0"/>
      <w:marRight w:val="0"/>
      <w:marTop w:val="0"/>
      <w:marBottom w:val="0"/>
      <w:divBdr>
        <w:top w:val="none" w:sz="0" w:space="0" w:color="auto"/>
        <w:left w:val="none" w:sz="0" w:space="0" w:color="auto"/>
        <w:bottom w:val="none" w:sz="0" w:space="0" w:color="auto"/>
        <w:right w:val="none" w:sz="0" w:space="0" w:color="auto"/>
      </w:divBdr>
    </w:div>
    <w:div w:id="1823153714">
      <w:bodyDiv w:val="1"/>
      <w:marLeft w:val="0"/>
      <w:marRight w:val="0"/>
      <w:marTop w:val="0"/>
      <w:marBottom w:val="0"/>
      <w:divBdr>
        <w:top w:val="none" w:sz="0" w:space="0" w:color="auto"/>
        <w:left w:val="none" w:sz="0" w:space="0" w:color="auto"/>
        <w:bottom w:val="none" w:sz="0" w:space="0" w:color="auto"/>
        <w:right w:val="none" w:sz="0" w:space="0" w:color="auto"/>
      </w:divBdr>
    </w:div>
    <w:div w:id="1825125261">
      <w:bodyDiv w:val="1"/>
      <w:marLeft w:val="0"/>
      <w:marRight w:val="0"/>
      <w:marTop w:val="0"/>
      <w:marBottom w:val="0"/>
      <w:divBdr>
        <w:top w:val="none" w:sz="0" w:space="0" w:color="auto"/>
        <w:left w:val="none" w:sz="0" w:space="0" w:color="auto"/>
        <w:bottom w:val="none" w:sz="0" w:space="0" w:color="auto"/>
        <w:right w:val="none" w:sz="0" w:space="0" w:color="auto"/>
      </w:divBdr>
    </w:div>
    <w:div w:id="1827434487">
      <w:bodyDiv w:val="1"/>
      <w:marLeft w:val="0"/>
      <w:marRight w:val="0"/>
      <w:marTop w:val="0"/>
      <w:marBottom w:val="0"/>
      <w:divBdr>
        <w:top w:val="none" w:sz="0" w:space="0" w:color="auto"/>
        <w:left w:val="none" w:sz="0" w:space="0" w:color="auto"/>
        <w:bottom w:val="none" w:sz="0" w:space="0" w:color="auto"/>
        <w:right w:val="none" w:sz="0" w:space="0" w:color="auto"/>
      </w:divBdr>
    </w:div>
    <w:div w:id="1831366967">
      <w:bodyDiv w:val="1"/>
      <w:marLeft w:val="0"/>
      <w:marRight w:val="0"/>
      <w:marTop w:val="0"/>
      <w:marBottom w:val="0"/>
      <w:divBdr>
        <w:top w:val="none" w:sz="0" w:space="0" w:color="auto"/>
        <w:left w:val="none" w:sz="0" w:space="0" w:color="auto"/>
        <w:bottom w:val="none" w:sz="0" w:space="0" w:color="auto"/>
        <w:right w:val="none" w:sz="0" w:space="0" w:color="auto"/>
      </w:divBdr>
    </w:div>
    <w:div w:id="1832403123">
      <w:bodyDiv w:val="1"/>
      <w:marLeft w:val="0"/>
      <w:marRight w:val="0"/>
      <w:marTop w:val="0"/>
      <w:marBottom w:val="0"/>
      <w:divBdr>
        <w:top w:val="none" w:sz="0" w:space="0" w:color="auto"/>
        <w:left w:val="none" w:sz="0" w:space="0" w:color="auto"/>
        <w:bottom w:val="none" w:sz="0" w:space="0" w:color="auto"/>
        <w:right w:val="none" w:sz="0" w:space="0" w:color="auto"/>
      </w:divBdr>
    </w:div>
    <w:div w:id="1832988434">
      <w:bodyDiv w:val="1"/>
      <w:marLeft w:val="0"/>
      <w:marRight w:val="0"/>
      <w:marTop w:val="0"/>
      <w:marBottom w:val="0"/>
      <w:divBdr>
        <w:top w:val="none" w:sz="0" w:space="0" w:color="auto"/>
        <w:left w:val="none" w:sz="0" w:space="0" w:color="auto"/>
        <w:bottom w:val="none" w:sz="0" w:space="0" w:color="auto"/>
        <w:right w:val="none" w:sz="0" w:space="0" w:color="auto"/>
      </w:divBdr>
    </w:div>
    <w:div w:id="1838380420">
      <w:bodyDiv w:val="1"/>
      <w:marLeft w:val="0"/>
      <w:marRight w:val="0"/>
      <w:marTop w:val="0"/>
      <w:marBottom w:val="0"/>
      <w:divBdr>
        <w:top w:val="none" w:sz="0" w:space="0" w:color="auto"/>
        <w:left w:val="none" w:sz="0" w:space="0" w:color="auto"/>
        <w:bottom w:val="none" w:sz="0" w:space="0" w:color="auto"/>
        <w:right w:val="none" w:sz="0" w:space="0" w:color="auto"/>
      </w:divBdr>
    </w:div>
    <w:div w:id="1839684683">
      <w:bodyDiv w:val="1"/>
      <w:marLeft w:val="0"/>
      <w:marRight w:val="0"/>
      <w:marTop w:val="0"/>
      <w:marBottom w:val="0"/>
      <w:divBdr>
        <w:top w:val="none" w:sz="0" w:space="0" w:color="auto"/>
        <w:left w:val="none" w:sz="0" w:space="0" w:color="auto"/>
        <w:bottom w:val="none" w:sz="0" w:space="0" w:color="auto"/>
        <w:right w:val="none" w:sz="0" w:space="0" w:color="auto"/>
      </w:divBdr>
    </w:div>
    <w:div w:id="1841697784">
      <w:bodyDiv w:val="1"/>
      <w:marLeft w:val="0"/>
      <w:marRight w:val="0"/>
      <w:marTop w:val="0"/>
      <w:marBottom w:val="0"/>
      <w:divBdr>
        <w:top w:val="none" w:sz="0" w:space="0" w:color="auto"/>
        <w:left w:val="none" w:sz="0" w:space="0" w:color="auto"/>
        <w:bottom w:val="none" w:sz="0" w:space="0" w:color="auto"/>
        <w:right w:val="none" w:sz="0" w:space="0" w:color="auto"/>
      </w:divBdr>
    </w:div>
    <w:div w:id="1842962985">
      <w:bodyDiv w:val="1"/>
      <w:marLeft w:val="0"/>
      <w:marRight w:val="0"/>
      <w:marTop w:val="0"/>
      <w:marBottom w:val="0"/>
      <w:divBdr>
        <w:top w:val="none" w:sz="0" w:space="0" w:color="auto"/>
        <w:left w:val="none" w:sz="0" w:space="0" w:color="auto"/>
        <w:bottom w:val="none" w:sz="0" w:space="0" w:color="auto"/>
        <w:right w:val="none" w:sz="0" w:space="0" w:color="auto"/>
      </w:divBdr>
    </w:div>
    <w:div w:id="1847552681">
      <w:bodyDiv w:val="1"/>
      <w:marLeft w:val="0"/>
      <w:marRight w:val="0"/>
      <w:marTop w:val="0"/>
      <w:marBottom w:val="0"/>
      <w:divBdr>
        <w:top w:val="none" w:sz="0" w:space="0" w:color="auto"/>
        <w:left w:val="none" w:sz="0" w:space="0" w:color="auto"/>
        <w:bottom w:val="none" w:sz="0" w:space="0" w:color="auto"/>
        <w:right w:val="none" w:sz="0" w:space="0" w:color="auto"/>
      </w:divBdr>
    </w:div>
    <w:div w:id="1853497085">
      <w:bodyDiv w:val="1"/>
      <w:marLeft w:val="0"/>
      <w:marRight w:val="0"/>
      <w:marTop w:val="0"/>
      <w:marBottom w:val="0"/>
      <w:divBdr>
        <w:top w:val="none" w:sz="0" w:space="0" w:color="auto"/>
        <w:left w:val="none" w:sz="0" w:space="0" w:color="auto"/>
        <w:bottom w:val="none" w:sz="0" w:space="0" w:color="auto"/>
        <w:right w:val="none" w:sz="0" w:space="0" w:color="auto"/>
      </w:divBdr>
    </w:div>
    <w:div w:id="1854569516">
      <w:bodyDiv w:val="1"/>
      <w:marLeft w:val="0"/>
      <w:marRight w:val="0"/>
      <w:marTop w:val="0"/>
      <w:marBottom w:val="0"/>
      <w:divBdr>
        <w:top w:val="none" w:sz="0" w:space="0" w:color="auto"/>
        <w:left w:val="none" w:sz="0" w:space="0" w:color="auto"/>
        <w:bottom w:val="none" w:sz="0" w:space="0" w:color="auto"/>
        <w:right w:val="none" w:sz="0" w:space="0" w:color="auto"/>
      </w:divBdr>
    </w:div>
    <w:div w:id="1854800582">
      <w:bodyDiv w:val="1"/>
      <w:marLeft w:val="0"/>
      <w:marRight w:val="0"/>
      <w:marTop w:val="0"/>
      <w:marBottom w:val="0"/>
      <w:divBdr>
        <w:top w:val="none" w:sz="0" w:space="0" w:color="auto"/>
        <w:left w:val="none" w:sz="0" w:space="0" w:color="auto"/>
        <w:bottom w:val="none" w:sz="0" w:space="0" w:color="auto"/>
        <w:right w:val="none" w:sz="0" w:space="0" w:color="auto"/>
      </w:divBdr>
    </w:div>
    <w:div w:id="1855803030">
      <w:bodyDiv w:val="1"/>
      <w:marLeft w:val="0"/>
      <w:marRight w:val="0"/>
      <w:marTop w:val="0"/>
      <w:marBottom w:val="0"/>
      <w:divBdr>
        <w:top w:val="none" w:sz="0" w:space="0" w:color="auto"/>
        <w:left w:val="none" w:sz="0" w:space="0" w:color="auto"/>
        <w:bottom w:val="none" w:sz="0" w:space="0" w:color="auto"/>
        <w:right w:val="none" w:sz="0" w:space="0" w:color="auto"/>
      </w:divBdr>
    </w:div>
    <w:div w:id="1862666798">
      <w:bodyDiv w:val="1"/>
      <w:marLeft w:val="0"/>
      <w:marRight w:val="0"/>
      <w:marTop w:val="0"/>
      <w:marBottom w:val="0"/>
      <w:divBdr>
        <w:top w:val="none" w:sz="0" w:space="0" w:color="auto"/>
        <w:left w:val="none" w:sz="0" w:space="0" w:color="auto"/>
        <w:bottom w:val="none" w:sz="0" w:space="0" w:color="auto"/>
        <w:right w:val="none" w:sz="0" w:space="0" w:color="auto"/>
      </w:divBdr>
    </w:div>
    <w:div w:id="1863474748">
      <w:bodyDiv w:val="1"/>
      <w:marLeft w:val="0"/>
      <w:marRight w:val="0"/>
      <w:marTop w:val="0"/>
      <w:marBottom w:val="0"/>
      <w:divBdr>
        <w:top w:val="none" w:sz="0" w:space="0" w:color="auto"/>
        <w:left w:val="none" w:sz="0" w:space="0" w:color="auto"/>
        <w:bottom w:val="none" w:sz="0" w:space="0" w:color="auto"/>
        <w:right w:val="none" w:sz="0" w:space="0" w:color="auto"/>
      </w:divBdr>
    </w:div>
    <w:div w:id="1872036643">
      <w:bodyDiv w:val="1"/>
      <w:marLeft w:val="0"/>
      <w:marRight w:val="0"/>
      <w:marTop w:val="0"/>
      <w:marBottom w:val="0"/>
      <w:divBdr>
        <w:top w:val="none" w:sz="0" w:space="0" w:color="auto"/>
        <w:left w:val="none" w:sz="0" w:space="0" w:color="auto"/>
        <w:bottom w:val="none" w:sz="0" w:space="0" w:color="auto"/>
        <w:right w:val="none" w:sz="0" w:space="0" w:color="auto"/>
      </w:divBdr>
    </w:div>
    <w:div w:id="1876118472">
      <w:bodyDiv w:val="1"/>
      <w:marLeft w:val="0"/>
      <w:marRight w:val="0"/>
      <w:marTop w:val="0"/>
      <w:marBottom w:val="0"/>
      <w:divBdr>
        <w:top w:val="none" w:sz="0" w:space="0" w:color="auto"/>
        <w:left w:val="none" w:sz="0" w:space="0" w:color="auto"/>
        <w:bottom w:val="none" w:sz="0" w:space="0" w:color="auto"/>
        <w:right w:val="none" w:sz="0" w:space="0" w:color="auto"/>
      </w:divBdr>
    </w:div>
    <w:div w:id="1878470403">
      <w:bodyDiv w:val="1"/>
      <w:marLeft w:val="0"/>
      <w:marRight w:val="0"/>
      <w:marTop w:val="0"/>
      <w:marBottom w:val="0"/>
      <w:divBdr>
        <w:top w:val="none" w:sz="0" w:space="0" w:color="auto"/>
        <w:left w:val="none" w:sz="0" w:space="0" w:color="auto"/>
        <w:bottom w:val="none" w:sz="0" w:space="0" w:color="auto"/>
        <w:right w:val="none" w:sz="0" w:space="0" w:color="auto"/>
      </w:divBdr>
    </w:div>
    <w:div w:id="1879655949">
      <w:bodyDiv w:val="1"/>
      <w:marLeft w:val="0"/>
      <w:marRight w:val="0"/>
      <w:marTop w:val="0"/>
      <w:marBottom w:val="0"/>
      <w:divBdr>
        <w:top w:val="none" w:sz="0" w:space="0" w:color="auto"/>
        <w:left w:val="none" w:sz="0" w:space="0" w:color="auto"/>
        <w:bottom w:val="none" w:sz="0" w:space="0" w:color="auto"/>
        <w:right w:val="none" w:sz="0" w:space="0" w:color="auto"/>
      </w:divBdr>
    </w:div>
    <w:div w:id="1881362717">
      <w:bodyDiv w:val="1"/>
      <w:marLeft w:val="0"/>
      <w:marRight w:val="0"/>
      <w:marTop w:val="0"/>
      <w:marBottom w:val="0"/>
      <w:divBdr>
        <w:top w:val="none" w:sz="0" w:space="0" w:color="auto"/>
        <w:left w:val="none" w:sz="0" w:space="0" w:color="auto"/>
        <w:bottom w:val="none" w:sz="0" w:space="0" w:color="auto"/>
        <w:right w:val="none" w:sz="0" w:space="0" w:color="auto"/>
      </w:divBdr>
    </w:div>
    <w:div w:id="1882397636">
      <w:bodyDiv w:val="1"/>
      <w:marLeft w:val="0"/>
      <w:marRight w:val="0"/>
      <w:marTop w:val="0"/>
      <w:marBottom w:val="0"/>
      <w:divBdr>
        <w:top w:val="none" w:sz="0" w:space="0" w:color="auto"/>
        <w:left w:val="none" w:sz="0" w:space="0" w:color="auto"/>
        <w:bottom w:val="none" w:sz="0" w:space="0" w:color="auto"/>
        <w:right w:val="none" w:sz="0" w:space="0" w:color="auto"/>
      </w:divBdr>
    </w:div>
    <w:div w:id="1886866989">
      <w:bodyDiv w:val="1"/>
      <w:marLeft w:val="0"/>
      <w:marRight w:val="0"/>
      <w:marTop w:val="0"/>
      <w:marBottom w:val="0"/>
      <w:divBdr>
        <w:top w:val="none" w:sz="0" w:space="0" w:color="auto"/>
        <w:left w:val="none" w:sz="0" w:space="0" w:color="auto"/>
        <w:bottom w:val="none" w:sz="0" w:space="0" w:color="auto"/>
        <w:right w:val="none" w:sz="0" w:space="0" w:color="auto"/>
      </w:divBdr>
    </w:div>
    <w:div w:id="1887642975">
      <w:bodyDiv w:val="1"/>
      <w:marLeft w:val="0"/>
      <w:marRight w:val="0"/>
      <w:marTop w:val="0"/>
      <w:marBottom w:val="0"/>
      <w:divBdr>
        <w:top w:val="none" w:sz="0" w:space="0" w:color="auto"/>
        <w:left w:val="none" w:sz="0" w:space="0" w:color="auto"/>
        <w:bottom w:val="none" w:sz="0" w:space="0" w:color="auto"/>
        <w:right w:val="none" w:sz="0" w:space="0" w:color="auto"/>
      </w:divBdr>
    </w:div>
    <w:div w:id="1887837678">
      <w:bodyDiv w:val="1"/>
      <w:marLeft w:val="0"/>
      <w:marRight w:val="0"/>
      <w:marTop w:val="0"/>
      <w:marBottom w:val="0"/>
      <w:divBdr>
        <w:top w:val="none" w:sz="0" w:space="0" w:color="auto"/>
        <w:left w:val="none" w:sz="0" w:space="0" w:color="auto"/>
        <w:bottom w:val="none" w:sz="0" w:space="0" w:color="auto"/>
        <w:right w:val="none" w:sz="0" w:space="0" w:color="auto"/>
      </w:divBdr>
    </w:div>
    <w:div w:id="1890455951">
      <w:bodyDiv w:val="1"/>
      <w:marLeft w:val="0"/>
      <w:marRight w:val="0"/>
      <w:marTop w:val="0"/>
      <w:marBottom w:val="0"/>
      <w:divBdr>
        <w:top w:val="none" w:sz="0" w:space="0" w:color="auto"/>
        <w:left w:val="none" w:sz="0" w:space="0" w:color="auto"/>
        <w:bottom w:val="none" w:sz="0" w:space="0" w:color="auto"/>
        <w:right w:val="none" w:sz="0" w:space="0" w:color="auto"/>
      </w:divBdr>
    </w:div>
    <w:div w:id="1890457308">
      <w:bodyDiv w:val="1"/>
      <w:marLeft w:val="0"/>
      <w:marRight w:val="0"/>
      <w:marTop w:val="0"/>
      <w:marBottom w:val="0"/>
      <w:divBdr>
        <w:top w:val="none" w:sz="0" w:space="0" w:color="auto"/>
        <w:left w:val="none" w:sz="0" w:space="0" w:color="auto"/>
        <w:bottom w:val="none" w:sz="0" w:space="0" w:color="auto"/>
        <w:right w:val="none" w:sz="0" w:space="0" w:color="auto"/>
      </w:divBdr>
    </w:div>
    <w:div w:id="1890995866">
      <w:bodyDiv w:val="1"/>
      <w:marLeft w:val="0"/>
      <w:marRight w:val="0"/>
      <w:marTop w:val="0"/>
      <w:marBottom w:val="0"/>
      <w:divBdr>
        <w:top w:val="none" w:sz="0" w:space="0" w:color="auto"/>
        <w:left w:val="none" w:sz="0" w:space="0" w:color="auto"/>
        <w:bottom w:val="none" w:sz="0" w:space="0" w:color="auto"/>
        <w:right w:val="none" w:sz="0" w:space="0" w:color="auto"/>
      </w:divBdr>
    </w:div>
    <w:div w:id="1894459215">
      <w:bodyDiv w:val="1"/>
      <w:marLeft w:val="0"/>
      <w:marRight w:val="0"/>
      <w:marTop w:val="0"/>
      <w:marBottom w:val="0"/>
      <w:divBdr>
        <w:top w:val="none" w:sz="0" w:space="0" w:color="auto"/>
        <w:left w:val="none" w:sz="0" w:space="0" w:color="auto"/>
        <w:bottom w:val="none" w:sz="0" w:space="0" w:color="auto"/>
        <w:right w:val="none" w:sz="0" w:space="0" w:color="auto"/>
      </w:divBdr>
    </w:div>
    <w:div w:id="1894807690">
      <w:bodyDiv w:val="1"/>
      <w:marLeft w:val="0"/>
      <w:marRight w:val="0"/>
      <w:marTop w:val="0"/>
      <w:marBottom w:val="0"/>
      <w:divBdr>
        <w:top w:val="none" w:sz="0" w:space="0" w:color="auto"/>
        <w:left w:val="none" w:sz="0" w:space="0" w:color="auto"/>
        <w:bottom w:val="none" w:sz="0" w:space="0" w:color="auto"/>
        <w:right w:val="none" w:sz="0" w:space="0" w:color="auto"/>
      </w:divBdr>
    </w:div>
    <w:div w:id="1895777881">
      <w:bodyDiv w:val="1"/>
      <w:marLeft w:val="0"/>
      <w:marRight w:val="0"/>
      <w:marTop w:val="0"/>
      <w:marBottom w:val="0"/>
      <w:divBdr>
        <w:top w:val="none" w:sz="0" w:space="0" w:color="auto"/>
        <w:left w:val="none" w:sz="0" w:space="0" w:color="auto"/>
        <w:bottom w:val="none" w:sz="0" w:space="0" w:color="auto"/>
        <w:right w:val="none" w:sz="0" w:space="0" w:color="auto"/>
      </w:divBdr>
    </w:div>
    <w:div w:id="1902016793">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1906184528">
      <w:bodyDiv w:val="1"/>
      <w:marLeft w:val="0"/>
      <w:marRight w:val="0"/>
      <w:marTop w:val="0"/>
      <w:marBottom w:val="0"/>
      <w:divBdr>
        <w:top w:val="none" w:sz="0" w:space="0" w:color="auto"/>
        <w:left w:val="none" w:sz="0" w:space="0" w:color="auto"/>
        <w:bottom w:val="none" w:sz="0" w:space="0" w:color="auto"/>
        <w:right w:val="none" w:sz="0" w:space="0" w:color="auto"/>
      </w:divBdr>
    </w:div>
    <w:div w:id="1906446804">
      <w:bodyDiv w:val="1"/>
      <w:marLeft w:val="0"/>
      <w:marRight w:val="0"/>
      <w:marTop w:val="0"/>
      <w:marBottom w:val="0"/>
      <w:divBdr>
        <w:top w:val="none" w:sz="0" w:space="0" w:color="auto"/>
        <w:left w:val="none" w:sz="0" w:space="0" w:color="auto"/>
        <w:bottom w:val="none" w:sz="0" w:space="0" w:color="auto"/>
        <w:right w:val="none" w:sz="0" w:space="0" w:color="auto"/>
      </w:divBdr>
    </w:div>
    <w:div w:id="1911647754">
      <w:bodyDiv w:val="1"/>
      <w:marLeft w:val="0"/>
      <w:marRight w:val="0"/>
      <w:marTop w:val="0"/>
      <w:marBottom w:val="0"/>
      <w:divBdr>
        <w:top w:val="none" w:sz="0" w:space="0" w:color="auto"/>
        <w:left w:val="none" w:sz="0" w:space="0" w:color="auto"/>
        <w:bottom w:val="none" w:sz="0" w:space="0" w:color="auto"/>
        <w:right w:val="none" w:sz="0" w:space="0" w:color="auto"/>
      </w:divBdr>
    </w:div>
    <w:div w:id="1912738177">
      <w:bodyDiv w:val="1"/>
      <w:marLeft w:val="0"/>
      <w:marRight w:val="0"/>
      <w:marTop w:val="0"/>
      <w:marBottom w:val="0"/>
      <w:divBdr>
        <w:top w:val="none" w:sz="0" w:space="0" w:color="auto"/>
        <w:left w:val="none" w:sz="0" w:space="0" w:color="auto"/>
        <w:bottom w:val="none" w:sz="0" w:space="0" w:color="auto"/>
        <w:right w:val="none" w:sz="0" w:space="0" w:color="auto"/>
      </w:divBdr>
    </w:div>
    <w:div w:id="1912765265">
      <w:bodyDiv w:val="1"/>
      <w:marLeft w:val="0"/>
      <w:marRight w:val="0"/>
      <w:marTop w:val="0"/>
      <w:marBottom w:val="0"/>
      <w:divBdr>
        <w:top w:val="none" w:sz="0" w:space="0" w:color="auto"/>
        <w:left w:val="none" w:sz="0" w:space="0" w:color="auto"/>
        <w:bottom w:val="none" w:sz="0" w:space="0" w:color="auto"/>
        <w:right w:val="none" w:sz="0" w:space="0" w:color="auto"/>
      </w:divBdr>
    </w:div>
    <w:div w:id="1914004864">
      <w:bodyDiv w:val="1"/>
      <w:marLeft w:val="0"/>
      <w:marRight w:val="0"/>
      <w:marTop w:val="0"/>
      <w:marBottom w:val="0"/>
      <w:divBdr>
        <w:top w:val="none" w:sz="0" w:space="0" w:color="auto"/>
        <w:left w:val="none" w:sz="0" w:space="0" w:color="auto"/>
        <w:bottom w:val="none" w:sz="0" w:space="0" w:color="auto"/>
        <w:right w:val="none" w:sz="0" w:space="0" w:color="auto"/>
      </w:divBdr>
    </w:div>
    <w:div w:id="1916427360">
      <w:bodyDiv w:val="1"/>
      <w:marLeft w:val="0"/>
      <w:marRight w:val="0"/>
      <w:marTop w:val="0"/>
      <w:marBottom w:val="0"/>
      <w:divBdr>
        <w:top w:val="none" w:sz="0" w:space="0" w:color="auto"/>
        <w:left w:val="none" w:sz="0" w:space="0" w:color="auto"/>
        <w:bottom w:val="none" w:sz="0" w:space="0" w:color="auto"/>
        <w:right w:val="none" w:sz="0" w:space="0" w:color="auto"/>
      </w:divBdr>
    </w:div>
    <w:div w:id="1917125995">
      <w:bodyDiv w:val="1"/>
      <w:marLeft w:val="0"/>
      <w:marRight w:val="0"/>
      <w:marTop w:val="0"/>
      <w:marBottom w:val="0"/>
      <w:divBdr>
        <w:top w:val="none" w:sz="0" w:space="0" w:color="auto"/>
        <w:left w:val="none" w:sz="0" w:space="0" w:color="auto"/>
        <w:bottom w:val="none" w:sz="0" w:space="0" w:color="auto"/>
        <w:right w:val="none" w:sz="0" w:space="0" w:color="auto"/>
      </w:divBdr>
    </w:div>
    <w:div w:id="1917322600">
      <w:bodyDiv w:val="1"/>
      <w:marLeft w:val="0"/>
      <w:marRight w:val="0"/>
      <w:marTop w:val="0"/>
      <w:marBottom w:val="0"/>
      <w:divBdr>
        <w:top w:val="none" w:sz="0" w:space="0" w:color="auto"/>
        <w:left w:val="none" w:sz="0" w:space="0" w:color="auto"/>
        <w:bottom w:val="none" w:sz="0" w:space="0" w:color="auto"/>
        <w:right w:val="none" w:sz="0" w:space="0" w:color="auto"/>
      </w:divBdr>
    </w:div>
    <w:div w:id="1918129911">
      <w:bodyDiv w:val="1"/>
      <w:marLeft w:val="0"/>
      <w:marRight w:val="0"/>
      <w:marTop w:val="0"/>
      <w:marBottom w:val="0"/>
      <w:divBdr>
        <w:top w:val="none" w:sz="0" w:space="0" w:color="auto"/>
        <w:left w:val="none" w:sz="0" w:space="0" w:color="auto"/>
        <w:bottom w:val="none" w:sz="0" w:space="0" w:color="auto"/>
        <w:right w:val="none" w:sz="0" w:space="0" w:color="auto"/>
      </w:divBdr>
    </w:div>
    <w:div w:id="1919974051">
      <w:bodyDiv w:val="1"/>
      <w:marLeft w:val="0"/>
      <w:marRight w:val="0"/>
      <w:marTop w:val="0"/>
      <w:marBottom w:val="0"/>
      <w:divBdr>
        <w:top w:val="none" w:sz="0" w:space="0" w:color="auto"/>
        <w:left w:val="none" w:sz="0" w:space="0" w:color="auto"/>
        <w:bottom w:val="none" w:sz="0" w:space="0" w:color="auto"/>
        <w:right w:val="none" w:sz="0" w:space="0" w:color="auto"/>
      </w:divBdr>
    </w:div>
    <w:div w:id="1920139997">
      <w:bodyDiv w:val="1"/>
      <w:marLeft w:val="0"/>
      <w:marRight w:val="0"/>
      <w:marTop w:val="0"/>
      <w:marBottom w:val="0"/>
      <w:divBdr>
        <w:top w:val="none" w:sz="0" w:space="0" w:color="auto"/>
        <w:left w:val="none" w:sz="0" w:space="0" w:color="auto"/>
        <w:bottom w:val="none" w:sz="0" w:space="0" w:color="auto"/>
        <w:right w:val="none" w:sz="0" w:space="0" w:color="auto"/>
      </w:divBdr>
    </w:div>
    <w:div w:id="1921864166">
      <w:bodyDiv w:val="1"/>
      <w:marLeft w:val="0"/>
      <w:marRight w:val="0"/>
      <w:marTop w:val="0"/>
      <w:marBottom w:val="0"/>
      <w:divBdr>
        <w:top w:val="none" w:sz="0" w:space="0" w:color="auto"/>
        <w:left w:val="none" w:sz="0" w:space="0" w:color="auto"/>
        <w:bottom w:val="none" w:sz="0" w:space="0" w:color="auto"/>
        <w:right w:val="none" w:sz="0" w:space="0" w:color="auto"/>
      </w:divBdr>
    </w:div>
    <w:div w:id="1927960112">
      <w:bodyDiv w:val="1"/>
      <w:marLeft w:val="0"/>
      <w:marRight w:val="0"/>
      <w:marTop w:val="0"/>
      <w:marBottom w:val="0"/>
      <w:divBdr>
        <w:top w:val="none" w:sz="0" w:space="0" w:color="auto"/>
        <w:left w:val="none" w:sz="0" w:space="0" w:color="auto"/>
        <w:bottom w:val="none" w:sz="0" w:space="0" w:color="auto"/>
        <w:right w:val="none" w:sz="0" w:space="0" w:color="auto"/>
      </w:divBdr>
    </w:div>
    <w:div w:id="1929003866">
      <w:bodyDiv w:val="1"/>
      <w:marLeft w:val="0"/>
      <w:marRight w:val="0"/>
      <w:marTop w:val="0"/>
      <w:marBottom w:val="0"/>
      <w:divBdr>
        <w:top w:val="none" w:sz="0" w:space="0" w:color="auto"/>
        <w:left w:val="none" w:sz="0" w:space="0" w:color="auto"/>
        <w:bottom w:val="none" w:sz="0" w:space="0" w:color="auto"/>
        <w:right w:val="none" w:sz="0" w:space="0" w:color="auto"/>
      </w:divBdr>
    </w:div>
    <w:div w:id="1930851530">
      <w:bodyDiv w:val="1"/>
      <w:marLeft w:val="0"/>
      <w:marRight w:val="0"/>
      <w:marTop w:val="0"/>
      <w:marBottom w:val="0"/>
      <w:divBdr>
        <w:top w:val="none" w:sz="0" w:space="0" w:color="auto"/>
        <w:left w:val="none" w:sz="0" w:space="0" w:color="auto"/>
        <w:bottom w:val="none" w:sz="0" w:space="0" w:color="auto"/>
        <w:right w:val="none" w:sz="0" w:space="0" w:color="auto"/>
      </w:divBdr>
    </w:div>
    <w:div w:id="1930963008">
      <w:bodyDiv w:val="1"/>
      <w:marLeft w:val="0"/>
      <w:marRight w:val="0"/>
      <w:marTop w:val="0"/>
      <w:marBottom w:val="0"/>
      <w:divBdr>
        <w:top w:val="none" w:sz="0" w:space="0" w:color="auto"/>
        <w:left w:val="none" w:sz="0" w:space="0" w:color="auto"/>
        <w:bottom w:val="none" w:sz="0" w:space="0" w:color="auto"/>
        <w:right w:val="none" w:sz="0" w:space="0" w:color="auto"/>
      </w:divBdr>
    </w:div>
    <w:div w:id="1931695944">
      <w:bodyDiv w:val="1"/>
      <w:marLeft w:val="0"/>
      <w:marRight w:val="0"/>
      <w:marTop w:val="0"/>
      <w:marBottom w:val="0"/>
      <w:divBdr>
        <w:top w:val="none" w:sz="0" w:space="0" w:color="auto"/>
        <w:left w:val="none" w:sz="0" w:space="0" w:color="auto"/>
        <w:bottom w:val="none" w:sz="0" w:space="0" w:color="auto"/>
        <w:right w:val="none" w:sz="0" w:space="0" w:color="auto"/>
      </w:divBdr>
    </w:div>
    <w:div w:id="1935673538">
      <w:bodyDiv w:val="1"/>
      <w:marLeft w:val="0"/>
      <w:marRight w:val="0"/>
      <w:marTop w:val="0"/>
      <w:marBottom w:val="0"/>
      <w:divBdr>
        <w:top w:val="none" w:sz="0" w:space="0" w:color="auto"/>
        <w:left w:val="none" w:sz="0" w:space="0" w:color="auto"/>
        <w:bottom w:val="none" w:sz="0" w:space="0" w:color="auto"/>
        <w:right w:val="none" w:sz="0" w:space="0" w:color="auto"/>
      </w:divBdr>
    </w:div>
    <w:div w:id="1936790288">
      <w:bodyDiv w:val="1"/>
      <w:marLeft w:val="0"/>
      <w:marRight w:val="0"/>
      <w:marTop w:val="0"/>
      <w:marBottom w:val="0"/>
      <w:divBdr>
        <w:top w:val="none" w:sz="0" w:space="0" w:color="auto"/>
        <w:left w:val="none" w:sz="0" w:space="0" w:color="auto"/>
        <w:bottom w:val="none" w:sz="0" w:space="0" w:color="auto"/>
        <w:right w:val="none" w:sz="0" w:space="0" w:color="auto"/>
      </w:divBdr>
    </w:div>
    <w:div w:id="1939748533">
      <w:bodyDiv w:val="1"/>
      <w:marLeft w:val="0"/>
      <w:marRight w:val="0"/>
      <w:marTop w:val="0"/>
      <w:marBottom w:val="0"/>
      <w:divBdr>
        <w:top w:val="none" w:sz="0" w:space="0" w:color="auto"/>
        <w:left w:val="none" w:sz="0" w:space="0" w:color="auto"/>
        <w:bottom w:val="none" w:sz="0" w:space="0" w:color="auto"/>
        <w:right w:val="none" w:sz="0" w:space="0" w:color="auto"/>
      </w:divBdr>
    </w:div>
    <w:div w:id="1945380643">
      <w:bodyDiv w:val="1"/>
      <w:marLeft w:val="0"/>
      <w:marRight w:val="0"/>
      <w:marTop w:val="0"/>
      <w:marBottom w:val="0"/>
      <w:divBdr>
        <w:top w:val="none" w:sz="0" w:space="0" w:color="auto"/>
        <w:left w:val="none" w:sz="0" w:space="0" w:color="auto"/>
        <w:bottom w:val="none" w:sz="0" w:space="0" w:color="auto"/>
        <w:right w:val="none" w:sz="0" w:space="0" w:color="auto"/>
      </w:divBdr>
    </w:div>
    <w:div w:id="1946422028">
      <w:bodyDiv w:val="1"/>
      <w:marLeft w:val="0"/>
      <w:marRight w:val="0"/>
      <w:marTop w:val="0"/>
      <w:marBottom w:val="0"/>
      <w:divBdr>
        <w:top w:val="none" w:sz="0" w:space="0" w:color="auto"/>
        <w:left w:val="none" w:sz="0" w:space="0" w:color="auto"/>
        <w:bottom w:val="none" w:sz="0" w:space="0" w:color="auto"/>
        <w:right w:val="none" w:sz="0" w:space="0" w:color="auto"/>
      </w:divBdr>
    </w:div>
    <w:div w:id="1950121917">
      <w:bodyDiv w:val="1"/>
      <w:marLeft w:val="0"/>
      <w:marRight w:val="0"/>
      <w:marTop w:val="0"/>
      <w:marBottom w:val="0"/>
      <w:divBdr>
        <w:top w:val="none" w:sz="0" w:space="0" w:color="auto"/>
        <w:left w:val="none" w:sz="0" w:space="0" w:color="auto"/>
        <w:bottom w:val="none" w:sz="0" w:space="0" w:color="auto"/>
        <w:right w:val="none" w:sz="0" w:space="0" w:color="auto"/>
      </w:divBdr>
    </w:div>
    <w:div w:id="1950815230">
      <w:bodyDiv w:val="1"/>
      <w:marLeft w:val="0"/>
      <w:marRight w:val="0"/>
      <w:marTop w:val="0"/>
      <w:marBottom w:val="0"/>
      <w:divBdr>
        <w:top w:val="none" w:sz="0" w:space="0" w:color="auto"/>
        <w:left w:val="none" w:sz="0" w:space="0" w:color="auto"/>
        <w:bottom w:val="none" w:sz="0" w:space="0" w:color="auto"/>
        <w:right w:val="none" w:sz="0" w:space="0" w:color="auto"/>
      </w:divBdr>
    </w:div>
    <w:div w:id="1953509042">
      <w:bodyDiv w:val="1"/>
      <w:marLeft w:val="0"/>
      <w:marRight w:val="0"/>
      <w:marTop w:val="0"/>
      <w:marBottom w:val="0"/>
      <w:divBdr>
        <w:top w:val="none" w:sz="0" w:space="0" w:color="auto"/>
        <w:left w:val="none" w:sz="0" w:space="0" w:color="auto"/>
        <w:bottom w:val="none" w:sz="0" w:space="0" w:color="auto"/>
        <w:right w:val="none" w:sz="0" w:space="0" w:color="auto"/>
      </w:divBdr>
    </w:div>
    <w:div w:id="1958877717">
      <w:bodyDiv w:val="1"/>
      <w:marLeft w:val="0"/>
      <w:marRight w:val="0"/>
      <w:marTop w:val="0"/>
      <w:marBottom w:val="0"/>
      <w:divBdr>
        <w:top w:val="none" w:sz="0" w:space="0" w:color="auto"/>
        <w:left w:val="none" w:sz="0" w:space="0" w:color="auto"/>
        <w:bottom w:val="none" w:sz="0" w:space="0" w:color="auto"/>
        <w:right w:val="none" w:sz="0" w:space="0" w:color="auto"/>
      </w:divBdr>
    </w:div>
    <w:div w:id="1958949290">
      <w:bodyDiv w:val="1"/>
      <w:marLeft w:val="0"/>
      <w:marRight w:val="0"/>
      <w:marTop w:val="0"/>
      <w:marBottom w:val="0"/>
      <w:divBdr>
        <w:top w:val="none" w:sz="0" w:space="0" w:color="auto"/>
        <w:left w:val="none" w:sz="0" w:space="0" w:color="auto"/>
        <w:bottom w:val="none" w:sz="0" w:space="0" w:color="auto"/>
        <w:right w:val="none" w:sz="0" w:space="0" w:color="auto"/>
      </w:divBdr>
    </w:div>
    <w:div w:id="1960259779">
      <w:bodyDiv w:val="1"/>
      <w:marLeft w:val="0"/>
      <w:marRight w:val="0"/>
      <w:marTop w:val="0"/>
      <w:marBottom w:val="0"/>
      <w:divBdr>
        <w:top w:val="none" w:sz="0" w:space="0" w:color="auto"/>
        <w:left w:val="none" w:sz="0" w:space="0" w:color="auto"/>
        <w:bottom w:val="none" w:sz="0" w:space="0" w:color="auto"/>
        <w:right w:val="none" w:sz="0" w:space="0" w:color="auto"/>
      </w:divBdr>
    </w:div>
    <w:div w:id="1967155362">
      <w:bodyDiv w:val="1"/>
      <w:marLeft w:val="0"/>
      <w:marRight w:val="0"/>
      <w:marTop w:val="0"/>
      <w:marBottom w:val="0"/>
      <w:divBdr>
        <w:top w:val="none" w:sz="0" w:space="0" w:color="auto"/>
        <w:left w:val="none" w:sz="0" w:space="0" w:color="auto"/>
        <w:bottom w:val="none" w:sz="0" w:space="0" w:color="auto"/>
        <w:right w:val="none" w:sz="0" w:space="0" w:color="auto"/>
      </w:divBdr>
    </w:div>
    <w:div w:id="1967158978">
      <w:bodyDiv w:val="1"/>
      <w:marLeft w:val="0"/>
      <w:marRight w:val="0"/>
      <w:marTop w:val="0"/>
      <w:marBottom w:val="0"/>
      <w:divBdr>
        <w:top w:val="none" w:sz="0" w:space="0" w:color="auto"/>
        <w:left w:val="none" w:sz="0" w:space="0" w:color="auto"/>
        <w:bottom w:val="none" w:sz="0" w:space="0" w:color="auto"/>
        <w:right w:val="none" w:sz="0" w:space="0" w:color="auto"/>
      </w:divBdr>
    </w:div>
    <w:div w:id="1968467022">
      <w:bodyDiv w:val="1"/>
      <w:marLeft w:val="0"/>
      <w:marRight w:val="0"/>
      <w:marTop w:val="0"/>
      <w:marBottom w:val="0"/>
      <w:divBdr>
        <w:top w:val="none" w:sz="0" w:space="0" w:color="auto"/>
        <w:left w:val="none" w:sz="0" w:space="0" w:color="auto"/>
        <w:bottom w:val="none" w:sz="0" w:space="0" w:color="auto"/>
        <w:right w:val="none" w:sz="0" w:space="0" w:color="auto"/>
      </w:divBdr>
    </w:div>
    <w:div w:id="1969124820">
      <w:bodyDiv w:val="1"/>
      <w:marLeft w:val="0"/>
      <w:marRight w:val="0"/>
      <w:marTop w:val="0"/>
      <w:marBottom w:val="0"/>
      <w:divBdr>
        <w:top w:val="none" w:sz="0" w:space="0" w:color="auto"/>
        <w:left w:val="none" w:sz="0" w:space="0" w:color="auto"/>
        <w:bottom w:val="none" w:sz="0" w:space="0" w:color="auto"/>
        <w:right w:val="none" w:sz="0" w:space="0" w:color="auto"/>
      </w:divBdr>
    </w:div>
    <w:div w:id="1972520502">
      <w:bodyDiv w:val="1"/>
      <w:marLeft w:val="0"/>
      <w:marRight w:val="0"/>
      <w:marTop w:val="0"/>
      <w:marBottom w:val="0"/>
      <w:divBdr>
        <w:top w:val="none" w:sz="0" w:space="0" w:color="auto"/>
        <w:left w:val="none" w:sz="0" w:space="0" w:color="auto"/>
        <w:bottom w:val="none" w:sz="0" w:space="0" w:color="auto"/>
        <w:right w:val="none" w:sz="0" w:space="0" w:color="auto"/>
      </w:divBdr>
    </w:div>
    <w:div w:id="1972861726">
      <w:bodyDiv w:val="1"/>
      <w:marLeft w:val="0"/>
      <w:marRight w:val="0"/>
      <w:marTop w:val="0"/>
      <w:marBottom w:val="0"/>
      <w:divBdr>
        <w:top w:val="none" w:sz="0" w:space="0" w:color="auto"/>
        <w:left w:val="none" w:sz="0" w:space="0" w:color="auto"/>
        <w:bottom w:val="none" w:sz="0" w:space="0" w:color="auto"/>
        <w:right w:val="none" w:sz="0" w:space="0" w:color="auto"/>
      </w:divBdr>
    </w:div>
    <w:div w:id="1976980112">
      <w:bodyDiv w:val="1"/>
      <w:marLeft w:val="0"/>
      <w:marRight w:val="0"/>
      <w:marTop w:val="0"/>
      <w:marBottom w:val="0"/>
      <w:divBdr>
        <w:top w:val="none" w:sz="0" w:space="0" w:color="auto"/>
        <w:left w:val="none" w:sz="0" w:space="0" w:color="auto"/>
        <w:bottom w:val="none" w:sz="0" w:space="0" w:color="auto"/>
        <w:right w:val="none" w:sz="0" w:space="0" w:color="auto"/>
      </w:divBdr>
    </w:div>
    <w:div w:id="1977027856">
      <w:bodyDiv w:val="1"/>
      <w:marLeft w:val="0"/>
      <w:marRight w:val="0"/>
      <w:marTop w:val="0"/>
      <w:marBottom w:val="0"/>
      <w:divBdr>
        <w:top w:val="none" w:sz="0" w:space="0" w:color="auto"/>
        <w:left w:val="none" w:sz="0" w:space="0" w:color="auto"/>
        <w:bottom w:val="none" w:sz="0" w:space="0" w:color="auto"/>
        <w:right w:val="none" w:sz="0" w:space="0" w:color="auto"/>
      </w:divBdr>
    </w:div>
    <w:div w:id="1977105164">
      <w:bodyDiv w:val="1"/>
      <w:marLeft w:val="0"/>
      <w:marRight w:val="0"/>
      <w:marTop w:val="0"/>
      <w:marBottom w:val="0"/>
      <w:divBdr>
        <w:top w:val="none" w:sz="0" w:space="0" w:color="auto"/>
        <w:left w:val="none" w:sz="0" w:space="0" w:color="auto"/>
        <w:bottom w:val="none" w:sz="0" w:space="0" w:color="auto"/>
        <w:right w:val="none" w:sz="0" w:space="0" w:color="auto"/>
      </w:divBdr>
    </w:div>
    <w:div w:id="1978947140">
      <w:bodyDiv w:val="1"/>
      <w:marLeft w:val="0"/>
      <w:marRight w:val="0"/>
      <w:marTop w:val="0"/>
      <w:marBottom w:val="0"/>
      <w:divBdr>
        <w:top w:val="none" w:sz="0" w:space="0" w:color="auto"/>
        <w:left w:val="none" w:sz="0" w:space="0" w:color="auto"/>
        <w:bottom w:val="none" w:sz="0" w:space="0" w:color="auto"/>
        <w:right w:val="none" w:sz="0" w:space="0" w:color="auto"/>
      </w:divBdr>
    </w:div>
    <w:div w:id="1980265145">
      <w:bodyDiv w:val="1"/>
      <w:marLeft w:val="0"/>
      <w:marRight w:val="0"/>
      <w:marTop w:val="0"/>
      <w:marBottom w:val="0"/>
      <w:divBdr>
        <w:top w:val="none" w:sz="0" w:space="0" w:color="auto"/>
        <w:left w:val="none" w:sz="0" w:space="0" w:color="auto"/>
        <w:bottom w:val="none" w:sz="0" w:space="0" w:color="auto"/>
        <w:right w:val="none" w:sz="0" w:space="0" w:color="auto"/>
      </w:divBdr>
    </w:div>
    <w:div w:id="1983803141">
      <w:bodyDiv w:val="1"/>
      <w:marLeft w:val="0"/>
      <w:marRight w:val="0"/>
      <w:marTop w:val="0"/>
      <w:marBottom w:val="0"/>
      <w:divBdr>
        <w:top w:val="none" w:sz="0" w:space="0" w:color="auto"/>
        <w:left w:val="none" w:sz="0" w:space="0" w:color="auto"/>
        <w:bottom w:val="none" w:sz="0" w:space="0" w:color="auto"/>
        <w:right w:val="none" w:sz="0" w:space="0" w:color="auto"/>
      </w:divBdr>
    </w:div>
    <w:div w:id="1986155259">
      <w:bodyDiv w:val="1"/>
      <w:marLeft w:val="0"/>
      <w:marRight w:val="0"/>
      <w:marTop w:val="0"/>
      <w:marBottom w:val="0"/>
      <w:divBdr>
        <w:top w:val="none" w:sz="0" w:space="0" w:color="auto"/>
        <w:left w:val="none" w:sz="0" w:space="0" w:color="auto"/>
        <w:bottom w:val="none" w:sz="0" w:space="0" w:color="auto"/>
        <w:right w:val="none" w:sz="0" w:space="0" w:color="auto"/>
      </w:divBdr>
    </w:div>
    <w:div w:id="1986740708">
      <w:bodyDiv w:val="1"/>
      <w:marLeft w:val="0"/>
      <w:marRight w:val="0"/>
      <w:marTop w:val="0"/>
      <w:marBottom w:val="0"/>
      <w:divBdr>
        <w:top w:val="none" w:sz="0" w:space="0" w:color="auto"/>
        <w:left w:val="none" w:sz="0" w:space="0" w:color="auto"/>
        <w:bottom w:val="none" w:sz="0" w:space="0" w:color="auto"/>
        <w:right w:val="none" w:sz="0" w:space="0" w:color="auto"/>
      </w:divBdr>
    </w:div>
    <w:div w:id="1987008969">
      <w:bodyDiv w:val="1"/>
      <w:marLeft w:val="0"/>
      <w:marRight w:val="0"/>
      <w:marTop w:val="0"/>
      <w:marBottom w:val="0"/>
      <w:divBdr>
        <w:top w:val="none" w:sz="0" w:space="0" w:color="auto"/>
        <w:left w:val="none" w:sz="0" w:space="0" w:color="auto"/>
        <w:bottom w:val="none" w:sz="0" w:space="0" w:color="auto"/>
        <w:right w:val="none" w:sz="0" w:space="0" w:color="auto"/>
      </w:divBdr>
    </w:div>
    <w:div w:id="1987708328">
      <w:bodyDiv w:val="1"/>
      <w:marLeft w:val="0"/>
      <w:marRight w:val="0"/>
      <w:marTop w:val="0"/>
      <w:marBottom w:val="0"/>
      <w:divBdr>
        <w:top w:val="none" w:sz="0" w:space="0" w:color="auto"/>
        <w:left w:val="none" w:sz="0" w:space="0" w:color="auto"/>
        <w:bottom w:val="none" w:sz="0" w:space="0" w:color="auto"/>
        <w:right w:val="none" w:sz="0" w:space="0" w:color="auto"/>
      </w:divBdr>
    </w:div>
    <w:div w:id="1989748696">
      <w:bodyDiv w:val="1"/>
      <w:marLeft w:val="0"/>
      <w:marRight w:val="0"/>
      <w:marTop w:val="0"/>
      <w:marBottom w:val="0"/>
      <w:divBdr>
        <w:top w:val="none" w:sz="0" w:space="0" w:color="auto"/>
        <w:left w:val="none" w:sz="0" w:space="0" w:color="auto"/>
        <w:bottom w:val="none" w:sz="0" w:space="0" w:color="auto"/>
        <w:right w:val="none" w:sz="0" w:space="0" w:color="auto"/>
      </w:divBdr>
    </w:div>
    <w:div w:id="1994134710">
      <w:bodyDiv w:val="1"/>
      <w:marLeft w:val="0"/>
      <w:marRight w:val="0"/>
      <w:marTop w:val="0"/>
      <w:marBottom w:val="0"/>
      <w:divBdr>
        <w:top w:val="none" w:sz="0" w:space="0" w:color="auto"/>
        <w:left w:val="none" w:sz="0" w:space="0" w:color="auto"/>
        <w:bottom w:val="none" w:sz="0" w:space="0" w:color="auto"/>
        <w:right w:val="none" w:sz="0" w:space="0" w:color="auto"/>
      </w:divBdr>
    </w:div>
    <w:div w:id="1996495632">
      <w:bodyDiv w:val="1"/>
      <w:marLeft w:val="0"/>
      <w:marRight w:val="0"/>
      <w:marTop w:val="0"/>
      <w:marBottom w:val="0"/>
      <w:divBdr>
        <w:top w:val="none" w:sz="0" w:space="0" w:color="auto"/>
        <w:left w:val="none" w:sz="0" w:space="0" w:color="auto"/>
        <w:bottom w:val="none" w:sz="0" w:space="0" w:color="auto"/>
        <w:right w:val="none" w:sz="0" w:space="0" w:color="auto"/>
      </w:divBdr>
    </w:div>
    <w:div w:id="1999531320">
      <w:bodyDiv w:val="1"/>
      <w:marLeft w:val="0"/>
      <w:marRight w:val="0"/>
      <w:marTop w:val="0"/>
      <w:marBottom w:val="0"/>
      <w:divBdr>
        <w:top w:val="none" w:sz="0" w:space="0" w:color="auto"/>
        <w:left w:val="none" w:sz="0" w:space="0" w:color="auto"/>
        <w:bottom w:val="none" w:sz="0" w:space="0" w:color="auto"/>
        <w:right w:val="none" w:sz="0" w:space="0" w:color="auto"/>
      </w:divBdr>
    </w:div>
    <w:div w:id="2002538614">
      <w:bodyDiv w:val="1"/>
      <w:marLeft w:val="0"/>
      <w:marRight w:val="0"/>
      <w:marTop w:val="0"/>
      <w:marBottom w:val="0"/>
      <w:divBdr>
        <w:top w:val="none" w:sz="0" w:space="0" w:color="auto"/>
        <w:left w:val="none" w:sz="0" w:space="0" w:color="auto"/>
        <w:bottom w:val="none" w:sz="0" w:space="0" w:color="auto"/>
        <w:right w:val="none" w:sz="0" w:space="0" w:color="auto"/>
      </w:divBdr>
    </w:div>
    <w:div w:id="2002849820">
      <w:bodyDiv w:val="1"/>
      <w:marLeft w:val="0"/>
      <w:marRight w:val="0"/>
      <w:marTop w:val="0"/>
      <w:marBottom w:val="0"/>
      <w:divBdr>
        <w:top w:val="none" w:sz="0" w:space="0" w:color="auto"/>
        <w:left w:val="none" w:sz="0" w:space="0" w:color="auto"/>
        <w:bottom w:val="none" w:sz="0" w:space="0" w:color="auto"/>
        <w:right w:val="none" w:sz="0" w:space="0" w:color="auto"/>
      </w:divBdr>
    </w:div>
    <w:div w:id="2005740136">
      <w:bodyDiv w:val="1"/>
      <w:marLeft w:val="0"/>
      <w:marRight w:val="0"/>
      <w:marTop w:val="0"/>
      <w:marBottom w:val="0"/>
      <w:divBdr>
        <w:top w:val="none" w:sz="0" w:space="0" w:color="auto"/>
        <w:left w:val="none" w:sz="0" w:space="0" w:color="auto"/>
        <w:bottom w:val="none" w:sz="0" w:space="0" w:color="auto"/>
        <w:right w:val="none" w:sz="0" w:space="0" w:color="auto"/>
      </w:divBdr>
    </w:div>
    <w:div w:id="2007586874">
      <w:bodyDiv w:val="1"/>
      <w:marLeft w:val="0"/>
      <w:marRight w:val="0"/>
      <w:marTop w:val="0"/>
      <w:marBottom w:val="0"/>
      <w:divBdr>
        <w:top w:val="none" w:sz="0" w:space="0" w:color="auto"/>
        <w:left w:val="none" w:sz="0" w:space="0" w:color="auto"/>
        <w:bottom w:val="none" w:sz="0" w:space="0" w:color="auto"/>
        <w:right w:val="none" w:sz="0" w:space="0" w:color="auto"/>
      </w:divBdr>
    </w:div>
    <w:div w:id="2012173629">
      <w:bodyDiv w:val="1"/>
      <w:marLeft w:val="0"/>
      <w:marRight w:val="0"/>
      <w:marTop w:val="0"/>
      <w:marBottom w:val="0"/>
      <w:divBdr>
        <w:top w:val="none" w:sz="0" w:space="0" w:color="auto"/>
        <w:left w:val="none" w:sz="0" w:space="0" w:color="auto"/>
        <w:bottom w:val="none" w:sz="0" w:space="0" w:color="auto"/>
        <w:right w:val="none" w:sz="0" w:space="0" w:color="auto"/>
      </w:divBdr>
    </w:div>
    <w:div w:id="2012445032">
      <w:bodyDiv w:val="1"/>
      <w:marLeft w:val="0"/>
      <w:marRight w:val="0"/>
      <w:marTop w:val="0"/>
      <w:marBottom w:val="0"/>
      <w:divBdr>
        <w:top w:val="none" w:sz="0" w:space="0" w:color="auto"/>
        <w:left w:val="none" w:sz="0" w:space="0" w:color="auto"/>
        <w:bottom w:val="none" w:sz="0" w:space="0" w:color="auto"/>
        <w:right w:val="none" w:sz="0" w:space="0" w:color="auto"/>
      </w:divBdr>
    </w:div>
    <w:div w:id="2014842606">
      <w:bodyDiv w:val="1"/>
      <w:marLeft w:val="0"/>
      <w:marRight w:val="0"/>
      <w:marTop w:val="0"/>
      <w:marBottom w:val="0"/>
      <w:divBdr>
        <w:top w:val="none" w:sz="0" w:space="0" w:color="auto"/>
        <w:left w:val="none" w:sz="0" w:space="0" w:color="auto"/>
        <w:bottom w:val="none" w:sz="0" w:space="0" w:color="auto"/>
        <w:right w:val="none" w:sz="0" w:space="0" w:color="auto"/>
      </w:divBdr>
    </w:div>
    <w:div w:id="2016178597">
      <w:bodyDiv w:val="1"/>
      <w:marLeft w:val="0"/>
      <w:marRight w:val="0"/>
      <w:marTop w:val="0"/>
      <w:marBottom w:val="0"/>
      <w:divBdr>
        <w:top w:val="none" w:sz="0" w:space="0" w:color="auto"/>
        <w:left w:val="none" w:sz="0" w:space="0" w:color="auto"/>
        <w:bottom w:val="none" w:sz="0" w:space="0" w:color="auto"/>
        <w:right w:val="none" w:sz="0" w:space="0" w:color="auto"/>
      </w:divBdr>
    </w:div>
    <w:div w:id="2019654016">
      <w:bodyDiv w:val="1"/>
      <w:marLeft w:val="0"/>
      <w:marRight w:val="0"/>
      <w:marTop w:val="0"/>
      <w:marBottom w:val="0"/>
      <w:divBdr>
        <w:top w:val="none" w:sz="0" w:space="0" w:color="auto"/>
        <w:left w:val="none" w:sz="0" w:space="0" w:color="auto"/>
        <w:bottom w:val="none" w:sz="0" w:space="0" w:color="auto"/>
        <w:right w:val="none" w:sz="0" w:space="0" w:color="auto"/>
      </w:divBdr>
    </w:div>
    <w:div w:id="2019773154">
      <w:bodyDiv w:val="1"/>
      <w:marLeft w:val="0"/>
      <w:marRight w:val="0"/>
      <w:marTop w:val="0"/>
      <w:marBottom w:val="0"/>
      <w:divBdr>
        <w:top w:val="none" w:sz="0" w:space="0" w:color="auto"/>
        <w:left w:val="none" w:sz="0" w:space="0" w:color="auto"/>
        <w:bottom w:val="none" w:sz="0" w:space="0" w:color="auto"/>
        <w:right w:val="none" w:sz="0" w:space="0" w:color="auto"/>
      </w:divBdr>
    </w:div>
    <w:div w:id="2020960578">
      <w:bodyDiv w:val="1"/>
      <w:marLeft w:val="0"/>
      <w:marRight w:val="0"/>
      <w:marTop w:val="0"/>
      <w:marBottom w:val="0"/>
      <w:divBdr>
        <w:top w:val="none" w:sz="0" w:space="0" w:color="auto"/>
        <w:left w:val="none" w:sz="0" w:space="0" w:color="auto"/>
        <w:bottom w:val="none" w:sz="0" w:space="0" w:color="auto"/>
        <w:right w:val="none" w:sz="0" w:space="0" w:color="auto"/>
      </w:divBdr>
    </w:div>
    <w:div w:id="2021927010">
      <w:bodyDiv w:val="1"/>
      <w:marLeft w:val="0"/>
      <w:marRight w:val="0"/>
      <w:marTop w:val="0"/>
      <w:marBottom w:val="0"/>
      <w:divBdr>
        <w:top w:val="none" w:sz="0" w:space="0" w:color="auto"/>
        <w:left w:val="none" w:sz="0" w:space="0" w:color="auto"/>
        <w:bottom w:val="none" w:sz="0" w:space="0" w:color="auto"/>
        <w:right w:val="none" w:sz="0" w:space="0" w:color="auto"/>
      </w:divBdr>
    </w:div>
    <w:div w:id="2024358345">
      <w:bodyDiv w:val="1"/>
      <w:marLeft w:val="0"/>
      <w:marRight w:val="0"/>
      <w:marTop w:val="0"/>
      <w:marBottom w:val="0"/>
      <w:divBdr>
        <w:top w:val="none" w:sz="0" w:space="0" w:color="auto"/>
        <w:left w:val="none" w:sz="0" w:space="0" w:color="auto"/>
        <w:bottom w:val="none" w:sz="0" w:space="0" w:color="auto"/>
        <w:right w:val="none" w:sz="0" w:space="0" w:color="auto"/>
      </w:divBdr>
    </w:div>
    <w:div w:id="2026982756">
      <w:bodyDiv w:val="1"/>
      <w:marLeft w:val="0"/>
      <w:marRight w:val="0"/>
      <w:marTop w:val="0"/>
      <w:marBottom w:val="0"/>
      <w:divBdr>
        <w:top w:val="none" w:sz="0" w:space="0" w:color="auto"/>
        <w:left w:val="none" w:sz="0" w:space="0" w:color="auto"/>
        <w:bottom w:val="none" w:sz="0" w:space="0" w:color="auto"/>
        <w:right w:val="none" w:sz="0" w:space="0" w:color="auto"/>
      </w:divBdr>
    </w:div>
    <w:div w:id="2034452842">
      <w:bodyDiv w:val="1"/>
      <w:marLeft w:val="0"/>
      <w:marRight w:val="0"/>
      <w:marTop w:val="0"/>
      <w:marBottom w:val="0"/>
      <w:divBdr>
        <w:top w:val="none" w:sz="0" w:space="0" w:color="auto"/>
        <w:left w:val="none" w:sz="0" w:space="0" w:color="auto"/>
        <w:bottom w:val="none" w:sz="0" w:space="0" w:color="auto"/>
        <w:right w:val="none" w:sz="0" w:space="0" w:color="auto"/>
      </w:divBdr>
    </w:div>
    <w:div w:id="2034917250">
      <w:bodyDiv w:val="1"/>
      <w:marLeft w:val="0"/>
      <w:marRight w:val="0"/>
      <w:marTop w:val="0"/>
      <w:marBottom w:val="0"/>
      <w:divBdr>
        <w:top w:val="none" w:sz="0" w:space="0" w:color="auto"/>
        <w:left w:val="none" w:sz="0" w:space="0" w:color="auto"/>
        <w:bottom w:val="none" w:sz="0" w:space="0" w:color="auto"/>
        <w:right w:val="none" w:sz="0" w:space="0" w:color="auto"/>
      </w:divBdr>
    </w:div>
    <w:div w:id="2038433986">
      <w:bodyDiv w:val="1"/>
      <w:marLeft w:val="0"/>
      <w:marRight w:val="0"/>
      <w:marTop w:val="0"/>
      <w:marBottom w:val="0"/>
      <w:divBdr>
        <w:top w:val="none" w:sz="0" w:space="0" w:color="auto"/>
        <w:left w:val="none" w:sz="0" w:space="0" w:color="auto"/>
        <w:bottom w:val="none" w:sz="0" w:space="0" w:color="auto"/>
        <w:right w:val="none" w:sz="0" w:space="0" w:color="auto"/>
      </w:divBdr>
    </w:div>
    <w:div w:id="2038844995">
      <w:bodyDiv w:val="1"/>
      <w:marLeft w:val="0"/>
      <w:marRight w:val="0"/>
      <w:marTop w:val="0"/>
      <w:marBottom w:val="0"/>
      <w:divBdr>
        <w:top w:val="none" w:sz="0" w:space="0" w:color="auto"/>
        <w:left w:val="none" w:sz="0" w:space="0" w:color="auto"/>
        <w:bottom w:val="none" w:sz="0" w:space="0" w:color="auto"/>
        <w:right w:val="none" w:sz="0" w:space="0" w:color="auto"/>
      </w:divBdr>
    </w:div>
    <w:div w:id="2042321442">
      <w:bodyDiv w:val="1"/>
      <w:marLeft w:val="0"/>
      <w:marRight w:val="0"/>
      <w:marTop w:val="0"/>
      <w:marBottom w:val="0"/>
      <w:divBdr>
        <w:top w:val="none" w:sz="0" w:space="0" w:color="auto"/>
        <w:left w:val="none" w:sz="0" w:space="0" w:color="auto"/>
        <w:bottom w:val="none" w:sz="0" w:space="0" w:color="auto"/>
        <w:right w:val="none" w:sz="0" w:space="0" w:color="auto"/>
      </w:divBdr>
    </w:div>
    <w:div w:id="2043359980">
      <w:bodyDiv w:val="1"/>
      <w:marLeft w:val="0"/>
      <w:marRight w:val="0"/>
      <w:marTop w:val="0"/>
      <w:marBottom w:val="0"/>
      <w:divBdr>
        <w:top w:val="none" w:sz="0" w:space="0" w:color="auto"/>
        <w:left w:val="none" w:sz="0" w:space="0" w:color="auto"/>
        <w:bottom w:val="none" w:sz="0" w:space="0" w:color="auto"/>
        <w:right w:val="none" w:sz="0" w:space="0" w:color="auto"/>
      </w:divBdr>
    </w:div>
    <w:div w:id="2045517248">
      <w:bodyDiv w:val="1"/>
      <w:marLeft w:val="0"/>
      <w:marRight w:val="0"/>
      <w:marTop w:val="0"/>
      <w:marBottom w:val="0"/>
      <w:divBdr>
        <w:top w:val="none" w:sz="0" w:space="0" w:color="auto"/>
        <w:left w:val="none" w:sz="0" w:space="0" w:color="auto"/>
        <w:bottom w:val="none" w:sz="0" w:space="0" w:color="auto"/>
        <w:right w:val="none" w:sz="0" w:space="0" w:color="auto"/>
      </w:divBdr>
    </w:div>
    <w:div w:id="2046909276">
      <w:bodyDiv w:val="1"/>
      <w:marLeft w:val="0"/>
      <w:marRight w:val="0"/>
      <w:marTop w:val="0"/>
      <w:marBottom w:val="0"/>
      <w:divBdr>
        <w:top w:val="none" w:sz="0" w:space="0" w:color="auto"/>
        <w:left w:val="none" w:sz="0" w:space="0" w:color="auto"/>
        <w:bottom w:val="none" w:sz="0" w:space="0" w:color="auto"/>
        <w:right w:val="none" w:sz="0" w:space="0" w:color="auto"/>
      </w:divBdr>
    </w:div>
    <w:div w:id="2050446475">
      <w:bodyDiv w:val="1"/>
      <w:marLeft w:val="0"/>
      <w:marRight w:val="0"/>
      <w:marTop w:val="0"/>
      <w:marBottom w:val="0"/>
      <w:divBdr>
        <w:top w:val="none" w:sz="0" w:space="0" w:color="auto"/>
        <w:left w:val="none" w:sz="0" w:space="0" w:color="auto"/>
        <w:bottom w:val="none" w:sz="0" w:space="0" w:color="auto"/>
        <w:right w:val="none" w:sz="0" w:space="0" w:color="auto"/>
      </w:divBdr>
    </w:div>
    <w:div w:id="2051564329">
      <w:bodyDiv w:val="1"/>
      <w:marLeft w:val="0"/>
      <w:marRight w:val="0"/>
      <w:marTop w:val="0"/>
      <w:marBottom w:val="0"/>
      <w:divBdr>
        <w:top w:val="none" w:sz="0" w:space="0" w:color="auto"/>
        <w:left w:val="none" w:sz="0" w:space="0" w:color="auto"/>
        <w:bottom w:val="none" w:sz="0" w:space="0" w:color="auto"/>
        <w:right w:val="none" w:sz="0" w:space="0" w:color="auto"/>
      </w:divBdr>
    </w:div>
    <w:div w:id="2052925406">
      <w:bodyDiv w:val="1"/>
      <w:marLeft w:val="0"/>
      <w:marRight w:val="0"/>
      <w:marTop w:val="0"/>
      <w:marBottom w:val="0"/>
      <w:divBdr>
        <w:top w:val="none" w:sz="0" w:space="0" w:color="auto"/>
        <w:left w:val="none" w:sz="0" w:space="0" w:color="auto"/>
        <w:bottom w:val="none" w:sz="0" w:space="0" w:color="auto"/>
        <w:right w:val="none" w:sz="0" w:space="0" w:color="auto"/>
      </w:divBdr>
    </w:div>
    <w:div w:id="2055545997">
      <w:bodyDiv w:val="1"/>
      <w:marLeft w:val="0"/>
      <w:marRight w:val="0"/>
      <w:marTop w:val="0"/>
      <w:marBottom w:val="0"/>
      <w:divBdr>
        <w:top w:val="none" w:sz="0" w:space="0" w:color="auto"/>
        <w:left w:val="none" w:sz="0" w:space="0" w:color="auto"/>
        <w:bottom w:val="none" w:sz="0" w:space="0" w:color="auto"/>
        <w:right w:val="none" w:sz="0" w:space="0" w:color="auto"/>
      </w:divBdr>
    </w:div>
    <w:div w:id="2057006506">
      <w:bodyDiv w:val="1"/>
      <w:marLeft w:val="0"/>
      <w:marRight w:val="0"/>
      <w:marTop w:val="0"/>
      <w:marBottom w:val="0"/>
      <w:divBdr>
        <w:top w:val="none" w:sz="0" w:space="0" w:color="auto"/>
        <w:left w:val="none" w:sz="0" w:space="0" w:color="auto"/>
        <w:bottom w:val="none" w:sz="0" w:space="0" w:color="auto"/>
        <w:right w:val="none" w:sz="0" w:space="0" w:color="auto"/>
      </w:divBdr>
    </w:div>
    <w:div w:id="2061439226">
      <w:bodyDiv w:val="1"/>
      <w:marLeft w:val="0"/>
      <w:marRight w:val="0"/>
      <w:marTop w:val="0"/>
      <w:marBottom w:val="0"/>
      <w:divBdr>
        <w:top w:val="none" w:sz="0" w:space="0" w:color="auto"/>
        <w:left w:val="none" w:sz="0" w:space="0" w:color="auto"/>
        <w:bottom w:val="none" w:sz="0" w:space="0" w:color="auto"/>
        <w:right w:val="none" w:sz="0" w:space="0" w:color="auto"/>
      </w:divBdr>
    </w:div>
    <w:div w:id="2062627676">
      <w:bodyDiv w:val="1"/>
      <w:marLeft w:val="0"/>
      <w:marRight w:val="0"/>
      <w:marTop w:val="0"/>
      <w:marBottom w:val="0"/>
      <w:divBdr>
        <w:top w:val="none" w:sz="0" w:space="0" w:color="auto"/>
        <w:left w:val="none" w:sz="0" w:space="0" w:color="auto"/>
        <w:bottom w:val="none" w:sz="0" w:space="0" w:color="auto"/>
        <w:right w:val="none" w:sz="0" w:space="0" w:color="auto"/>
      </w:divBdr>
    </w:div>
    <w:div w:id="2064940243">
      <w:bodyDiv w:val="1"/>
      <w:marLeft w:val="0"/>
      <w:marRight w:val="0"/>
      <w:marTop w:val="0"/>
      <w:marBottom w:val="0"/>
      <w:divBdr>
        <w:top w:val="none" w:sz="0" w:space="0" w:color="auto"/>
        <w:left w:val="none" w:sz="0" w:space="0" w:color="auto"/>
        <w:bottom w:val="none" w:sz="0" w:space="0" w:color="auto"/>
        <w:right w:val="none" w:sz="0" w:space="0" w:color="auto"/>
      </w:divBdr>
    </w:div>
    <w:div w:id="2065057527">
      <w:bodyDiv w:val="1"/>
      <w:marLeft w:val="0"/>
      <w:marRight w:val="0"/>
      <w:marTop w:val="0"/>
      <w:marBottom w:val="0"/>
      <w:divBdr>
        <w:top w:val="none" w:sz="0" w:space="0" w:color="auto"/>
        <w:left w:val="none" w:sz="0" w:space="0" w:color="auto"/>
        <w:bottom w:val="none" w:sz="0" w:space="0" w:color="auto"/>
        <w:right w:val="none" w:sz="0" w:space="0" w:color="auto"/>
      </w:divBdr>
    </w:div>
    <w:div w:id="2067877725">
      <w:bodyDiv w:val="1"/>
      <w:marLeft w:val="0"/>
      <w:marRight w:val="0"/>
      <w:marTop w:val="0"/>
      <w:marBottom w:val="0"/>
      <w:divBdr>
        <w:top w:val="none" w:sz="0" w:space="0" w:color="auto"/>
        <w:left w:val="none" w:sz="0" w:space="0" w:color="auto"/>
        <w:bottom w:val="none" w:sz="0" w:space="0" w:color="auto"/>
        <w:right w:val="none" w:sz="0" w:space="0" w:color="auto"/>
      </w:divBdr>
    </w:div>
    <w:div w:id="2071150696">
      <w:bodyDiv w:val="1"/>
      <w:marLeft w:val="0"/>
      <w:marRight w:val="0"/>
      <w:marTop w:val="0"/>
      <w:marBottom w:val="0"/>
      <w:divBdr>
        <w:top w:val="none" w:sz="0" w:space="0" w:color="auto"/>
        <w:left w:val="none" w:sz="0" w:space="0" w:color="auto"/>
        <w:bottom w:val="none" w:sz="0" w:space="0" w:color="auto"/>
        <w:right w:val="none" w:sz="0" w:space="0" w:color="auto"/>
      </w:divBdr>
    </w:div>
    <w:div w:id="2074501681">
      <w:bodyDiv w:val="1"/>
      <w:marLeft w:val="0"/>
      <w:marRight w:val="0"/>
      <w:marTop w:val="0"/>
      <w:marBottom w:val="0"/>
      <w:divBdr>
        <w:top w:val="none" w:sz="0" w:space="0" w:color="auto"/>
        <w:left w:val="none" w:sz="0" w:space="0" w:color="auto"/>
        <w:bottom w:val="none" w:sz="0" w:space="0" w:color="auto"/>
        <w:right w:val="none" w:sz="0" w:space="0" w:color="auto"/>
      </w:divBdr>
    </w:div>
    <w:div w:id="2078555852">
      <w:bodyDiv w:val="1"/>
      <w:marLeft w:val="0"/>
      <w:marRight w:val="0"/>
      <w:marTop w:val="0"/>
      <w:marBottom w:val="0"/>
      <w:divBdr>
        <w:top w:val="none" w:sz="0" w:space="0" w:color="auto"/>
        <w:left w:val="none" w:sz="0" w:space="0" w:color="auto"/>
        <w:bottom w:val="none" w:sz="0" w:space="0" w:color="auto"/>
        <w:right w:val="none" w:sz="0" w:space="0" w:color="auto"/>
      </w:divBdr>
    </w:div>
    <w:div w:id="2082870383">
      <w:bodyDiv w:val="1"/>
      <w:marLeft w:val="0"/>
      <w:marRight w:val="0"/>
      <w:marTop w:val="0"/>
      <w:marBottom w:val="0"/>
      <w:divBdr>
        <w:top w:val="none" w:sz="0" w:space="0" w:color="auto"/>
        <w:left w:val="none" w:sz="0" w:space="0" w:color="auto"/>
        <w:bottom w:val="none" w:sz="0" w:space="0" w:color="auto"/>
        <w:right w:val="none" w:sz="0" w:space="0" w:color="auto"/>
      </w:divBdr>
    </w:div>
    <w:div w:id="2083023113">
      <w:bodyDiv w:val="1"/>
      <w:marLeft w:val="0"/>
      <w:marRight w:val="0"/>
      <w:marTop w:val="0"/>
      <w:marBottom w:val="0"/>
      <w:divBdr>
        <w:top w:val="none" w:sz="0" w:space="0" w:color="auto"/>
        <w:left w:val="none" w:sz="0" w:space="0" w:color="auto"/>
        <w:bottom w:val="none" w:sz="0" w:space="0" w:color="auto"/>
        <w:right w:val="none" w:sz="0" w:space="0" w:color="auto"/>
      </w:divBdr>
    </w:div>
    <w:div w:id="2084863958">
      <w:bodyDiv w:val="1"/>
      <w:marLeft w:val="0"/>
      <w:marRight w:val="0"/>
      <w:marTop w:val="0"/>
      <w:marBottom w:val="0"/>
      <w:divBdr>
        <w:top w:val="none" w:sz="0" w:space="0" w:color="auto"/>
        <w:left w:val="none" w:sz="0" w:space="0" w:color="auto"/>
        <w:bottom w:val="none" w:sz="0" w:space="0" w:color="auto"/>
        <w:right w:val="none" w:sz="0" w:space="0" w:color="auto"/>
      </w:divBdr>
    </w:div>
    <w:div w:id="2085908470">
      <w:bodyDiv w:val="1"/>
      <w:marLeft w:val="0"/>
      <w:marRight w:val="0"/>
      <w:marTop w:val="0"/>
      <w:marBottom w:val="0"/>
      <w:divBdr>
        <w:top w:val="none" w:sz="0" w:space="0" w:color="auto"/>
        <w:left w:val="none" w:sz="0" w:space="0" w:color="auto"/>
        <w:bottom w:val="none" w:sz="0" w:space="0" w:color="auto"/>
        <w:right w:val="none" w:sz="0" w:space="0" w:color="auto"/>
      </w:divBdr>
    </w:div>
    <w:div w:id="2087141248">
      <w:bodyDiv w:val="1"/>
      <w:marLeft w:val="0"/>
      <w:marRight w:val="0"/>
      <w:marTop w:val="0"/>
      <w:marBottom w:val="0"/>
      <w:divBdr>
        <w:top w:val="none" w:sz="0" w:space="0" w:color="auto"/>
        <w:left w:val="none" w:sz="0" w:space="0" w:color="auto"/>
        <w:bottom w:val="none" w:sz="0" w:space="0" w:color="auto"/>
        <w:right w:val="none" w:sz="0" w:space="0" w:color="auto"/>
      </w:divBdr>
    </w:div>
    <w:div w:id="2092459587">
      <w:bodyDiv w:val="1"/>
      <w:marLeft w:val="0"/>
      <w:marRight w:val="0"/>
      <w:marTop w:val="0"/>
      <w:marBottom w:val="0"/>
      <w:divBdr>
        <w:top w:val="none" w:sz="0" w:space="0" w:color="auto"/>
        <w:left w:val="none" w:sz="0" w:space="0" w:color="auto"/>
        <w:bottom w:val="none" w:sz="0" w:space="0" w:color="auto"/>
        <w:right w:val="none" w:sz="0" w:space="0" w:color="auto"/>
      </w:divBdr>
    </w:div>
    <w:div w:id="2095780306">
      <w:bodyDiv w:val="1"/>
      <w:marLeft w:val="0"/>
      <w:marRight w:val="0"/>
      <w:marTop w:val="0"/>
      <w:marBottom w:val="0"/>
      <w:divBdr>
        <w:top w:val="none" w:sz="0" w:space="0" w:color="auto"/>
        <w:left w:val="none" w:sz="0" w:space="0" w:color="auto"/>
        <w:bottom w:val="none" w:sz="0" w:space="0" w:color="auto"/>
        <w:right w:val="none" w:sz="0" w:space="0" w:color="auto"/>
      </w:divBdr>
    </w:div>
    <w:div w:id="2097239227">
      <w:bodyDiv w:val="1"/>
      <w:marLeft w:val="0"/>
      <w:marRight w:val="0"/>
      <w:marTop w:val="0"/>
      <w:marBottom w:val="0"/>
      <w:divBdr>
        <w:top w:val="none" w:sz="0" w:space="0" w:color="auto"/>
        <w:left w:val="none" w:sz="0" w:space="0" w:color="auto"/>
        <w:bottom w:val="none" w:sz="0" w:space="0" w:color="auto"/>
        <w:right w:val="none" w:sz="0" w:space="0" w:color="auto"/>
      </w:divBdr>
    </w:div>
    <w:div w:id="2097357659">
      <w:bodyDiv w:val="1"/>
      <w:marLeft w:val="0"/>
      <w:marRight w:val="0"/>
      <w:marTop w:val="0"/>
      <w:marBottom w:val="0"/>
      <w:divBdr>
        <w:top w:val="none" w:sz="0" w:space="0" w:color="auto"/>
        <w:left w:val="none" w:sz="0" w:space="0" w:color="auto"/>
        <w:bottom w:val="none" w:sz="0" w:space="0" w:color="auto"/>
        <w:right w:val="none" w:sz="0" w:space="0" w:color="auto"/>
      </w:divBdr>
    </w:div>
    <w:div w:id="2097707815">
      <w:bodyDiv w:val="1"/>
      <w:marLeft w:val="0"/>
      <w:marRight w:val="0"/>
      <w:marTop w:val="0"/>
      <w:marBottom w:val="0"/>
      <w:divBdr>
        <w:top w:val="none" w:sz="0" w:space="0" w:color="auto"/>
        <w:left w:val="none" w:sz="0" w:space="0" w:color="auto"/>
        <w:bottom w:val="none" w:sz="0" w:space="0" w:color="auto"/>
        <w:right w:val="none" w:sz="0" w:space="0" w:color="auto"/>
      </w:divBdr>
    </w:div>
    <w:div w:id="2097899700">
      <w:bodyDiv w:val="1"/>
      <w:marLeft w:val="0"/>
      <w:marRight w:val="0"/>
      <w:marTop w:val="0"/>
      <w:marBottom w:val="0"/>
      <w:divBdr>
        <w:top w:val="none" w:sz="0" w:space="0" w:color="auto"/>
        <w:left w:val="none" w:sz="0" w:space="0" w:color="auto"/>
        <w:bottom w:val="none" w:sz="0" w:space="0" w:color="auto"/>
        <w:right w:val="none" w:sz="0" w:space="0" w:color="auto"/>
      </w:divBdr>
    </w:div>
    <w:div w:id="2099209390">
      <w:bodyDiv w:val="1"/>
      <w:marLeft w:val="0"/>
      <w:marRight w:val="0"/>
      <w:marTop w:val="0"/>
      <w:marBottom w:val="0"/>
      <w:divBdr>
        <w:top w:val="none" w:sz="0" w:space="0" w:color="auto"/>
        <w:left w:val="none" w:sz="0" w:space="0" w:color="auto"/>
        <w:bottom w:val="none" w:sz="0" w:space="0" w:color="auto"/>
        <w:right w:val="none" w:sz="0" w:space="0" w:color="auto"/>
      </w:divBdr>
    </w:div>
    <w:div w:id="2101365665">
      <w:bodyDiv w:val="1"/>
      <w:marLeft w:val="0"/>
      <w:marRight w:val="0"/>
      <w:marTop w:val="0"/>
      <w:marBottom w:val="0"/>
      <w:divBdr>
        <w:top w:val="none" w:sz="0" w:space="0" w:color="auto"/>
        <w:left w:val="none" w:sz="0" w:space="0" w:color="auto"/>
        <w:bottom w:val="none" w:sz="0" w:space="0" w:color="auto"/>
        <w:right w:val="none" w:sz="0" w:space="0" w:color="auto"/>
      </w:divBdr>
    </w:div>
    <w:div w:id="2107385877">
      <w:bodyDiv w:val="1"/>
      <w:marLeft w:val="0"/>
      <w:marRight w:val="0"/>
      <w:marTop w:val="0"/>
      <w:marBottom w:val="0"/>
      <w:divBdr>
        <w:top w:val="none" w:sz="0" w:space="0" w:color="auto"/>
        <w:left w:val="none" w:sz="0" w:space="0" w:color="auto"/>
        <w:bottom w:val="none" w:sz="0" w:space="0" w:color="auto"/>
        <w:right w:val="none" w:sz="0" w:space="0" w:color="auto"/>
      </w:divBdr>
    </w:div>
    <w:div w:id="2108889256">
      <w:bodyDiv w:val="1"/>
      <w:marLeft w:val="0"/>
      <w:marRight w:val="0"/>
      <w:marTop w:val="0"/>
      <w:marBottom w:val="0"/>
      <w:divBdr>
        <w:top w:val="none" w:sz="0" w:space="0" w:color="auto"/>
        <w:left w:val="none" w:sz="0" w:space="0" w:color="auto"/>
        <w:bottom w:val="none" w:sz="0" w:space="0" w:color="auto"/>
        <w:right w:val="none" w:sz="0" w:space="0" w:color="auto"/>
      </w:divBdr>
    </w:div>
    <w:div w:id="2109349443">
      <w:bodyDiv w:val="1"/>
      <w:marLeft w:val="0"/>
      <w:marRight w:val="0"/>
      <w:marTop w:val="0"/>
      <w:marBottom w:val="0"/>
      <w:divBdr>
        <w:top w:val="none" w:sz="0" w:space="0" w:color="auto"/>
        <w:left w:val="none" w:sz="0" w:space="0" w:color="auto"/>
        <w:bottom w:val="none" w:sz="0" w:space="0" w:color="auto"/>
        <w:right w:val="none" w:sz="0" w:space="0" w:color="auto"/>
      </w:divBdr>
    </w:div>
    <w:div w:id="2111116718">
      <w:bodyDiv w:val="1"/>
      <w:marLeft w:val="0"/>
      <w:marRight w:val="0"/>
      <w:marTop w:val="0"/>
      <w:marBottom w:val="0"/>
      <w:divBdr>
        <w:top w:val="none" w:sz="0" w:space="0" w:color="auto"/>
        <w:left w:val="none" w:sz="0" w:space="0" w:color="auto"/>
        <w:bottom w:val="none" w:sz="0" w:space="0" w:color="auto"/>
        <w:right w:val="none" w:sz="0" w:space="0" w:color="auto"/>
      </w:divBdr>
    </w:div>
    <w:div w:id="2115785553">
      <w:bodyDiv w:val="1"/>
      <w:marLeft w:val="0"/>
      <w:marRight w:val="0"/>
      <w:marTop w:val="0"/>
      <w:marBottom w:val="0"/>
      <w:divBdr>
        <w:top w:val="none" w:sz="0" w:space="0" w:color="auto"/>
        <w:left w:val="none" w:sz="0" w:space="0" w:color="auto"/>
        <w:bottom w:val="none" w:sz="0" w:space="0" w:color="auto"/>
        <w:right w:val="none" w:sz="0" w:space="0" w:color="auto"/>
      </w:divBdr>
    </w:div>
    <w:div w:id="2120100198">
      <w:bodyDiv w:val="1"/>
      <w:marLeft w:val="0"/>
      <w:marRight w:val="0"/>
      <w:marTop w:val="0"/>
      <w:marBottom w:val="0"/>
      <w:divBdr>
        <w:top w:val="none" w:sz="0" w:space="0" w:color="auto"/>
        <w:left w:val="none" w:sz="0" w:space="0" w:color="auto"/>
        <w:bottom w:val="none" w:sz="0" w:space="0" w:color="auto"/>
        <w:right w:val="none" w:sz="0" w:space="0" w:color="auto"/>
      </w:divBdr>
    </w:div>
    <w:div w:id="2120105540">
      <w:bodyDiv w:val="1"/>
      <w:marLeft w:val="0"/>
      <w:marRight w:val="0"/>
      <w:marTop w:val="0"/>
      <w:marBottom w:val="0"/>
      <w:divBdr>
        <w:top w:val="none" w:sz="0" w:space="0" w:color="auto"/>
        <w:left w:val="none" w:sz="0" w:space="0" w:color="auto"/>
        <w:bottom w:val="none" w:sz="0" w:space="0" w:color="auto"/>
        <w:right w:val="none" w:sz="0" w:space="0" w:color="auto"/>
      </w:divBdr>
    </w:div>
    <w:div w:id="2122721816">
      <w:bodyDiv w:val="1"/>
      <w:marLeft w:val="0"/>
      <w:marRight w:val="0"/>
      <w:marTop w:val="0"/>
      <w:marBottom w:val="0"/>
      <w:divBdr>
        <w:top w:val="none" w:sz="0" w:space="0" w:color="auto"/>
        <w:left w:val="none" w:sz="0" w:space="0" w:color="auto"/>
        <w:bottom w:val="none" w:sz="0" w:space="0" w:color="auto"/>
        <w:right w:val="none" w:sz="0" w:space="0" w:color="auto"/>
      </w:divBdr>
    </w:div>
    <w:div w:id="2125269707">
      <w:bodyDiv w:val="1"/>
      <w:marLeft w:val="0"/>
      <w:marRight w:val="0"/>
      <w:marTop w:val="0"/>
      <w:marBottom w:val="0"/>
      <w:divBdr>
        <w:top w:val="none" w:sz="0" w:space="0" w:color="auto"/>
        <w:left w:val="none" w:sz="0" w:space="0" w:color="auto"/>
        <w:bottom w:val="none" w:sz="0" w:space="0" w:color="auto"/>
        <w:right w:val="none" w:sz="0" w:space="0" w:color="auto"/>
      </w:divBdr>
    </w:div>
    <w:div w:id="2125686454">
      <w:bodyDiv w:val="1"/>
      <w:marLeft w:val="0"/>
      <w:marRight w:val="0"/>
      <w:marTop w:val="0"/>
      <w:marBottom w:val="0"/>
      <w:divBdr>
        <w:top w:val="none" w:sz="0" w:space="0" w:color="auto"/>
        <w:left w:val="none" w:sz="0" w:space="0" w:color="auto"/>
        <w:bottom w:val="none" w:sz="0" w:space="0" w:color="auto"/>
        <w:right w:val="none" w:sz="0" w:space="0" w:color="auto"/>
      </w:divBdr>
    </w:div>
    <w:div w:id="2126727357">
      <w:bodyDiv w:val="1"/>
      <w:marLeft w:val="0"/>
      <w:marRight w:val="0"/>
      <w:marTop w:val="0"/>
      <w:marBottom w:val="0"/>
      <w:divBdr>
        <w:top w:val="none" w:sz="0" w:space="0" w:color="auto"/>
        <w:left w:val="none" w:sz="0" w:space="0" w:color="auto"/>
        <w:bottom w:val="none" w:sz="0" w:space="0" w:color="auto"/>
        <w:right w:val="none" w:sz="0" w:space="0" w:color="auto"/>
      </w:divBdr>
    </w:div>
    <w:div w:id="2127191888">
      <w:bodyDiv w:val="1"/>
      <w:marLeft w:val="0"/>
      <w:marRight w:val="0"/>
      <w:marTop w:val="0"/>
      <w:marBottom w:val="0"/>
      <w:divBdr>
        <w:top w:val="none" w:sz="0" w:space="0" w:color="auto"/>
        <w:left w:val="none" w:sz="0" w:space="0" w:color="auto"/>
        <w:bottom w:val="none" w:sz="0" w:space="0" w:color="auto"/>
        <w:right w:val="none" w:sz="0" w:space="0" w:color="auto"/>
      </w:divBdr>
    </w:div>
    <w:div w:id="2132701760">
      <w:bodyDiv w:val="1"/>
      <w:marLeft w:val="0"/>
      <w:marRight w:val="0"/>
      <w:marTop w:val="0"/>
      <w:marBottom w:val="0"/>
      <w:divBdr>
        <w:top w:val="none" w:sz="0" w:space="0" w:color="auto"/>
        <w:left w:val="none" w:sz="0" w:space="0" w:color="auto"/>
        <w:bottom w:val="none" w:sz="0" w:space="0" w:color="auto"/>
        <w:right w:val="none" w:sz="0" w:space="0" w:color="auto"/>
      </w:divBdr>
    </w:div>
    <w:div w:id="2139906164">
      <w:bodyDiv w:val="1"/>
      <w:marLeft w:val="0"/>
      <w:marRight w:val="0"/>
      <w:marTop w:val="0"/>
      <w:marBottom w:val="0"/>
      <w:divBdr>
        <w:top w:val="none" w:sz="0" w:space="0" w:color="auto"/>
        <w:left w:val="none" w:sz="0" w:space="0" w:color="auto"/>
        <w:bottom w:val="none" w:sz="0" w:space="0" w:color="auto"/>
        <w:right w:val="none" w:sz="0" w:space="0" w:color="auto"/>
      </w:divBdr>
    </w:div>
    <w:div w:id="214519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hgreat.github.io/analyticsAppBook/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Lan01</b:Tag>
    <b:SourceType>Report</b:SourceType>
    <b:Guid>{C33D7635-D1FA-432C-8C28-74A250A13756}</b:Guid>
    <b:Title>Contacts Between Police and the Public: Findings from the 1999 National Survey</b:Title>
    <b:Year>2001</b:Year>
    <b:City>Washington, DC.</b:City>
    <b:Publisher>Bureau of Justice Statistics</b:Publisher>
    <b:Author>
      <b:Author>
        <b:NameList>
          <b:Person>
            <b:Last>Langan</b:Last>
            <b:First>P</b:First>
          </b:Person>
          <b:Person>
            <b:Last>Greenfeld</b:Last>
            <b:First>L</b:First>
          </b:Person>
          <b:Person>
            <b:Last>Smith</b:Last>
            <b:First>S</b:First>
          </b:Person>
          <b:Person>
            <b:Last>Durose</b:Last>
            <b:First>M</b:First>
          </b:Person>
          <b:Person>
            <b:Last>Levin</b:Last>
            <b:First>D</b:First>
          </b:Person>
        </b:NameList>
      </b:Author>
    </b:Author>
    <b:RefOrder>1</b:RefOrder>
  </b:Source>
  <b:Source>
    <b:Tag>Mas81</b:Tag>
    <b:SourceType>JournalArticle</b:SourceType>
    <b:Guid>{85B9C32C-D647-4374-AEC2-4060F58BF0F0}</b:Guid>
    <b:Author>
      <b:Author>
        <b:NameList>
          <b:Person>
            <b:Last>Mastrofski</b:Last>
            <b:First>S</b:First>
          </b:Person>
        </b:NameList>
      </b:Author>
    </b:Author>
    <b:Title>Surveying clients to assess police performance: focussing on the police-citizen encounter</b:Title>
    <b:Year>1981</b:Year>
    <b:Volume>5</b:Volume>
    <b:Pages>397-408</b:Pages>
    <b:JournalName>Evaluation Review</b:JournalName>
    <b:RefOrder>2</b:RefOrder>
  </b:Source>
  <b:Source>
    <b:Tag>Liu12</b:Tag>
    <b:SourceType>JournalArticle</b:SourceType>
    <b:Guid>{32E60BB4-927E-4434-A4A9-5ADFCD1E59A0}</b:Guid>
    <b:Author>
      <b:Author>
        <b:NameList>
          <b:Person>
            <b:Last>Liu</b:Last>
            <b:First>B</b:First>
          </b:Person>
        </b:NameList>
      </b:Author>
    </b:Author>
    <b:Title>Sentiment analysis and opinion mining</b:Title>
    <b:Year>2012</b:Year>
    <b:Volume>5</b:Volume>
    <b:JournalName>Synthesis lectures on human language technologies</b:JournalName>
    <b:Pages>1-167</b:Pages>
    <b:RefOrder>4</b:RefOrder>
  </b:Source>
  <b:Source>
    <b:Tag>Ist18</b:Tag>
    <b:SourceType>ConferenceProceedings</b:SourceType>
    <b:Guid>{8A2C1051-99B2-48FD-B2FE-6D876BA37359}</b:Guid>
    <b:Title>Sentiment analysis of law enforcement performance using support vector machine and K-nearest neighbor</b:Title>
    <b:Year>2018</b:Year>
    <b:Author>
      <b:Author>
        <b:NameList>
          <b:Person>
            <b:Last>Istia</b:Last>
            <b:First>S.S</b:First>
          </b:Person>
          <b:Person>
            <b:Last>Purnomo</b:Last>
            <b:First>H.D</b:First>
          </b:Person>
        </b:NameList>
      </b:Author>
    </b:Author>
    <b:Pages>84-89</b:Pages>
    <b:ConferenceName>In 3rd International Conference on Information Technology, Information System and Electrical Engineering (ICITISEE), IEEE 2018, Indonesia</b:ConferenceName>
    <b:RefOrder>7</b:RefOrder>
  </b:Source>
  <b:Source>
    <b:Tag>Han19</b:Tag>
    <b:SourceType>JournalArticle</b:SourceType>
    <b:Guid>{DD7DA443-7BFC-4600-B688-A249040DF621}</b:Guid>
    <b:Title>Maintaining neutrality: A sentiment analysis of police agency Facebook pages before and after a fatal officer-involved shooting of a citizen</b:Title>
    <b:Year>2019</b:Year>
    <b:Author>
      <b:Author>
        <b:NameList>
          <b:Person>
            <b:Last>Hand</b:Last>
            <b:First>L.</b:First>
            <b:Middle>C.</b:Middle>
          </b:Person>
          <b:Person>
            <b:Last>Ching</b:Last>
            <b:First>B.</b:First>
            <b:Middle>D.</b:Middle>
          </b:Person>
        </b:NameList>
      </b:Author>
    </b:Author>
    <b:JournalName>Government Information Quarterly</b:JournalName>
    <b:Pages>101420</b:Pages>
    <b:Volume>37</b:Volume>
    <b:RefOrder>8</b:RefOrder>
  </b:Source>
  <b:Source>
    <b:Tag>Xue20</b:Tag>
    <b:SourceType>JournalArticle</b:SourceType>
    <b:Guid>{7F0E42A1-4FBF-4416-B2C1-0ED3244647FF}</b:Guid>
    <b:Author>
      <b:Author>
        <b:NameList>
          <b:Person>
            <b:Last>Xue</b:Last>
            <b:First>J.</b:First>
          </b:Person>
          <b:Person>
            <b:Last>Chen</b:Last>
            <b:First>J.</b:First>
          </b:Person>
          <b:Person>
            <b:Last>Chen</b:Last>
            <b:First>C.</b:First>
          </b:Person>
          <b:Person>
            <b:Last>Zheng</b:Last>
            <b:First>C.</b:First>
          </b:Person>
          <b:Person>
            <b:Last>Li</b:Last>
            <b:First>S.</b:First>
          </b:Person>
          <b:Person>
            <b:Last>Zhu</b:Last>
            <b:First>T.</b:First>
          </b:Person>
        </b:NameList>
      </b:Author>
    </b:Author>
    <b:Title>Public discourse and sentiment during the COVID 19 pandemic: Using Latent Dirichlet Allocation for topic modeling on Twitter</b:Title>
    <b:JournalName>PLoS ONE</b:JournalName>
    <b:Year>2020</b:Year>
    <b:Pages>e0239441</b:Pages>
    <b:Volume>15(9)</b:Volume>
    <b:DOI>https://doi.org/10.1371/journal.pone.0239441</b:DOI>
    <b:RefOrder>19</b:RefOrder>
  </b:Source>
  <b:Source>
    <b:Tag>Jia</b:Tag>
    <b:SourceType>JournalArticle</b:SourceType>
    <b:Guid>{E82C1F1F-DD89-462B-817C-B9C28D3094B1}</b:Guid>
    <b:Author>
      <b:Author>
        <b:NameList>
          <b:Person>
            <b:Last>Jiang</b:Last>
            <b:First>Y.</b:First>
          </b:Person>
          <b:Person>
            <b:Last>Li</b:Last>
            <b:First>Z.</b:First>
          </b:Person>
          <b:Person>
            <b:Last>and Ye</b:Last>
            <b:First>X.</b:First>
          </b:Person>
        </b:NameList>
      </b:Author>
    </b:Author>
    <b:Title>Understanding demographic and socioeconomic biases of geotagged twitter users at the county level</b:Title>
    <b:JournalName>Cartography Geographic Inf. Sci.</b:JournalName>
    <b:Pages>228_242</b:Pages>
    <b:Volume>46</b:Volume>
    <b:RefOrder>12</b:RefOrder>
  </b:Source>
  <b:Source>
    <b:Tag>Pau17</b:Tag>
    <b:SourceType>ConferenceProceedings</b:SourceType>
    <b:Guid>{F3FFD742-6457-4E7D-B5EE-465737C2F9D4}</b:Guid>
    <b:Author>
      <b:Author>
        <b:NameList>
          <b:Person>
            <b:Last>Paul</b:Last>
            <b:First>D.</b:First>
          </b:Person>
          <b:Person>
            <b:Last>Li</b:Last>
            <b:First>F.</b:First>
          </b:Person>
          <b:Person>
            <b:Last>Teja</b:Last>
            <b:First>M.K.</b:First>
          </b:Person>
          <b:Person>
            <b:Last>Yu</b:Last>
            <b:First>X.</b:First>
          </b:Person>
          <b:Person>
            <b:Last>Frost</b:Last>
            <b:First>R.</b:First>
          </b:Person>
        </b:NameList>
      </b:Author>
    </b:Author>
    <b:Title>Compass: Spatio temporal sentiment analysis of US election what twitter says!</b:Title>
    <b:Year>2017</b:Year>
    <b:Pages>1585-1594</b:Pages>
    <b:ConferenceName>In Proceedings of the 23rd ACM SIGKDD international conference on knowledge discovery and data mining</b:ConferenceName>
    <b:RefOrder>13</b:RefOrder>
  </b:Source>
  <b:Source>
    <b:Tag>Mal15</b:Tag>
    <b:SourceType>ConferenceProceedings</b:SourceType>
    <b:Guid>{E6BAC8C9-03F8-41F1-BD3B-8B74B14870D5}</b:Guid>
    <b:Author>
      <b:Author>
        <b:NameList>
          <b:Person>
            <b:Last>Malik</b:Last>
            <b:First>M.</b:First>
          </b:Person>
          <b:Person>
            <b:Last>Lamba</b:Last>
            <b:First>H.</b:First>
          </b:Person>
          <b:Person>
            <b:Last>Nakos</b:Last>
            <b:First>C.</b:First>
          </b:Person>
          <b:Person>
            <b:Last>Pfeffer</b:Last>
            <b:First>J.</b:First>
          </b:Person>
        </b:NameList>
      </b:Author>
    </b:Author>
    <b:Title>Population bias in geotagged tweets</b:Title>
    <b:Year>2015</b:Year>
    <b:ConferenceName>Proceedings of the International AAAI Conference on Web and Social Media</b:ConferenceName>
    <b:Volume>9</b:Volume>
    <b:RefOrder>14</b:RefOrder>
  </b:Source>
  <b:Source>
    <b:Tag>Pav15</b:Tag>
    <b:SourceType>ConferenceProceedings</b:SourceType>
    <b:Guid>{5701A47F-8E8B-4F92-A0D8-9F13F89BAE60}</b:Guid>
    <b:Author>
      <b:Author>
        <b:NameList>
          <b:Person>
            <b:Last>Pavalanathan</b:Last>
            <b:First>U.</b:First>
          </b:Person>
          <b:Person>
            <b:Last>Eisenstein</b:Last>
            <b:First>J.</b:First>
          </b:Person>
        </b:NameList>
      </b:Author>
    </b:Author>
    <b:Title>Confounds and consequences in geotagged Twitter data</b:Title>
    <b:Year>2015</b:Year>
    <b:DOI>arXiv preprint arXiv:1506.02275.</b:DOI>
    <b:RefOrder>15</b:RefOrder>
  </b:Source>
  <b:Source>
    <b:Tag>Bal14</b:Tag>
    <b:SourceType>JournalArticle</b:SourceType>
    <b:Guid>{D8EDC6A5-16B8-4350-AC6C-192CE1F3FCC5}</b:Guid>
    <b:Author>
      <b:Author>
        <b:NameList>
          <b:Person>
            <b:Last>Balahur</b:Last>
            <b:First>A.</b:First>
          </b:Person>
          <b:Person>
            <b:Last>Mihalcea</b:Last>
            <b:First>R.</b:First>
          </b:Person>
          <b:Person>
            <b:Last>Montoyo</b:Last>
            <b:First>A.</b:First>
          </b:Person>
        </b:NameList>
      </b:Author>
    </b:Author>
    <b:Title>Computational approaches to subjectivity and sentiment analysis: Present and envisaged methods and applications</b:Title>
    <b:Year>2014</b:Year>
    <b:JournalName>Computer Speech &amp; Language</b:JournalName>
    <b:Pages>1-6</b:Pages>
    <b:Volume>28</b:Volume>
    <b:RefOrder>5</b:RefOrder>
  </b:Source>
  <b:Source>
    <b:Tag>Kel61</b:Tag>
    <b:SourceType>JournalArticle</b:SourceType>
    <b:Guid>{5381A82A-10E7-4969-A3A0-3AC8CC924039}</b:Guid>
    <b:Author>
      <b:Author>
        <b:NameList>
          <b:Person>
            <b:Last>Kelman</b:Last>
            <b:First>H.</b:First>
            <b:Middle>C.</b:Middle>
          </b:Person>
        </b:NameList>
      </b:Author>
    </b:Author>
    <b:Title>Processes of Opinion Change</b:Title>
    <b:Year>1961</b:Year>
    <b:JournalName>The Public Opinion Quarterly</b:JournalName>
    <b:Pages>57-78</b:Pages>
    <b:Volume>1</b:Volume>
    <b:RefOrder>16</b:RefOrder>
  </b:Source>
  <b:Source>
    <b:Tag>Sam20</b:Tag>
    <b:SourceType>JournalArticle</b:SourceType>
    <b:Guid>{3DC3654C-BDF9-40DC-A8AB-FEEDE661A10D}</b:Guid>
    <b:Author>
      <b:Author>
        <b:NameList>
          <b:Person>
            <b:Last>Samuel</b:Last>
            <b:First>J.</b:First>
          </b:Person>
          <b:Person>
            <b:Last>Ali</b:Last>
            <b:First>G.</b:First>
            <b:Middle>G. M. N.</b:Middle>
          </b:Person>
          <b:Person>
            <b:Last>Rahman</b:Last>
            <b:First>M.</b:First>
            <b:Middle>M.</b:Middle>
          </b:Person>
          <b:Person>
            <b:Last>Esawi</b:Last>
            <b:First>E.</b:First>
          </b:Person>
          <b:Person>
            <b:Last>Samuel</b:Last>
            <b:First>Y.</b:First>
          </b:Person>
        </b:NameList>
      </b:Author>
    </b:Author>
    <b:Title>COVID-19 Public Sentiment Insights and Machine Learning for Tweets Classification</b:Title>
    <b:JournalName>Information</b:JournalName>
    <b:Year>2020</b:Year>
    <b:Pages>11</b:Pages>
    <b:RefOrder>20</b:RefOrder>
  </b:Source>
  <b:Source>
    <b:Tag>Cha20</b:Tag>
    <b:SourceType>JournalArticle</b:SourceType>
    <b:Guid>{EDE4CF5E-A9E1-47E5-86BB-9EAEA4F0B1E5}</b:Guid>
    <b:Author>
      <b:Author>
        <b:NameList>
          <b:Person>
            <b:Last>Chakraborty</b:Last>
            <b:First>K.</b:First>
          </b:Person>
          <b:Person>
            <b:Last>Bhatia</b:Last>
            <b:First>S.</b:First>
          </b:Person>
          <b:Person>
            <b:Last>Bhattacharyya</b:Last>
            <b:First>S.</b:First>
          </b:Person>
          <b:Person>
            <b:Last>Platos</b:Last>
            <b:First>J.</b:First>
          </b:Person>
          <b:Person>
            <b:Last>Bag</b:Last>
            <b:First>R.</b:First>
          </b:Person>
          <b:Person>
            <b:Last>Hassanien</b:Last>
            <b:First>A.</b:First>
            <b:Middle>E.</b:Middle>
          </b:Person>
        </b:NameList>
      </b:Author>
    </b:Author>
    <b:Title>Sentiment Analysis of COVID-19 tweets by Deep Learning Classifiers-A study to show how popularity is affecting accuracy in social media.</b:Title>
    <b:JournalName>Appl Soft Comput</b:JournalName>
    <b:Year>2020</b:Year>
    <b:Pages>, 106754</b:Pages>
    <b:Volume>97</b:Volume>
    <b:RefOrder>18</b:RefOrder>
  </b:Source>
  <b:Source>
    <b:Tag>Xue201</b:Tag>
    <b:SourceType>JournalArticle</b:SourceType>
    <b:Guid>{EB0115A8-41BC-4CB1-83E6-8CD968F4905D}</b:Guid>
    <b:Author>
      <b:Author>
        <b:NameList>
          <b:Person>
            <b:Last>Xue</b:Last>
            <b:First>J.</b:First>
          </b:Person>
          <b:Person>
            <b:Last>Chen</b:Last>
            <b:First>J.</b:First>
          </b:Person>
          <b:Person>
            <b:Last>Chen</b:Last>
            <b:First>C.</b:First>
          </b:Person>
          <b:Person>
            <b:Last>Hu</b:Last>
            <b:First>R.</b:First>
          </b:Person>
          <b:Person>
            <b:Last>Zhu</b:Last>
            <b:First>T.</b:First>
          </b:Person>
        </b:NameList>
      </b:Author>
    </b:Author>
    <b:Title>The Hidden Pandemic of Family Violence During COVID-19: Unsupervised Learning of Tweets</b:Title>
    <b:JournalName>J Med Internet Res</b:JournalName>
    <b:Year>2020</b:Year>
    <b:Volume>22, e24361</b:Volume>
    <b:RefOrder>11</b:RefOrder>
  </b:Source>
  <b:Source>
    <b:Tag>Nie11</b:Tag>
    <b:SourceType>ConferenceProceedings</b:SourceType>
    <b:Guid>{09F4EC7F-368C-44F4-80B4-A62EF130D847}</b:Guid>
    <b:Author>
      <b:Author>
        <b:NameList>
          <b:Person>
            <b:Last>Nielsen</b:Last>
            <b:First>F.</b:First>
          </b:Person>
        </b:NameList>
      </b:Author>
    </b:Author>
    <b:Title>A New ANEW: Evaluation of a Word List for Sentiment Analysis in Microblogs</b:Title>
    <b:Year>2011</b:Year>
    <b:ConferenceName>Proc. ESWC-11</b:ConferenceName>
    <b:RefOrder>28</b:RefOrder>
  </b:Source>
  <b:Source>
    <b:Tag>Sil16</b:Tag>
    <b:SourceType>JournalArticle</b:SourceType>
    <b:Guid>{1699DA03-8900-494F-AC6C-086455CB7503}</b:Guid>
    <b:Author>
      <b:Author>
        <b:NameList>
          <b:Person>
            <b:Last>Silge</b:Last>
            <b:First>J.</b:First>
          </b:Person>
          <b:Person>
            <b:Last>Robinson</b:Last>
            <b:First>D.</b:First>
          </b:Person>
        </b:NameList>
      </b:Author>
    </b:Author>
    <b:Title>tidytext: Text mining and analysis using tidy data principles in R</b:Title>
    <b:Year>2016</b:Year>
    <b:JournalName>Journal of Open Source Software</b:JournalName>
    <b:Pages>37</b:Pages>
    <b:Volume>1</b:Volume>
    <b:Issue>3</b:Issue>
    <b:RefOrder>27</b:RefOrder>
  </b:Source>
  <b:Source>
    <b:Tag>BLi15</b:Tag>
    <b:SourceType>Book</b:SourceType>
    <b:Guid>{2B48BD68-0D51-4B50-A12A-AB0F6B1C8FBF}</b:Guid>
    <b:Author>
      <b:Author>
        <b:NameList>
          <b:Person>
            <b:Last>B.</b:Last>
            <b:First>Liu</b:First>
          </b:Person>
        </b:NameList>
      </b:Author>
    </b:Author>
    <b:Title>Sentiment analysis: mining opinions, sentiments, and emotions. </b:Title>
    <b:Year>2015</b:Year>
    <b:City>Cambridge</b:City>
    <b:Publisher>Cambridge University Press</b:Publisher>
    <b:RefOrder>6</b:RefOrder>
  </b:Source>
  <b:Source>
    <b:Tag>Moo02</b:Tag>
    <b:SourceType>Report</b:SourceType>
    <b:Guid>{569786FF-3EAB-44C2-8B23-843B3DACDBAE}</b:Guid>
    <b:Author>
      <b:Author>
        <b:NameList>
          <b:Person>
            <b:Last>Moore</b:Last>
            <b:First>M.</b:First>
            <b:Middle>H.</b:Middle>
          </b:Person>
          <b:Person>
            <b:Last>Thacher</b:Last>
            <b:First>D.</b:First>
          </b:Person>
          <b:Person>
            <b:Last>Dodge</b:Last>
            <b:First>A.</b:First>
          </b:Person>
          <b:Person>
            <b:Last>Moore</b:Last>
            <b:First>T.</b:First>
          </b:Person>
        </b:NameList>
      </b:Author>
    </b:Author>
    <b:Title>Recognizing Value in Policing: the Challenge of Measuring Police Performance</b:Title>
    <b:Year>2002</b:Year>
    <b:Publisher>Police Executive Research Forum</b:Publisher>
    <b:RefOrder>34</b:RefOrder>
  </b:Source>
  <b:Source>
    <b:Tag>Mas16</b:Tag>
    <b:SourceType>Report</b:SourceType>
    <b:Guid>{D671D49C-3BB7-4EF2-8099-F380F61C6C5B}</b:Guid>
    <b:Author>
      <b:Author>
        <b:NameList>
          <b:Person>
            <b:Last>Maslov</b:Last>
            <b:First>A.</b:First>
          </b:Person>
        </b:NameList>
      </b:Author>
    </b:Author>
    <b:Title>Measuring the Performance of the Police: The Perspective of the Public</b:Title>
    <b:Year>2016</b:Year>
    <b:Department>Canada Public Safety Canada</b:Department>
    <b:Pages>61</b:Pages>
    <b:ThesisType>Research Report</b:ThesisType>
    <b:RefOrder>35</b:RefOrder>
  </b:Source>
  <b:Source>
    <b:Tag>Wal19</b:Tag>
    <b:SourceType>JournalArticle</b:SourceType>
    <b:Guid>{60E92EEC-7EF7-47FD-854B-98D2AA0BABB5}</b:Guid>
    <b:Title>Social media and border security: Twitter use by migration policing agencies</b:Title>
    <b:Year>2019</b:Year>
    <b:Author>
      <b:Author>
        <b:NameList>
          <b:Person>
            <b:Last>Walsh</b:Last>
            <b:First>J.</b:First>
            <b:Middle>P.</b:Middle>
          </b:Person>
        </b:NameList>
      </b:Author>
    </b:Author>
    <b:JournalName>Policing and Society</b:JournalName>
    <b:Pages>1138-1156.</b:Pages>
    <b:Volume>30</b:Volume>
    <b:Institution>Policing and Society</b:Institution>
    <b:RefOrder>33</b:RefOrder>
  </b:Source>
  <b:Source>
    <b:Tag>Hev10</b:Tag>
    <b:SourceType>JournalArticle</b:SourceType>
    <b:Guid>{66131FA0-4B5C-4897-8D27-403E9B8CA7C9}</b:Guid>
    <b:Author>
      <b:Author>
        <b:NameList>
          <b:Person>
            <b:Last>Heverin</b:Last>
            <b:First>T.</b:First>
          </b:Person>
          <b:Person>
            <b:Last>Zach</b:Last>
            <b:First>L.</b:First>
          </b:Person>
        </b:NameList>
      </b:Author>
    </b:Author>
    <b:Title>Twitter for city police department information sharing.</b:Title>
    <b:JournalName>Proceedings of the American Society for Information Science and Technology</b:JournalName>
    <b:Year>2010</b:Year>
    <b:Pages>1-7</b:Pages>
    <b:Volume>47</b:Volume>
    <b:RefOrder>22</b:RefOrder>
  </b:Source>
  <b:Source>
    <b:Tag>Cru11</b:Tag>
    <b:SourceType>JournalArticle</b:SourceType>
    <b:Guid>{687CA3F7-66CA-4708-91B4-F7BCC06EC70B}</b:Guid>
    <b:Author>
      <b:Author>
        <b:NameList>
          <b:Person>
            <b:Last>Crump</b:Last>
            <b:First>J.</b:First>
          </b:Person>
        </b:NameList>
      </b:Author>
    </b:Author>
    <b:Title>What are the police doing on Twitter? Social media, the police and the public</b:Title>
    <b:JournalName>Policy &amp; Internet</b:JournalName>
    <b:Year>2011</b:Year>
    <b:Pages>1–27</b:Pages>
    <b:Volume>3(4)</b:Volume>
    <b:RefOrder>23</b:RefOrder>
  </b:Source>
  <b:Source>
    <b:Tag>Lie13</b:Tag>
    <b:SourceType>JournalArticle</b:SourceType>
    <b:Guid>{65087A39-32B8-46DC-9669-8ECA802D9E98}</b:Guid>
    <b:Author>
      <b:Author>
        <b:NameList>
          <b:Person>
            <b:Last>Lieberman</b:Last>
            <b:First>J.</b:First>
            <b:Middle>D.</b:Middle>
          </b:Person>
          <b:Person>
            <b:Last>Koetzle</b:Last>
            <b:First>D.</b:First>
          </b:Person>
          <b:Person>
            <b:Last>Sakiyama</b:Last>
            <b:First>M.</b:First>
          </b:Person>
        </b:NameList>
      </b:Author>
    </b:Author>
    <b:Title>Police departments’ use of Facebook: patterns and policy issues</b:Title>
    <b:JournalName>Police quarterly</b:JournalName>
    <b:Year>2013</b:Year>
    <b:Pages>438–462</b:Pages>
    <b:Volume>16(4)</b:Volume>
    <b:RefOrder>24</b:RefOrder>
  </b:Source>
  <b:Source>
    <b:Tag>Lau20</b:Tag>
    <b:SourceType>JournalArticle</b:SourceType>
    <b:Guid>{EC6A4BC0-FAB4-4E56-901C-157C9FDDA7A3}</b:Guid>
    <b:Author>
      <b:Author>
        <b:NameList>
          <b:Person>
            <b:Last>Laufs</b:Last>
            <b:First>J.</b:First>
          </b:Person>
          <b:Person>
            <b:Last>Waseem</b:Last>
            <b:First>Z.</b:First>
          </b:Person>
        </b:NameList>
      </b:Author>
    </b:Author>
    <b:Title>Policing in pandemics: a systematic review and best practices for police response to COVID-19</b:Title>
    <b:JournalName>International Journal of Disaster Risk Reduction</b:JournalName>
    <b:Year>2020</b:Year>
    <b:Pages>101812</b:Pages>
    <b:Volume>51</b:Volume>
    <b:RefOrder>9</b:RefOrder>
  </b:Source>
  <b:Source>
    <b:Tag>Kea19</b:Tag>
    <b:SourceType>JournalArticle</b:SourceType>
    <b:Guid>{47686CA1-045A-4872-80B6-A040DA4EC206}</b:Guid>
    <b:Author>
      <b:Author>
        <b:NameList>
          <b:Person>
            <b:Last>Kearney</b:Last>
            <b:First>M.</b:First>
            <b:Middle>W.</b:Middle>
          </b:Person>
        </b:NameList>
      </b:Author>
    </b:Author>
    <b:Title>rtweet: Collecting and analyzing Twitter data</b:Title>
    <b:JournalName>Journal of Open Source Software</b:JournalName>
    <b:Year>2019</b:Year>
    <b:Pages>1829</b:Pages>
    <b:Volume>4</b:Volume>
    <b:Issue>42</b:Issue>
    <b:DOI>10.21105/joss.01829</b:DOI>
    <b:RefOrder>25</b:RefOrder>
  </b:Source>
  <b:Source>
    <b:Tag>Goo06</b:Tag>
    <b:SourceType>Book</b:SourceType>
    <b:Guid>{500FBA27-896B-4CEF-A614-A084683B5D17}</b:Guid>
    <b:Title>Resampling Methods</b:Title>
    <b:Publisher>Birkhauser</b:Publisher>
    <b:Year>2006</b:Year>
    <b:Author>
      <b:Author>
        <b:NameList>
          <b:Person>
            <b:Last>Good</b:Last>
            <b:First>P</b:First>
          </b:Person>
        </b:NameList>
      </b:Author>
    </b:Author>
    <b:Edition>3rd</b:Edition>
    <b:RefOrder>32</b:RefOrder>
  </b:Source>
  <b:Source>
    <b:Tag>Fis35</b:Tag>
    <b:SourceType>Book</b:SourceType>
    <b:Guid>{3F1A469A-6540-465A-9768-88BA220BDE45}</b:Guid>
    <b:Author>
      <b:Author>
        <b:NameList>
          <b:Person>
            <b:Last>Fisher</b:Last>
            <b:First>R.</b:First>
            <b:Middle>A</b:Middle>
          </b:Person>
        </b:NameList>
      </b:Author>
    </b:Author>
    <b:Title>The Design of Experiments</b:Title>
    <b:Year>1935</b:Year>
    <b:City>New York</b:City>
    <b:Publisher>Hafner</b:Publisher>
    <b:RefOrder>31</b:RefOrder>
  </b:Source>
  <b:Source>
    <b:Tag>Off15</b:Tag>
    <b:SourceType>ElectronicSource</b:SourceType>
    <b:Guid>{8E6EDED3-564C-4624-9E7B-0ECFC8AB8188}</b:Guid>
    <b:Author>
      <b:Author>
        <b:NameList>
          <b:Person>
            <b:Last>Statistics</b:Last>
            <b:First>Office</b:First>
            <b:Middle>for National</b:Middle>
          </b:Person>
        </b:NameList>
      </b:Author>
    </b:Author>
    <b:Title>Major Towns and Cities (December 2015) Names and Codes in England and Wales</b:Title>
    <b:Year>2015</b:Year>
    <b:City>London</b:City>
    <b:YearAccessed>2021</b:YearAccessed>
    <b:URL>https://geoportal.statistics.gov.uk/datasets/major-towns-and-cities-december-2015-names-and-codes-in-england-and-wales</b:URL>
    <b:ProductionCompany>Office for National Statistics</b:ProductionCompany>
    <b:RefOrder>26</b:RefOrder>
  </b:Source>
  <b:Source>
    <b:Tag>Mes</b:Tag>
    <b:SourceType>JournalArticle</b:SourceType>
    <b:Guid>{CEFEB5E3-1213-4F7D-A67E-AB4153059939}</b:Guid>
    <b:Author>
      <b:Author>
        <b:NameList>
          <b:Person>
            <b:Last>Mestre</b:Last>
            <b:First>J</b:First>
          </b:Person>
        </b:NameList>
      </b:Author>
    </b:Author>
    <b:Title>Community feedback program: twelve years later</b:Title>
    <b:Volume>40</b:Volume>
    <b:JournalName>Law and Order</b:JournalName>
    <b:Pages>57-60</b:Pages>
    <b:Year>1992</b:Year>
    <b:RefOrder>3</b:RefOrder>
  </b:Source>
  <b:Source>
    <b:Tag>Chu</b:Tag>
    <b:SourceType>JournalArticle</b:SourceType>
    <b:Guid>{27E4ED34-EB72-4BD5-A914-648FA8735901}</b:Guid>
    <b:Author>
      <b:Author>
        <b:NameList>
          <b:Person>
            <b:Last>Chukwusa</b:Last>
            <b:First>E.</b:First>
          </b:Person>
          <b:Person>
            <b:Last>Johnson</b:Last>
            <b:First>H.</b:First>
          </b:Person>
          <b:Person>
            <b:Last>Gao</b:Last>
            <b:First>W.</b:First>
          </b:Person>
        </b:NameList>
      </b:Author>
    </b:Author>
    <b:Title>An exploratory analysis of public opinion and sentiments towards COVID-19 pandemic using Twitter data</b:Title>
    <b:JournalName>Research Square</b:JournalName>
    <b:DOI>10.21203/rs.3.rs-33616/v1</b:DOI>
    <b:Year>2020</b:Year>
    <b:RefOrder>10</b:RefOrder>
  </b:Source>
  <b:Source>
    <b:Tag>Nik</b:Tag>
    <b:SourceType>JournalArticle</b:SourceType>
    <b:Guid>{08FA963F-3AE0-4535-9CAA-078D2313B868}</b:Guid>
    <b:Author>
      <b:Author>
        <b:NameList>
          <b:Person>
            <b:Last>Nikolovska</b:Last>
            <b:First>M.</b:First>
          </b:Person>
          <b:Person>
            <b:Last>Johnson</b:Last>
            <b:First>S.D.</b:First>
          </b:Person>
          <b:Person>
            <b:Last>Ekblom</b:Last>
            <b:First>P.</b:First>
          </b:Person>
        </b:NameList>
      </b:Author>
    </b:Author>
    <b:Title>Show this thread”: policing, disruption and mobilisation through Twitter. An analysis of UK law enforcement tweeting practices during the Covid-19 pandemic</b:Title>
    <b:JournalName>Crime Science</b:JournalName>
    <b:Pages>20</b:Pages>
    <b:Volume>9</b:Volume>
    <b:Year>2020</b:Year>
    <b:RefOrder>21</b:RefOrder>
  </b:Source>
  <b:Source>
    <b:Tag>HuM04</b:Tag>
    <b:SourceType>ConferenceProceedings</b:SourceType>
    <b:Guid>{301ED234-9BED-4C3C-ABF3-279E2AFC0749}</b:Guid>
    <b:Title>Mining and summarizing customer reviewers.</b:Title>
    <b:City>Seattle, Washington, USA</b:City>
    <b:Year>2004</b:Year>
    <b:Author>
      <b:Author>
        <b:NameList>
          <b:Person>
            <b:Last>Hu</b:Last>
            <b:First>M.</b:First>
          </b:Person>
          <b:Person>
            <b:Last>and Liu</b:Last>
            <b:First>B.</b:First>
          </b:Person>
        </b:NameList>
      </b:Author>
    </b:Author>
    <b:ConferenceName>Proceedings of the ACM SIGKDD Internatioal Conference on Knowledge Discovery &amp; Data Mining (KDD-2004)</b:ConferenceName>
    <b:RefOrder>29</b:RefOrder>
  </b:Source>
  <b:Source>
    <b:Tag>Mal19</b:Tag>
    <b:SourceType>DocumentFromInternetSite</b:SourceType>
    <b:Guid>{325FDE5A-5199-477C-9FBC-2F8D21734FC7}</b:Guid>
    <b:Title>Hislop, V. (2014). The sunrise. Available at http://www.amazon.co.uk/kindlestore (Downloaded: 17 June 2015).</b:Title>
    <b:Year>2019</b:Year>
    <b:Author>
      <b:Author>
        <b:NameList>
          <b:Person>
            <b:Last>Malshe</b:Last>
            <b:First>A</b:First>
          </b:Person>
        </b:NameList>
      </b:Author>
    </b:Author>
    <b:Month>06</b:Month>
    <b:Day>25</b:Day>
    <b:YearAccessed>2021</b:YearAccessed>
    <b:MonthAccessed>12</b:MonthAccessed>
    <b:DayAccessed>15</b:DayAccessed>
    <b:URL>https://ashgreat.github.io/analyticsAppBook/index.html</b:URL>
    <b:RefOrder>30</b:RefOrder>
  </b:Source>
  <b:Source>
    <b:Tag>Lan16</b:Tag>
    <b:SourceType>JournalArticle</b:SourceType>
    <b:Guid>{B4915982-ED04-4943-884E-C9027FCAF94B}</b:Guid>
    <b:Title>The geography of Twitter topics in London</b:Title>
    <b:Year>2016</b:Year>
    <b:Author>
      <b:Author>
        <b:NameList>
          <b:Person>
            <b:Last>Lansley</b:Last>
            <b:First>Guy</b:First>
          </b:Person>
          <b:Person>
            <b:Last>Longley</b:Last>
            <b:First>Paul</b:First>
          </b:Person>
        </b:NameList>
      </b:Author>
    </b:Author>
    <b:JournalName>Computers, Environment and Urban Systems</b:JournalName>
    <b:Pages>85-96</b:Pages>
    <b:Volume>58</b:Volume>
    <b:RefOrder>36</b:RefOrder>
  </b:Source>
  <b:Source>
    <b:Tag>Kuc18</b:Tag>
    <b:SourceType>JournalArticle</b:SourceType>
    <b:Guid>{F66E8261-974E-4E44-AB01-74F4B78C5FE2}</b:Guid>
    <b:Author>
      <b:Author>
        <b:NameList>
          <b:Person>
            <b:Last>Kucher</b:Last>
            <b:First>K.</b:First>
          </b:Person>
          <b:Person>
            <b:Last>Paradis</b:Last>
            <b:First>C.</b:First>
          </b:Person>
          <b:Person>
            <b:Last>Kerren</b:Last>
            <b:First>A.</b:First>
          </b:Person>
        </b:NameList>
      </b:Author>
    </b:Author>
    <b:Title>The State of the Art in Sentiment Visualization</b:Title>
    <b:JournalName>Computer Graphics forum</b:JournalName>
    <b:Year>2018</b:Year>
    <b:Pages>71-96.</b:Pages>
    <b:Volume>37</b:Volume>
    <b:RefOrder>17</b:RefOrder>
  </b:Source>
</b:Sources>
</file>

<file path=customXml/itemProps1.xml><?xml version="1.0" encoding="utf-8"?>
<ds:datastoreItem xmlns:ds="http://schemas.openxmlformats.org/officeDocument/2006/customXml" ds:itemID="{1419249B-04CB-4E07-9817-1D48D7791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7010</Words>
  <Characters>39958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Manchester Metropolitan University</Company>
  <LinksUpToDate>false</LinksUpToDate>
  <CharactersWithSpaces>46875</CharactersWithSpaces>
  <SharedDoc>false</SharedDoc>
  <HLinks>
    <vt:vector size="24" baseType="variant">
      <vt:variant>
        <vt:i4>4980809</vt:i4>
      </vt:variant>
      <vt:variant>
        <vt:i4>54</vt:i4>
      </vt:variant>
      <vt:variant>
        <vt:i4>0</vt:i4>
      </vt:variant>
      <vt:variant>
        <vt:i4>5</vt:i4>
      </vt:variant>
      <vt:variant>
        <vt:lpwstr>https://crimesciencejournal.biomedcentral.com/articles/10.1186/s40163-020-00129-2</vt:lpwstr>
      </vt:variant>
      <vt:variant>
        <vt:lpwstr>ref-CR81</vt:lpwstr>
      </vt:variant>
      <vt:variant>
        <vt:i4>4784196</vt:i4>
      </vt:variant>
      <vt:variant>
        <vt:i4>6</vt:i4>
      </vt:variant>
      <vt:variant>
        <vt:i4>0</vt:i4>
      </vt:variant>
      <vt:variant>
        <vt:i4>5</vt:i4>
      </vt:variant>
      <vt:variant>
        <vt:lpwstr>https://crimesciencejournal.biomedcentral.com/articles/10.1186/s40163-020-00129-2</vt:lpwstr>
      </vt:variant>
      <vt:variant>
        <vt:lpwstr>ref-CR54</vt:lpwstr>
      </vt:variant>
      <vt:variant>
        <vt:i4>5111875</vt:i4>
      </vt:variant>
      <vt:variant>
        <vt:i4>3</vt:i4>
      </vt:variant>
      <vt:variant>
        <vt:i4>0</vt:i4>
      </vt:variant>
      <vt:variant>
        <vt:i4>5</vt:i4>
      </vt:variant>
      <vt:variant>
        <vt:lpwstr>https://crimesciencejournal.biomedcentral.com/articles/10.1186/s40163-020-00129-2</vt:lpwstr>
      </vt:variant>
      <vt:variant>
        <vt:lpwstr>ref-CR23</vt:lpwstr>
      </vt:variant>
      <vt:variant>
        <vt:i4>4980805</vt:i4>
      </vt:variant>
      <vt:variant>
        <vt:i4>0</vt:i4>
      </vt:variant>
      <vt:variant>
        <vt:i4>0</vt:i4>
      </vt:variant>
      <vt:variant>
        <vt:i4>5</vt:i4>
      </vt:variant>
      <vt:variant>
        <vt:lpwstr>https://crimesciencejournal.biomedcentral.com/articles/10.1186/s40163-020-00129-2</vt:lpwstr>
      </vt:variant>
      <vt:variant>
        <vt:lpwstr>ref-CR41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Monsuru Adepeju</dc:creator>
  <cp:keywords/>
  <dc:description/>
  <cp:lastModifiedBy>Monsuru Adepeju</cp:lastModifiedBy>
  <cp:revision>16</cp:revision>
  <cp:lastPrinted>2021-01-25T09:37:00Z</cp:lastPrinted>
  <dcterms:created xsi:type="dcterms:W3CDTF">2021-02-05T14:56:00Z</dcterms:created>
  <dcterms:modified xsi:type="dcterms:W3CDTF">2021-02-06T05:48:00Z</dcterms:modified>
</cp:coreProperties>
</file>